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_Ref340881901" w:displacedByCustomXml="next"/>
    <w:sdt>
      <w:sdtPr>
        <w:id w:val="1454979909"/>
        <w:docPartObj>
          <w:docPartGallery w:val="Cover Pages"/>
          <w:docPartUnique/>
        </w:docPartObj>
      </w:sdtPr>
      <w:sdtEndPr/>
      <w:sdtContent>
        <w:p w14:paraId="4DCA2EB9" w14:textId="63AFF813" w:rsidR="0000207A" w:rsidRDefault="0018232F">
          <w:r>
            <w:rPr>
              <w:noProof/>
            </w:rPr>
            <mc:AlternateContent>
              <mc:Choice Requires="wps">
                <w:drawing>
                  <wp:anchor distT="0" distB="0" distL="114300" distR="114300" simplePos="0" relativeHeight="251660288" behindDoc="0" locked="0" layoutInCell="1" allowOverlap="1" wp14:anchorId="5855D44E" wp14:editId="5E905F96">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1390" cy="923925"/>
                    <wp:effectExtent l="0" t="0" r="0" b="0"/>
                    <wp:wrapSquare wrapText="bothSides"/>
                    <wp:docPr id="152" name="Text Box 1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311390" cy="9239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0CC6C7B" w14:textId="77777777" w:rsidR="002D2366" w:rsidRDefault="00FE596E">
                                <w:pPr>
                                  <w:pStyle w:val="NoSpacing"/>
                                  <w:jc w:val="right"/>
                                  <w:rPr>
                                    <w:color w:val="595959" w:themeColor="text1" w:themeTint="A6"/>
                                    <w:sz w:val="28"/>
                                    <w:szCs w:val="28"/>
                                  </w:rPr>
                                </w:pPr>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r w:rsidR="002D2366">
                                      <w:rPr>
                                        <w:color w:val="595959" w:themeColor="text1" w:themeTint="A6"/>
                                        <w:sz w:val="28"/>
                                        <w:szCs w:val="28"/>
                                      </w:rPr>
                                      <w:t>Serge</w:t>
                                    </w:r>
                                  </w:sdtContent>
                                </w:sdt>
                                <w:r w:rsidR="002D2366">
                                  <w:rPr>
                                    <w:color w:val="595959" w:themeColor="text1" w:themeTint="A6"/>
                                    <w:sz w:val="28"/>
                                    <w:szCs w:val="28"/>
                                  </w:rPr>
                                  <w:t xml:space="preserve"> Lamikhov-Center</w:t>
                                </w:r>
                              </w:p>
                              <w:p w14:paraId="7D6A94C7" w14:textId="77777777" w:rsidR="002D2366" w:rsidRDefault="00FE596E" w:rsidP="0000207A">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2D2366" w:rsidRPr="0000207A">
                                      <w:rPr>
                                        <w:color w:val="595959" w:themeColor="text1" w:themeTint="A6"/>
                                        <w:sz w:val="18"/>
                                        <w:szCs w:val="18"/>
                                      </w:rPr>
                                      <w:t>to_serge@users.sourceforge.net</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5855D44E" id="_x0000_t202" coordsize="21600,21600" o:spt="202" path="m,l,21600r21600,l21600,xe">
                    <v:stroke joinstyle="miter"/>
                    <v:path gradientshapeok="t" o:connecttype="rect"/>
                  </v:shapetype>
                  <v:shape id="Text Box 152" o:spid="_x0000_s1026" type="#_x0000_t202" style="position:absolute;margin-left:0;margin-top:0;width:575.7pt;height:72.75pt;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" filled="f" stroked="f" strokeweight=".5pt">
                    <v:textbox inset="126pt,0,54pt,0">
                      <w:txbxContent>
                        <w:p w14:paraId="40CC6C7B" w14:textId="77777777" w:rsidR="002D2366" w:rsidRDefault="002D2366">
                          <w:pPr>
                            <w:pStyle w:val="NoSpacing"/>
                            <w:jc w:val="right"/>
                            <w:rPr>
                              <w:color w:val="595959" w:themeColor="text1" w:themeTint="A6"/>
                              <w:sz w:val="28"/>
                              <w:szCs w:val="28"/>
                            </w:rPr>
                          </w:pPr>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r>
                                <w:rPr>
                                  <w:color w:val="595959" w:themeColor="text1" w:themeTint="A6"/>
                                  <w:sz w:val="28"/>
                                  <w:szCs w:val="28"/>
                                </w:rPr>
                                <w:t>Serge</w:t>
                              </w:r>
                            </w:sdtContent>
                          </w:sdt>
                          <w:r>
                            <w:rPr>
                              <w:color w:val="595959" w:themeColor="text1" w:themeTint="A6"/>
                              <w:sz w:val="28"/>
                              <w:szCs w:val="28"/>
                            </w:rPr>
                            <w:t xml:space="preserve"> Lamikhov-Center</w:t>
                          </w:r>
                        </w:p>
                        <w:p w14:paraId="7D6A94C7" w14:textId="77777777" w:rsidR="002D2366" w:rsidRDefault="002D2366" w:rsidP="0000207A">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Pr="0000207A">
                                <w:rPr>
                                  <w:color w:val="595959" w:themeColor="text1" w:themeTint="A6"/>
                                  <w:sz w:val="18"/>
                                  <w:szCs w:val="18"/>
                                </w:rPr>
                                <w:t>to_serge@users.sourceforge.net</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6FBE97B0" wp14:editId="6417BBEB">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1390" cy="527050"/>
                    <wp:effectExtent l="0" t="0" r="0" b="0"/>
                    <wp:wrapSquare wrapText="bothSides"/>
                    <wp:docPr id="153" name="Text Box 1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311390" cy="5270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9F74A6E" w14:textId="77777777" w:rsidR="002D2366" w:rsidRPr="0000207A" w:rsidRDefault="002D2366">
                                <w:pPr>
                                  <w:pStyle w:val="NoSpacing"/>
                                  <w:jc w:val="right"/>
                                  <w:rPr>
                                    <w:color w:val="4DA4D8" w:themeColor="accent3" w:themeTint="99"/>
                                    <w:sz w:val="28"/>
                                    <w:szCs w:val="28"/>
                                  </w:rPr>
                                </w:pPr>
                                <w:r w:rsidRPr="0000207A">
                                  <w:rPr>
                                    <w:color w:val="4DA4D8" w:themeColor="accent3" w:themeTint="99"/>
                                    <w:sz w:val="28"/>
                                    <w:szCs w:val="28"/>
                                  </w:rPr>
                                  <w:t>Abstract</w:t>
                                </w:r>
                              </w:p>
                              <w:sdt>
                                <w:sdtPr>
                                  <w:rPr>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4EEF5E2A" w14:textId="77777777" w:rsidR="002D2366" w:rsidRPr="00040F86" w:rsidRDefault="002D2366" w:rsidP="00B66A59">
                                    <w:pPr>
                                      <w:pStyle w:val="NoSpacing"/>
                                      <w:jc w:val="right"/>
                                      <w:rPr>
                                        <w:color w:val="595959" w:themeColor="text1" w:themeTint="A6"/>
                                        <w:sz w:val="20"/>
                                        <w:szCs w:val="20"/>
                                      </w:rPr>
                                    </w:pPr>
                                    <w:r w:rsidRPr="00040F86">
                                      <w:rPr>
                                        <w:sz w:val="20"/>
                                        <w:szCs w:val="20"/>
                                      </w:rPr>
                                      <w:t>ELFIO is a header-only C++ library intended for reading and generating files in the ELF binary</w:t>
                                    </w:r>
                                    <w:r>
                                      <w:rPr>
                                        <w:sz w:val="20"/>
                                        <w:szCs w:val="20"/>
                                      </w:rPr>
                                      <w:t xml:space="preserve"> </w:t>
                                    </w:r>
                                    <w:r w:rsidRPr="00040F86">
                                      <w:rPr>
                                        <w:sz w:val="20"/>
                                        <w:szCs w:val="20"/>
                                      </w:rPr>
                                      <w:t>format</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6FBE97B0" id="Text Box 153" o:spid="_x0000_s1027" type="#_x0000_t202" style="position:absolute;margin-left:0;margin-top:0;width:575.7pt;height:41.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" filled="f" stroked="f" strokeweight=".5pt">
                    <v:textbox style="mso-fit-shape-to-text:t" inset="126pt,0,54pt,0">
                      <w:txbxContent>
                        <w:p w14:paraId="69F74A6E" w14:textId="77777777" w:rsidR="002D2366" w:rsidRPr="0000207A" w:rsidRDefault="002D2366">
                          <w:pPr>
                            <w:pStyle w:val="NoSpacing"/>
                            <w:jc w:val="right"/>
                            <w:rPr>
                              <w:color w:val="4DA4D8" w:themeColor="accent3" w:themeTint="99"/>
                              <w:sz w:val="28"/>
                              <w:szCs w:val="28"/>
                            </w:rPr>
                          </w:pPr>
                          <w:r w:rsidRPr="0000207A">
                            <w:rPr>
                              <w:color w:val="4DA4D8" w:themeColor="accent3" w:themeTint="99"/>
                              <w:sz w:val="28"/>
                              <w:szCs w:val="28"/>
                            </w:rPr>
                            <w:t>Abstract</w:t>
                          </w:r>
                        </w:p>
                        <w:sdt>
                          <w:sdtPr>
                            <w:rPr>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4EEF5E2A" w14:textId="77777777" w:rsidR="002D2366" w:rsidRPr="00040F86" w:rsidRDefault="002D2366" w:rsidP="00B66A59">
                              <w:pPr>
                                <w:pStyle w:val="NoSpacing"/>
                                <w:jc w:val="right"/>
                                <w:rPr>
                                  <w:color w:val="595959" w:themeColor="text1" w:themeTint="A6"/>
                                  <w:sz w:val="20"/>
                                  <w:szCs w:val="20"/>
                                </w:rPr>
                              </w:pPr>
                              <w:r w:rsidRPr="00040F86">
                                <w:rPr>
                                  <w:sz w:val="20"/>
                                  <w:szCs w:val="20"/>
                                </w:rPr>
                                <w:t>ELFIO is a header-only C++ library intended for reading and generating files in the ELF binary</w:t>
                              </w:r>
                              <w:r>
                                <w:rPr>
                                  <w:sz w:val="20"/>
                                  <w:szCs w:val="20"/>
                                </w:rPr>
                                <w:t xml:space="preserve"> </w:t>
                              </w:r>
                              <w:r w:rsidRPr="00040F86">
                                <w:rPr>
                                  <w:sz w:val="20"/>
                                  <w:szCs w:val="20"/>
                                </w:rPr>
                                <w:t>format</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7DCE3597" wp14:editId="19032D85">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1390" cy="3651250"/>
                    <wp:effectExtent l="0" t="0" r="0" b="0"/>
                    <wp:wrapSquare wrapText="bothSides"/>
                    <wp:docPr id="154" name="Text Box 1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311390"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BA07DDA" w14:textId="77777777" w:rsidR="002D2366" w:rsidRDefault="00FE596E">
                                <w:pPr>
                                  <w:jc w:val="right"/>
                                  <w:rPr>
                                    <w:color w:val="F07F09" w:themeColor="accent1"/>
                                    <w:sz w:val="64"/>
                                    <w:szCs w:val="64"/>
                                  </w:rPr>
                                </w:pPr>
                                <w:sdt>
                                  <w:sdtPr>
                                    <w:rPr>
                                      <w:caps/>
                                      <w:color w:val="0070C0"/>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2D2366" w:rsidRPr="0000207A">
                                      <w:rPr>
                                        <w:caps/>
                                        <w:color w:val="0070C0"/>
                                        <w:sz w:val="64"/>
                                        <w:szCs w:val="64"/>
                                      </w:rPr>
                                      <w:t>ELFIO</w:t>
                                    </w:r>
                                  </w:sdtContent>
                                </w:sdt>
                              </w:p>
                              <w:sdt>
                                <w:sdtPr>
                                  <w:rPr>
                                    <w:color w:val="00B0F0"/>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7708E26B" w14:textId="77777777" w:rsidR="002D2366" w:rsidRDefault="002D2366">
                                    <w:pPr>
                                      <w:jc w:val="right"/>
                                      <w:rPr>
                                        <w:smallCaps/>
                                        <w:color w:val="404040" w:themeColor="text1" w:themeTint="BF"/>
                                        <w:sz w:val="36"/>
                                        <w:szCs w:val="36"/>
                                      </w:rPr>
                                    </w:pPr>
                                    <w:r w:rsidRPr="0000207A">
                                      <w:rPr>
                                        <w:color w:val="00B0F0"/>
                                        <w:sz w:val="36"/>
                                        <w:szCs w:val="36"/>
                                      </w:rPr>
                                      <w:t>Tutorial and User Manual</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7DCE3597" id="Text Box 154" o:spid="_x0000_s1028" type="#_x0000_t202" style="position:absolute;margin-left:0;margin-top:0;width:575.7pt;height:287.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" filled="f" stroked="f" strokeweight=".5pt">
                    <v:textbox inset="126pt,0,54pt,0">
                      <w:txbxContent>
                        <w:p w14:paraId="1BA07DDA" w14:textId="77777777" w:rsidR="002D2366" w:rsidRDefault="002D2366">
                          <w:pPr>
                            <w:jc w:val="right"/>
                            <w:rPr>
                              <w:color w:val="F07F09" w:themeColor="accent1"/>
                              <w:sz w:val="64"/>
                              <w:szCs w:val="64"/>
                            </w:rPr>
                          </w:pPr>
                          <w:sdt>
                            <w:sdtPr>
                              <w:rPr>
                                <w:caps/>
                                <w:color w:val="0070C0"/>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Pr="0000207A">
                                <w:rPr>
                                  <w:caps/>
                                  <w:color w:val="0070C0"/>
                                  <w:sz w:val="64"/>
                                  <w:szCs w:val="64"/>
                                </w:rPr>
                                <w:t>ELFIO</w:t>
                              </w:r>
                            </w:sdtContent>
                          </w:sdt>
                        </w:p>
                        <w:sdt>
                          <w:sdtPr>
                            <w:rPr>
                              <w:color w:val="00B0F0"/>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7708E26B" w14:textId="77777777" w:rsidR="002D2366" w:rsidRDefault="002D2366">
                              <w:pPr>
                                <w:jc w:val="right"/>
                                <w:rPr>
                                  <w:smallCaps/>
                                  <w:color w:val="404040" w:themeColor="text1" w:themeTint="BF"/>
                                  <w:sz w:val="36"/>
                                  <w:szCs w:val="36"/>
                                </w:rPr>
                              </w:pPr>
                              <w:r w:rsidRPr="0000207A">
                                <w:rPr>
                                  <w:color w:val="00B0F0"/>
                                  <w:sz w:val="36"/>
                                  <w:szCs w:val="36"/>
                                </w:rPr>
                                <w:t>Tutorial and User Manual</w:t>
                              </w:r>
                            </w:p>
                          </w:sdtContent>
                        </w:sdt>
                      </w:txbxContent>
                    </v:textbox>
                    <w10:wrap type="square" anchorx="page" anchory="page"/>
                  </v:shape>
                </w:pict>
              </mc:Fallback>
            </mc:AlternateContent>
          </w:r>
        </w:p>
        <w:p w14:paraId="606F3F74" w14:textId="77777777" w:rsidR="0000207A" w:rsidRDefault="0000207A">
          <w:pPr>
            <w:rPr>
              <w:rFonts w:asciiTheme="majorBidi" w:eastAsiaTheme="majorEastAsia" w:hAnsiTheme="majorBidi" w:cstheme="majorBidi"/>
              <w:b/>
              <w:bCs/>
              <w:smallCaps/>
              <w:color w:val="216A97"/>
              <w:sz w:val="48"/>
              <w:szCs w:val="36"/>
            </w:rPr>
          </w:pPr>
          <w:r>
            <w:br w:type="page"/>
          </w:r>
        </w:p>
      </w:sdtContent>
    </w:sdt>
    <w:sdt>
      <w:sdtPr>
        <w:rPr>
          <w:rFonts w:asciiTheme="minorHAnsi" w:eastAsiaTheme="minorEastAsia" w:hAnsiTheme="minorHAnsi" w:cstheme="minorBidi"/>
          <w:b w:val="0"/>
          <w:bCs w:val="0"/>
          <w:smallCaps w:val="0"/>
          <w:color w:val="auto"/>
          <w:sz w:val="22"/>
          <w:szCs w:val="22"/>
        </w:rPr>
        <w:id w:val="5017591"/>
        <w:docPartObj>
          <w:docPartGallery w:val="Table of Contents"/>
          <w:docPartUnique/>
        </w:docPartObj>
      </w:sdtPr>
      <w:sdtEndPr/>
      <w:sdtContent>
        <w:p w14:paraId="26E23396" w14:textId="77777777" w:rsidR="00B26095" w:rsidRDefault="00B26095">
          <w:pPr>
            <w:pStyle w:val="TOCHeading"/>
          </w:pPr>
          <w:r>
            <w:t>Table of Contents</w:t>
          </w:r>
        </w:p>
        <w:p w14:paraId="35183A20" w14:textId="66D844B0" w:rsidR="00F82C50" w:rsidRDefault="00146F05">
          <w:pPr>
            <w:pStyle w:val="TOC1"/>
            <w:rPr>
              <w:rFonts w:cstheme="minorBidi"/>
              <w:b w:val="0"/>
              <w:bCs w:val="0"/>
              <w:caps w:val="0"/>
              <w:noProof/>
              <w:szCs w:val="22"/>
              <w:u w:val="none"/>
              <w:lang w:eastAsia="en-US" w:bidi="he-IL"/>
            </w:rPr>
          </w:pPr>
          <w:r>
            <w:fldChar w:fldCharType="begin"/>
          </w:r>
          <w:r w:rsidR="002D3FFE">
            <w:instrText xml:space="preserve"> TOC \o "1-2" \h \z \u </w:instrText>
          </w:r>
          <w:r>
            <w:fldChar w:fldCharType="separate"/>
          </w:r>
          <w:hyperlink w:anchor="_Toc61427567" w:history="1">
            <w:r w:rsidR="00F82C50" w:rsidRPr="0068356C">
              <w:rPr>
                <w:rStyle w:val="Hyperlink"/>
                <w:noProof/>
              </w:rPr>
              <w:t>2</w:t>
            </w:r>
            <w:r w:rsidR="00F82C50">
              <w:rPr>
                <w:rFonts w:cstheme="minorBidi"/>
                <w:b w:val="0"/>
                <w:bCs w:val="0"/>
                <w:caps w:val="0"/>
                <w:noProof/>
                <w:szCs w:val="22"/>
                <w:u w:val="none"/>
                <w:lang w:eastAsia="en-US" w:bidi="he-IL"/>
              </w:rPr>
              <w:tab/>
            </w:r>
            <w:r w:rsidR="00F82C50" w:rsidRPr="0068356C">
              <w:rPr>
                <w:rStyle w:val="Hyperlink"/>
                <w:noProof/>
              </w:rPr>
              <w:t>Introduction</w:t>
            </w:r>
            <w:r w:rsidR="00F82C50">
              <w:rPr>
                <w:noProof/>
                <w:webHidden/>
              </w:rPr>
              <w:tab/>
            </w:r>
            <w:r w:rsidR="00F82C50">
              <w:rPr>
                <w:noProof/>
                <w:webHidden/>
              </w:rPr>
              <w:fldChar w:fldCharType="begin"/>
            </w:r>
            <w:r w:rsidR="00F82C50">
              <w:rPr>
                <w:noProof/>
                <w:webHidden/>
              </w:rPr>
              <w:instrText xml:space="preserve"> PAGEREF _Toc61427567 \h </w:instrText>
            </w:r>
            <w:r w:rsidR="00F82C50">
              <w:rPr>
                <w:noProof/>
                <w:webHidden/>
              </w:rPr>
            </w:r>
            <w:r w:rsidR="00F82C50">
              <w:rPr>
                <w:noProof/>
                <w:webHidden/>
              </w:rPr>
              <w:fldChar w:fldCharType="separate"/>
            </w:r>
            <w:r w:rsidR="003C1128">
              <w:rPr>
                <w:noProof/>
                <w:webHidden/>
              </w:rPr>
              <w:t>2</w:t>
            </w:r>
            <w:r w:rsidR="00F82C50">
              <w:rPr>
                <w:noProof/>
                <w:webHidden/>
              </w:rPr>
              <w:fldChar w:fldCharType="end"/>
            </w:r>
          </w:hyperlink>
        </w:p>
        <w:p w14:paraId="7D7AB0A5" w14:textId="7893EEA4" w:rsidR="00F82C50" w:rsidRDefault="00FE596E">
          <w:pPr>
            <w:pStyle w:val="TOC1"/>
            <w:rPr>
              <w:rFonts w:cstheme="minorBidi"/>
              <w:b w:val="0"/>
              <w:bCs w:val="0"/>
              <w:caps w:val="0"/>
              <w:noProof/>
              <w:szCs w:val="22"/>
              <w:u w:val="none"/>
              <w:lang w:eastAsia="en-US" w:bidi="he-IL"/>
            </w:rPr>
          </w:pPr>
          <w:hyperlink w:anchor="_Toc61427568" w:history="1">
            <w:r w:rsidR="00F82C50" w:rsidRPr="0068356C">
              <w:rPr>
                <w:rStyle w:val="Hyperlink"/>
                <w:noProof/>
              </w:rPr>
              <w:t>3</w:t>
            </w:r>
            <w:r w:rsidR="00F82C50">
              <w:rPr>
                <w:rFonts w:cstheme="minorBidi"/>
                <w:b w:val="0"/>
                <w:bCs w:val="0"/>
                <w:caps w:val="0"/>
                <w:noProof/>
                <w:szCs w:val="22"/>
                <w:u w:val="none"/>
                <w:lang w:eastAsia="en-US" w:bidi="he-IL"/>
              </w:rPr>
              <w:tab/>
            </w:r>
            <w:r w:rsidR="00F82C50" w:rsidRPr="0068356C">
              <w:rPr>
                <w:rStyle w:val="Hyperlink"/>
                <w:noProof/>
              </w:rPr>
              <w:t>Getting Started With ELFIO</w:t>
            </w:r>
            <w:r w:rsidR="00F82C50">
              <w:rPr>
                <w:noProof/>
                <w:webHidden/>
              </w:rPr>
              <w:tab/>
            </w:r>
            <w:r w:rsidR="00F82C50">
              <w:rPr>
                <w:noProof/>
                <w:webHidden/>
              </w:rPr>
              <w:fldChar w:fldCharType="begin"/>
            </w:r>
            <w:r w:rsidR="00F82C50">
              <w:rPr>
                <w:noProof/>
                <w:webHidden/>
              </w:rPr>
              <w:instrText xml:space="preserve"> PAGEREF _Toc61427568 \h </w:instrText>
            </w:r>
            <w:r w:rsidR="00F82C50">
              <w:rPr>
                <w:noProof/>
                <w:webHidden/>
              </w:rPr>
            </w:r>
            <w:r w:rsidR="00F82C50">
              <w:rPr>
                <w:noProof/>
                <w:webHidden/>
              </w:rPr>
              <w:fldChar w:fldCharType="separate"/>
            </w:r>
            <w:r w:rsidR="003C1128">
              <w:rPr>
                <w:noProof/>
                <w:webHidden/>
              </w:rPr>
              <w:t>2</w:t>
            </w:r>
            <w:r w:rsidR="00F82C50">
              <w:rPr>
                <w:noProof/>
                <w:webHidden/>
              </w:rPr>
              <w:fldChar w:fldCharType="end"/>
            </w:r>
          </w:hyperlink>
        </w:p>
        <w:p w14:paraId="66D7A4AC" w14:textId="7F56FCA5" w:rsidR="00F82C50" w:rsidRDefault="00FE596E">
          <w:pPr>
            <w:pStyle w:val="TOC2"/>
            <w:tabs>
              <w:tab w:val="left" w:pos="502"/>
              <w:tab w:val="right" w:pos="9350"/>
            </w:tabs>
            <w:rPr>
              <w:rFonts w:cstheme="minorBidi"/>
              <w:b w:val="0"/>
              <w:bCs w:val="0"/>
              <w:smallCaps w:val="0"/>
              <w:noProof/>
              <w:szCs w:val="22"/>
              <w:lang w:eastAsia="en-US" w:bidi="he-IL"/>
            </w:rPr>
          </w:pPr>
          <w:hyperlink w:anchor="_Toc61427569" w:history="1">
            <w:r w:rsidR="00F82C50" w:rsidRPr="0068356C">
              <w:rPr>
                <w:rStyle w:val="Hyperlink"/>
                <w:noProof/>
              </w:rPr>
              <w:t>3.1</w:t>
            </w:r>
            <w:r w:rsidR="00F82C50">
              <w:rPr>
                <w:rFonts w:cstheme="minorBidi"/>
                <w:b w:val="0"/>
                <w:bCs w:val="0"/>
                <w:smallCaps w:val="0"/>
                <w:noProof/>
                <w:szCs w:val="22"/>
                <w:lang w:eastAsia="en-US" w:bidi="he-IL"/>
              </w:rPr>
              <w:tab/>
            </w:r>
            <w:r w:rsidR="00F82C50" w:rsidRPr="0068356C">
              <w:rPr>
                <w:rStyle w:val="Hyperlink"/>
                <w:noProof/>
              </w:rPr>
              <w:t>ELF File Reader</w:t>
            </w:r>
            <w:r w:rsidR="00F82C50">
              <w:rPr>
                <w:noProof/>
                <w:webHidden/>
              </w:rPr>
              <w:tab/>
            </w:r>
            <w:r w:rsidR="00F82C50">
              <w:rPr>
                <w:noProof/>
                <w:webHidden/>
              </w:rPr>
              <w:fldChar w:fldCharType="begin"/>
            </w:r>
            <w:r w:rsidR="00F82C50">
              <w:rPr>
                <w:noProof/>
                <w:webHidden/>
              </w:rPr>
              <w:instrText xml:space="preserve"> PAGEREF _Toc61427569 \h </w:instrText>
            </w:r>
            <w:r w:rsidR="00F82C50">
              <w:rPr>
                <w:noProof/>
                <w:webHidden/>
              </w:rPr>
            </w:r>
            <w:r w:rsidR="00F82C50">
              <w:rPr>
                <w:noProof/>
                <w:webHidden/>
              </w:rPr>
              <w:fldChar w:fldCharType="separate"/>
            </w:r>
            <w:r w:rsidR="003C1128">
              <w:rPr>
                <w:noProof/>
                <w:webHidden/>
              </w:rPr>
              <w:t>2</w:t>
            </w:r>
            <w:r w:rsidR="00F82C50">
              <w:rPr>
                <w:noProof/>
                <w:webHidden/>
              </w:rPr>
              <w:fldChar w:fldCharType="end"/>
            </w:r>
          </w:hyperlink>
        </w:p>
        <w:p w14:paraId="79D548B3" w14:textId="490867C5" w:rsidR="00F82C50" w:rsidRDefault="00FE596E">
          <w:pPr>
            <w:pStyle w:val="TOC2"/>
            <w:tabs>
              <w:tab w:val="left" w:pos="502"/>
              <w:tab w:val="right" w:pos="9350"/>
            </w:tabs>
            <w:rPr>
              <w:rFonts w:cstheme="minorBidi"/>
              <w:b w:val="0"/>
              <w:bCs w:val="0"/>
              <w:smallCaps w:val="0"/>
              <w:noProof/>
              <w:szCs w:val="22"/>
              <w:lang w:eastAsia="en-US" w:bidi="he-IL"/>
            </w:rPr>
          </w:pPr>
          <w:hyperlink w:anchor="_Toc61427570" w:history="1">
            <w:r w:rsidR="00F82C50" w:rsidRPr="0068356C">
              <w:rPr>
                <w:rStyle w:val="Hyperlink"/>
                <w:noProof/>
              </w:rPr>
              <w:t>3.2</w:t>
            </w:r>
            <w:r w:rsidR="00F82C50">
              <w:rPr>
                <w:rFonts w:cstheme="minorBidi"/>
                <w:b w:val="0"/>
                <w:bCs w:val="0"/>
                <w:smallCaps w:val="0"/>
                <w:noProof/>
                <w:szCs w:val="22"/>
                <w:lang w:eastAsia="en-US" w:bidi="he-IL"/>
              </w:rPr>
              <w:tab/>
            </w:r>
            <w:r w:rsidR="00F82C50" w:rsidRPr="0068356C">
              <w:rPr>
                <w:rStyle w:val="Hyperlink"/>
                <w:noProof/>
              </w:rPr>
              <w:t>ELF Section Data Accessors</w:t>
            </w:r>
            <w:r w:rsidR="00F82C50">
              <w:rPr>
                <w:noProof/>
                <w:webHidden/>
              </w:rPr>
              <w:tab/>
            </w:r>
            <w:r w:rsidR="00F82C50">
              <w:rPr>
                <w:noProof/>
                <w:webHidden/>
              </w:rPr>
              <w:fldChar w:fldCharType="begin"/>
            </w:r>
            <w:r w:rsidR="00F82C50">
              <w:rPr>
                <w:noProof/>
                <w:webHidden/>
              </w:rPr>
              <w:instrText xml:space="preserve"> PAGEREF _Toc61427570 \h </w:instrText>
            </w:r>
            <w:r w:rsidR="00F82C50">
              <w:rPr>
                <w:noProof/>
                <w:webHidden/>
              </w:rPr>
            </w:r>
            <w:r w:rsidR="00F82C50">
              <w:rPr>
                <w:noProof/>
                <w:webHidden/>
              </w:rPr>
              <w:fldChar w:fldCharType="separate"/>
            </w:r>
            <w:r w:rsidR="003C1128">
              <w:rPr>
                <w:noProof/>
                <w:webHidden/>
              </w:rPr>
              <w:t>5</w:t>
            </w:r>
            <w:r w:rsidR="00F82C50">
              <w:rPr>
                <w:noProof/>
                <w:webHidden/>
              </w:rPr>
              <w:fldChar w:fldCharType="end"/>
            </w:r>
          </w:hyperlink>
        </w:p>
        <w:p w14:paraId="065302A7" w14:textId="2AD6CB95" w:rsidR="00F82C50" w:rsidRDefault="00FE596E">
          <w:pPr>
            <w:pStyle w:val="TOC2"/>
            <w:tabs>
              <w:tab w:val="left" w:pos="502"/>
              <w:tab w:val="right" w:pos="9350"/>
            </w:tabs>
            <w:rPr>
              <w:rFonts w:cstheme="minorBidi"/>
              <w:b w:val="0"/>
              <w:bCs w:val="0"/>
              <w:smallCaps w:val="0"/>
              <w:noProof/>
              <w:szCs w:val="22"/>
              <w:lang w:eastAsia="en-US" w:bidi="he-IL"/>
            </w:rPr>
          </w:pPr>
          <w:hyperlink w:anchor="_Toc61427571" w:history="1">
            <w:r w:rsidR="00F82C50" w:rsidRPr="0068356C">
              <w:rPr>
                <w:rStyle w:val="Hyperlink"/>
                <w:noProof/>
              </w:rPr>
              <w:t>3.3</w:t>
            </w:r>
            <w:r w:rsidR="00F82C50">
              <w:rPr>
                <w:rFonts w:cstheme="minorBidi"/>
                <w:b w:val="0"/>
                <w:bCs w:val="0"/>
                <w:smallCaps w:val="0"/>
                <w:noProof/>
                <w:szCs w:val="22"/>
                <w:lang w:eastAsia="en-US" w:bidi="he-IL"/>
              </w:rPr>
              <w:tab/>
            </w:r>
            <w:r w:rsidR="00F82C50" w:rsidRPr="0068356C">
              <w:rPr>
                <w:rStyle w:val="Hyperlink"/>
                <w:noProof/>
              </w:rPr>
              <w:t>elfdump Utility</w:t>
            </w:r>
            <w:r w:rsidR="00F82C50">
              <w:rPr>
                <w:noProof/>
                <w:webHidden/>
              </w:rPr>
              <w:tab/>
            </w:r>
            <w:r w:rsidR="00F82C50">
              <w:rPr>
                <w:noProof/>
                <w:webHidden/>
              </w:rPr>
              <w:fldChar w:fldCharType="begin"/>
            </w:r>
            <w:r w:rsidR="00F82C50">
              <w:rPr>
                <w:noProof/>
                <w:webHidden/>
              </w:rPr>
              <w:instrText xml:space="preserve"> PAGEREF _Toc61427571 \h </w:instrText>
            </w:r>
            <w:r w:rsidR="00F82C50">
              <w:rPr>
                <w:noProof/>
                <w:webHidden/>
              </w:rPr>
            </w:r>
            <w:r w:rsidR="00F82C50">
              <w:rPr>
                <w:noProof/>
                <w:webHidden/>
              </w:rPr>
              <w:fldChar w:fldCharType="separate"/>
            </w:r>
            <w:r w:rsidR="003C1128">
              <w:rPr>
                <w:noProof/>
                <w:webHidden/>
              </w:rPr>
              <w:t>6</w:t>
            </w:r>
            <w:r w:rsidR="00F82C50">
              <w:rPr>
                <w:noProof/>
                <w:webHidden/>
              </w:rPr>
              <w:fldChar w:fldCharType="end"/>
            </w:r>
          </w:hyperlink>
        </w:p>
        <w:p w14:paraId="39996B74" w14:textId="566BCE78" w:rsidR="00F82C50" w:rsidRDefault="00FE596E">
          <w:pPr>
            <w:pStyle w:val="TOC2"/>
            <w:tabs>
              <w:tab w:val="left" w:pos="502"/>
              <w:tab w:val="right" w:pos="9350"/>
            </w:tabs>
            <w:rPr>
              <w:rFonts w:cstheme="minorBidi"/>
              <w:b w:val="0"/>
              <w:bCs w:val="0"/>
              <w:smallCaps w:val="0"/>
              <w:noProof/>
              <w:szCs w:val="22"/>
              <w:lang w:eastAsia="en-US" w:bidi="he-IL"/>
            </w:rPr>
          </w:pPr>
          <w:hyperlink w:anchor="_Toc61427572" w:history="1">
            <w:r w:rsidR="00F82C50" w:rsidRPr="0068356C">
              <w:rPr>
                <w:rStyle w:val="Hyperlink"/>
                <w:noProof/>
              </w:rPr>
              <w:t>3.4</w:t>
            </w:r>
            <w:r w:rsidR="00F82C50">
              <w:rPr>
                <w:rFonts w:cstheme="minorBidi"/>
                <w:b w:val="0"/>
                <w:bCs w:val="0"/>
                <w:smallCaps w:val="0"/>
                <w:noProof/>
                <w:szCs w:val="22"/>
                <w:lang w:eastAsia="en-US" w:bidi="he-IL"/>
              </w:rPr>
              <w:tab/>
            </w:r>
            <w:r w:rsidR="00F82C50" w:rsidRPr="0068356C">
              <w:rPr>
                <w:rStyle w:val="Hyperlink"/>
                <w:noProof/>
              </w:rPr>
              <w:t>ELF File Writer</w:t>
            </w:r>
            <w:r w:rsidR="00F82C50">
              <w:rPr>
                <w:noProof/>
                <w:webHidden/>
              </w:rPr>
              <w:tab/>
            </w:r>
            <w:r w:rsidR="00F82C50">
              <w:rPr>
                <w:noProof/>
                <w:webHidden/>
              </w:rPr>
              <w:fldChar w:fldCharType="begin"/>
            </w:r>
            <w:r w:rsidR="00F82C50">
              <w:rPr>
                <w:noProof/>
                <w:webHidden/>
              </w:rPr>
              <w:instrText xml:space="preserve"> PAGEREF _Toc61427572 \h </w:instrText>
            </w:r>
            <w:r w:rsidR="00F82C50">
              <w:rPr>
                <w:noProof/>
                <w:webHidden/>
              </w:rPr>
            </w:r>
            <w:r w:rsidR="00F82C50">
              <w:rPr>
                <w:noProof/>
                <w:webHidden/>
              </w:rPr>
              <w:fldChar w:fldCharType="separate"/>
            </w:r>
            <w:r w:rsidR="003C1128">
              <w:rPr>
                <w:noProof/>
                <w:webHidden/>
              </w:rPr>
              <w:t>6</w:t>
            </w:r>
            <w:r w:rsidR="00F82C50">
              <w:rPr>
                <w:noProof/>
                <w:webHidden/>
              </w:rPr>
              <w:fldChar w:fldCharType="end"/>
            </w:r>
          </w:hyperlink>
        </w:p>
        <w:p w14:paraId="4DBC101D" w14:textId="2F1F16AD" w:rsidR="00F82C50" w:rsidRDefault="00FE596E">
          <w:pPr>
            <w:pStyle w:val="TOC1"/>
            <w:rPr>
              <w:rFonts w:cstheme="minorBidi"/>
              <w:b w:val="0"/>
              <w:bCs w:val="0"/>
              <w:caps w:val="0"/>
              <w:noProof/>
              <w:szCs w:val="22"/>
              <w:u w:val="none"/>
              <w:lang w:eastAsia="en-US" w:bidi="he-IL"/>
            </w:rPr>
          </w:pPr>
          <w:hyperlink w:anchor="_Toc61427573" w:history="1">
            <w:r w:rsidR="00F82C50" w:rsidRPr="0068356C">
              <w:rPr>
                <w:rStyle w:val="Hyperlink"/>
                <w:noProof/>
              </w:rPr>
              <w:t>4</w:t>
            </w:r>
            <w:r w:rsidR="00F82C50">
              <w:rPr>
                <w:rFonts w:cstheme="minorBidi"/>
                <w:b w:val="0"/>
                <w:bCs w:val="0"/>
                <w:caps w:val="0"/>
                <w:noProof/>
                <w:szCs w:val="22"/>
                <w:u w:val="none"/>
                <w:lang w:eastAsia="en-US" w:bidi="he-IL"/>
              </w:rPr>
              <w:tab/>
            </w:r>
            <w:r w:rsidR="00F82C50" w:rsidRPr="0068356C">
              <w:rPr>
                <w:rStyle w:val="Hyperlink"/>
                <w:noProof/>
              </w:rPr>
              <w:t>ELFIO Library Classes</w:t>
            </w:r>
            <w:r w:rsidR="00F82C50">
              <w:rPr>
                <w:noProof/>
                <w:webHidden/>
              </w:rPr>
              <w:tab/>
            </w:r>
            <w:r w:rsidR="00F82C50">
              <w:rPr>
                <w:noProof/>
                <w:webHidden/>
              </w:rPr>
              <w:fldChar w:fldCharType="begin"/>
            </w:r>
            <w:r w:rsidR="00F82C50">
              <w:rPr>
                <w:noProof/>
                <w:webHidden/>
              </w:rPr>
              <w:instrText xml:space="preserve"> PAGEREF _Toc61427573 \h </w:instrText>
            </w:r>
            <w:r w:rsidR="00F82C50">
              <w:rPr>
                <w:noProof/>
                <w:webHidden/>
              </w:rPr>
            </w:r>
            <w:r w:rsidR="00F82C50">
              <w:rPr>
                <w:noProof/>
                <w:webHidden/>
              </w:rPr>
              <w:fldChar w:fldCharType="separate"/>
            </w:r>
            <w:r w:rsidR="003C1128">
              <w:rPr>
                <w:noProof/>
                <w:webHidden/>
              </w:rPr>
              <w:t>10</w:t>
            </w:r>
            <w:r w:rsidR="00F82C50">
              <w:rPr>
                <w:noProof/>
                <w:webHidden/>
              </w:rPr>
              <w:fldChar w:fldCharType="end"/>
            </w:r>
          </w:hyperlink>
        </w:p>
        <w:p w14:paraId="42C3139C" w14:textId="1330F4AE" w:rsidR="00F82C50" w:rsidRDefault="00FE596E">
          <w:pPr>
            <w:pStyle w:val="TOC2"/>
            <w:tabs>
              <w:tab w:val="left" w:pos="502"/>
              <w:tab w:val="right" w:pos="9350"/>
            </w:tabs>
            <w:rPr>
              <w:rFonts w:cstheme="minorBidi"/>
              <w:b w:val="0"/>
              <w:bCs w:val="0"/>
              <w:smallCaps w:val="0"/>
              <w:noProof/>
              <w:szCs w:val="22"/>
              <w:lang w:eastAsia="en-US" w:bidi="he-IL"/>
            </w:rPr>
          </w:pPr>
          <w:hyperlink w:anchor="_Toc61427574" w:history="1">
            <w:r w:rsidR="00F82C50" w:rsidRPr="0068356C">
              <w:rPr>
                <w:rStyle w:val="Hyperlink"/>
                <w:noProof/>
              </w:rPr>
              <w:t>4.1</w:t>
            </w:r>
            <w:r w:rsidR="00F82C50">
              <w:rPr>
                <w:rFonts w:cstheme="minorBidi"/>
                <w:b w:val="0"/>
                <w:bCs w:val="0"/>
                <w:smallCaps w:val="0"/>
                <w:noProof/>
                <w:szCs w:val="22"/>
                <w:lang w:eastAsia="en-US" w:bidi="he-IL"/>
              </w:rPr>
              <w:tab/>
            </w:r>
            <w:r w:rsidR="00F82C50" w:rsidRPr="0068356C">
              <w:rPr>
                <w:rStyle w:val="Hyperlink"/>
                <w:noProof/>
              </w:rPr>
              <w:t>elfio</w:t>
            </w:r>
            <w:r w:rsidR="00F82C50">
              <w:rPr>
                <w:noProof/>
                <w:webHidden/>
              </w:rPr>
              <w:tab/>
            </w:r>
            <w:r w:rsidR="00F82C50">
              <w:rPr>
                <w:noProof/>
                <w:webHidden/>
              </w:rPr>
              <w:fldChar w:fldCharType="begin"/>
            </w:r>
            <w:r w:rsidR="00F82C50">
              <w:rPr>
                <w:noProof/>
                <w:webHidden/>
              </w:rPr>
              <w:instrText xml:space="preserve"> PAGEREF _Toc61427574 \h </w:instrText>
            </w:r>
            <w:r w:rsidR="00F82C50">
              <w:rPr>
                <w:noProof/>
                <w:webHidden/>
              </w:rPr>
            </w:r>
            <w:r w:rsidR="00F82C50">
              <w:rPr>
                <w:noProof/>
                <w:webHidden/>
              </w:rPr>
              <w:fldChar w:fldCharType="separate"/>
            </w:r>
            <w:r w:rsidR="003C1128">
              <w:rPr>
                <w:noProof/>
                <w:webHidden/>
              </w:rPr>
              <w:t>10</w:t>
            </w:r>
            <w:r w:rsidR="00F82C50">
              <w:rPr>
                <w:noProof/>
                <w:webHidden/>
              </w:rPr>
              <w:fldChar w:fldCharType="end"/>
            </w:r>
          </w:hyperlink>
        </w:p>
        <w:p w14:paraId="50D410CD" w14:textId="7AB3596D" w:rsidR="00F82C50" w:rsidRDefault="00FE596E">
          <w:pPr>
            <w:pStyle w:val="TOC2"/>
            <w:tabs>
              <w:tab w:val="left" w:pos="502"/>
              <w:tab w:val="right" w:pos="9350"/>
            </w:tabs>
            <w:rPr>
              <w:rFonts w:cstheme="minorBidi"/>
              <w:b w:val="0"/>
              <w:bCs w:val="0"/>
              <w:smallCaps w:val="0"/>
              <w:noProof/>
              <w:szCs w:val="22"/>
              <w:lang w:eastAsia="en-US" w:bidi="he-IL"/>
            </w:rPr>
          </w:pPr>
          <w:hyperlink w:anchor="_Toc61427575" w:history="1">
            <w:r w:rsidR="00F82C50" w:rsidRPr="0068356C">
              <w:rPr>
                <w:rStyle w:val="Hyperlink"/>
                <w:noProof/>
              </w:rPr>
              <w:t>4.2</w:t>
            </w:r>
            <w:r w:rsidR="00F82C50">
              <w:rPr>
                <w:rFonts w:cstheme="minorBidi"/>
                <w:b w:val="0"/>
                <w:bCs w:val="0"/>
                <w:smallCaps w:val="0"/>
                <w:noProof/>
                <w:szCs w:val="22"/>
                <w:lang w:eastAsia="en-US" w:bidi="he-IL"/>
              </w:rPr>
              <w:tab/>
            </w:r>
            <w:r w:rsidR="00F82C50" w:rsidRPr="0068356C">
              <w:rPr>
                <w:rStyle w:val="Hyperlink"/>
                <w:noProof/>
              </w:rPr>
              <w:t>section</w:t>
            </w:r>
            <w:r w:rsidR="00F82C50">
              <w:rPr>
                <w:noProof/>
                <w:webHidden/>
              </w:rPr>
              <w:tab/>
            </w:r>
            <w:r w:rsidR="00F82C50">
              <w:rPr>
                <w:noProof/>
                <w:webHidden/>
              </w:rPr>
              <w:fldChar w:fldCharType="begin"/>
            </w:r>
            <w:r w:rsidR="00F82C50">
              <w:rPr>
                <w:noProof/>
                <w:webHidden/>
              </w:rPr>
              <w:instrText xml:space="preserve"> PAGEREF _Toc61427575 \h </w:instrText>
            </w:r>
            <w:r w:rsidR="00F82C50">
              <w:rPr>
                <w:noProof/>
                <w:webHidden/>
              </w:rPr>
            </w:r>
            <w:r w:rsidR="00F82C50">
              <w:rPr>
                <w:noProof/>
                <w:webHidden/>
              </w:rPr>
              <w:fldChar w:fldCharType="separate"/>
            </w:r>
            <w:r w:rsidR="003C1128">
              <w:rPr>
                <w:noProof/>
                <w:webHidden/>
              </w:rPr>
              <w:t>13</w:t>
            </w:r>
            <w:r w:rsidR="00F82C50">
              <w:rPr>
                <w:noProof/>
                <w:webHidden/>
              </w:rPr>
              <w:fldChar w:fldCharType="end"/>
            </w:r>
          </w:hyperlink>
        </w:p>
        <w:p w14:paraId="72956D19" w14:textId="74F1B7E9" w:rsidR="00F82C50" w:rsidRDefault="00FE596E">
          <w:pPr>
            <w:pStyle w:val="TOC2"/>
            <w:tabs>
              <w:tab w:val="left" w:pos="502"/>
              <w:tab w:val="right" w:pos="9350"/>
            </w:tabs>
            <w:rPr>
              <w:rFonts w:cstheme="minorBidi"/>
              <w:b w:val="0"/>
              <w:bCs w:val="0"/>
              <w:smallCaps w:val="0"/>
              <w:noProof/>
              <w:szCs w:val="22"/>
              <w:lang w:eastAsia="en-US" w:bidi="he-IL"/>
            </w:rPr>
          </w:pPr>
          <w:hyperlink w:anchor="_Toc61427576" w:history="1">
            <w:r w:rsidR="00F82C50" w:rsidRPr="0068356C">
              <w:rPr>
                <w:rStyle w:val="Hyperlink"/>
                <w:noProof/>
              </w:rPr>
              <w:t>4.3</w:t>
            </w:r>
            <w:r w:rsidR="00F82C50">
              <w:rPr>
                <w:rFonts w:cstheme="minorBidi"/>
                <w:b w:val="0"/>
                <w:bCs w:val="0"/>
                <w:smallCaps w:val="0"/>
                <w:noProof/>
                <w:szCs w:val="22"/>
                <w:lang w:eastAsia="en-US" w:bidi="he-IL"/>
              </w:rPr>
              <w:tab/>
            </w:r>
            <w:r w:rsidR="00F82C50" w:rsidRPr="0068356C">
              <w:rPr>
                <w:rStyle w:val="Hyperlink"/>
                <w:noProof/>
              </w:rPr>
              <w:t>segment</w:t>
            </w:r>
            <w:r w:rsidR="00F82C50">
              <w:rPr>
                <w:noProof/>
                <w:webHidden/>
              </w:rPr>
              <w:tab/>
            </w:r>
            <w:r w:rsidR="00F82C50">
              <w:rPr>
                <w:noProof/>
                <w:webHidden/>
              </w:rPr>
              <w:fldChar w:fldCharType="begin"/>
            </w:r>
            <w:r w:rsidR="00F82C50">
              <w:rPr>
                <w:noProof/>
                <w:webHidden/>
              </w:rPr>
              <w:instrText xml:space="preserve"> PAGEREF _Toc61427576 \h </w:instrText>
            </w:r>
            <w:r w:rsidR="00F82C50">
              <w:rPr>
                <w:noProof/>
                <w:webHidden/>
              </w:rPr>
            </w:r>
            <w:r w:rsidR="00F82C50">
              <w:rPr>
                <w:noProof/>
                <w:webHidden/>
              </w:rPr>
              <w:fldChar w:fldCharType="separate"/>
            </w:r>
            <w:r w:rsidR="003C1128">
              <w:rPr>
                <w:noProof/>
                <w:webHidden/>
              </w:rPr>
              <w:t>14</w:t>
            </w:r>
            <w:r w:rsidR="00F82C50">
              <w:rPr>
                <w:noProof/>
                <w:webHidden/>
              </w:rPr>
              <w:fldChar w:fldCharType="end"/>
            </w:r>
          </w:hyperlink>
        </w:p>
        <w:p w14:paraId="6987561C" w14:textId="65D9374D" w:rsidR="00F82C50" w:rsidRDefault="00FE596E">
          <w:pPr>
            <w:pStyle w:val="TOC2"/>
            <w:tabs>
              <w:tab w:val="left" w:pos="502"/>
              <w:tab w:val="right" w:pos="9350"/>
            </w:tabs>
            <w:rPr>
              <w:rFonts w:cstheme="minorBidi"/>
              <w:b w:val="0"/>
              <w:bCs w:val="0"/>
              <w:smallCaps w:val="0"/>
              <w:noProof/>
              <w:szCs w:val="22"/>
              <w:lang w:eastAsia="en-US" w:bidi="he-IL"/>
            </w:rPr>
          </w:pPr>
          <w:hyperlink w:anchor="_Toc61427577" w:history="1">
            <w:r w:rsidR="00F82C50" w:rsidRPr="0068356C">
              <w:rPr>
                <w:rStyle w:val="Hyperlink"/>
                <w:noProof/>
              </w:rPr>
              <w:t>4.4</w:t>
            </w:r>
            <w:r w:rsidR="00F82C50">
              <w:rPr>
                <w:rFonts w:cstheme="minorBidi"/>
                <w:b w:val="0"/>
                <w:bCs w:val="0"/>
                <w:smallCaps w:val="0"/>
                <w:noProof/>
                <w:szCs w:val="22"/>
                <w:lang w:eastAsia="en-US" w:bidi="he-IL"/>
              </w:rPr>
              <w:tab/>
            </w:r>
            <w:r w:rsidR="00F82C50" w:rsidRPr="0068356C">
              <w:rPr>
                <w:rStyle w:val="Hyperlink"/>
                <w:noProof/>
              </w:rPr>
              <w:t>string_section_accessor</w:t>
            </w:r>
            <w:r w:rsidR="00F82C50">
              <w:rPr>
                <w:noProof/>
                <w:webHidden/>
              </w:rPr>
              <w:tab/>
            </w:r>
            <w:r w:rsidR="00F82C50">
              <w:rPr>
                <w:noProof/>
                <w:webHidden/>
              </w:rPr>
              <w:fldChar w:fldCharType="begin"/>
            </w:r>
            <w:r w:rsidR="00F82C50">
              <w:rPr>
                <w:noProof/>
                <w:webHidden/>
              </w:rPr>
              <w:instrText xml:space="preserve"> PAGEREF _Toc61427577 \h </w:instrText>
            </w:r>
            <w:r w:rsidR="00F82C50">
              <w:rPr>
                <w:noProof/>
                <w:webHidden/>
              </w:rPr>
            </w:r>
            <w:r w:rsidR="00F82C50">
              <w:rPr>
                <w:noProof/>
                <w:webHidden/>
              </w:rPr>
              <w:fldChar w:fldCharType="separate"/>
            </w:r>
            <w:r w:rsidR="003C1128">
              <w:rPr>
                <w:noProof/>
                <w:webHidden/>
              </w:rPr>
              <w:t>15</w:t>
            </w:r>
            <w:r w:rsidR="00F82C50">
              <w:rPr>
                <w:noProof/>
                <w:webHidden/>
              </w:rPr>
              <w:fldChar w:fldCharType="end"/>
            </w:r>
          </w:hyperlink>
        </w:p>
        <w:p w14:paraId="07FF5E18" w14:textId="71E68BF4" w:rsidR="00F82C50" w:rsidRDefault="00FE596E">
          <w:pPr>
            <w:pStyle w:val="TOC2"/>
            <w:tabs>
              <w:tab w:val="left" w:pos="502"/>
              <w:tab w:val="right" w:pos="9350"/>
            </w:tabs>
            <w:rPr>
              <w:rFonts w:cstheme="minorBidi"/>
              <w:b w:val="0"/>
              <w:bCs w:val="0"/>
              <w:smallCaps w:val="0"/>
              <w:noProof/>
              <w:szCs w:val="22"/>
              <w:lang w:eastAsia="en-US" w:bidi="he-IL"/>
            </w:rPr>
          </w:pPr>
          <w:hyperlink w:anchor="_Toc61427578" w:history="1">
            <w:r w:rsidR="00F82C50" w:rsidRPr="0068356C">
              <w:rPr>
                <w:rStyle w:val="Hyperlink"/>
                <w:noProof/>
              </w:rPr>
              <w:t>4.5</w:t>
            </w:r>
            <w:r w:rsidR="00F82C50">
              <w:rPr>
                <w:rFonts w:cstheme="minorBidi"/>
                <w:b w:val="0"/>
                <w:bCs w:val="0"/>
                <w:smallCaps w:val="0"/>
                <w:noProof/>
                <w:szCs w:val="22"/>
                <w:lang w:eastAsia="en-US" w:bidi="he-IL"/>
              </w:rPr>
              <w:tab/>
            </w:r>
            <w:r w:rsidR="00F82C50" w:rsidRPr="0068356C">
              <w:rPr>
                <w:rStyle w:val="Hyperlink"/>
                <w:noProof/>
              </w:rPr>
              <w:t>symbol_section_accessor</w:t>
            </w:r>
            <w:r w:rsidR="00F82C50">
              <w:rPr>
                <w:noProof/>
                <w:webHidden/>
              </w:rPr>
              <w:tab/>
            </w:r>
            <w:r w:rsidR="00F82C50">
              <w:rPr>
                <w:noProof/>
                <w:webHidden/>
              </w:rPr>
              <w:fldChar w:fldCharType="begin"/>
            </w:r>
            <w:r w:rsidR="00F82C50">
              <w:rPr>
                <w:noProof/>
                <w:webHidden/>
              </w:rPr>
              <w:instrText xml:space="preserve"> PAGEREF _Toc61427578 \h </w:instrText>
            </w:r>
            <w:r w:rsidR="00F82C50">
              <w:rPr>
                <w:noProof/>
                <w:webHidden/>
              </w:rPr>
            </w:r>
            <w:r w:rsidR="00F82C50">
              <w:rPr>
                <w:noProof/>
                <w:webHidden/>
              </w:rPr>
              <w:fldChar w:fldCharType="separate"/>
            </w:r>
            <w:r w:rsidR="003C1128">
              <w:rPr>
                <w:noProof/>
                <w:webHidden/>
              </w:rPr>
              <w:t>16</w:t>
            </w:r>
            <w:r w:rsidR="00F82C50">
              <w:rPr>
                <w:noProof/>
                <w:webHidden/>
              </w:rPr>
              <w:fldChar w:fldCharType="end"/>
            </w:r>
          </w:hyperlink>
        </w:p>
        <w:p w14:paraId="6AC9841A" w14:textId="2D30FA3D" w:rsidR="00F82C50" w:rsidRDefault="00FE596E">
          <w:pPr>
            <w:pStyle w:val="TOC2"/>
            <w:tabs>
              <w:tab w:val="left" w:pos="502"/>
              <w:tab w:val="right" w:pos="9350"/>
            </w:tabs>
            <w:rPr>
              <w:rFonts w:cstheme="minorBidi"/>
              <w:b w:val="0"/>
              <w:bCs w:val="0"/>
              <w:smallCaps w:val="0"/>
              <w:noProof/>
              <w:szCs w:val="22"/>
              <w:lang w:eastAsia="en-US" w:bidi="he-IL"/>
            </w:rPr>
          </w:pPr>
          <w:hyperlink w:anchor="_Toc61427579" w:history="1">
            <w:r w:rsidR="00F82C50" w:rsidRPr="0068356C">
              <w:rPr>
                <w:rStyle w:val="Hyperlink"/>
                <w:noProof/>
              </w:rPr>
              <w:t>4.6</w:t>
            </w:r>
            <w:r w:rsidR="00F82C50">
              <w:rPr>
                <w:rFonts w:cstheme="minorBidi"/>
                <w:b w:val="0"/>
                <w:bCs w:val="0"/>
                <w:smallCaps w:val="0"/>
                <w:noProof/>
                <w:szCs w:val="22"/>
                <w:lang w:eastAsia="en-US" w:bidi="he-IL"/>
              </w:rPr>
              <w:tab/>
            </w:r>
            <w:r w:rsidR="00F82C50" w:rsidRPr="0068356C">
              <w:rPr>
                <w:rStyle w:val="Hyperlink"/>
                <w:noProof/>
              </w:rPr>
              <w:t>relocation_section_accessor</w:t>
            </w:r>
            <w:r w:rsidR="00F82C50">
              <w:rPr>
                <w:noProof/>
                <w:webHidden/>
              </w:rPr>
              <w:tab/>
            </w:r>
            <w:r w:rsidR="00F82C50">
              <w:rPr>
                <w:noProof/>
                <w:webHidden/>
              </w:rPr>
              <w:fldChar w:fldCharType="begin"/>
            </w:r>
            <w:r w:rsidR="00F82C50">
              <w:rPr>
                <w:noProof/>
                <w:webHidden/>
              </w:rPr>
              <w:instrText xml:space="preserve"> PAGEREF _Toc61427579 \h </w:instrText>
            </w:r>
            <w:r w:rsidR="00F82C50">
              <w:rPr>
                <w:noProof/>
                <w:webHidden/>
              </w:rPr>
            </w:r>
            <w:r w:rsidR="00F82C50">
              <w:rPr>
                <w:noProof/>
                <w:webHidden/>
              </w:rPr>
              <w:fldChar w:fldCharType="separate"/>
            </w:r>
            <w:r w:rsidR="003C1128">
              <w:rPr>
                <w:noProof/>
                <w:webHidden/>
              </w:rPr>
              <w:t>18</w:t>
            </w:r>
            <w:r w:rsidR="00F82C50">
              <w:rPr>
                <w:noProof/>
                <w:webHidden/>
              </w:rPr>
              <w:fldChar w:fldCharType="end"/>
            </w:r>
          </w:hyperlink>
        </w:p>
        <w:p w14:paraId="4FDDBAED" w14:textId="5BB0F09E" w:rsidR="00F82C50" w:rsidRDefault="00FE596E">
          <w:pPr>
            <w:pStyle w:val="TOC2"/>
            <w:tabs>
              <w:tab w:val="left" w:pos="502"/>
              <w:tab w:val="right" w:pos="9350"/>
            </w:tabs>
            <w:rPr>
              <w:rFonts w:cstheme="minorBidi"/>
              <w:b w:val="0"/>
              <w:bCs w:val="0"/>
              <w:smallCaps w:val="0"/>
              <w:noProof/>
              <w:szCs w:val="22"/>
              <w:lang w:eastAsia="en-US" w:bidi="he-IL"/>
            </w:rPr>
          </w:pPr>
          <w:hyperlink w:anchor="_Toc61427580" w:history="1">
            <w:r w:rsidR="00F82C50" w:rsidRPr="0068356C">
              <w:rPr>
                <w:rStyle w:val="Hyperlink"/>
                <w:noProof/>
              </w:rPr>
              <w:t>4.7</w:t>
            </w:r>
            <w:r w:rsidR="00F82C50">
              <w:rPr>
                <w:rFonts w:cstheme="minorBidi"/>
                <w:b w:val="0"/>
                <w:bCs w:val="0"/>
                <w:smallCaps w:val="0"/>
                <w:noProof/>
                <w:szCs w:val="22"/>
                <w:lang w:eastAsia="en-US" w:bidi="he-IL"/>
              </w:rPr>
              <w:tab/>
            </w:r>
            <w:r w:rsidR="00F82C50" w:rsidRPr="0068356C">
              <w:rPr>
                <w:rStyle w:val="Hyperlink"/>
                <w:noProof/>
              </w:rPr>
              <w:t>dynamic_section_accessor</w:t>
            </w:r>
            <w:r w:rsidR="00F82C50">
              <w:rPr>
                <w:noProof/>
                <w:webHidden/>
              </w:rPr>
              <w:tab/>
            </w:r>
            <w:r w:rsidR="00F82C50">
              <w:rPr>
                <w:noProof/>
                <w:webHidden/>
              </w:rPr>
              <w:fldChar w:fldCharType="begin"/>
            </w:r>
            <w:r w:rsidR="00F82C50">
              <w:rPr>
                <w:noProof/>
                <w:webHidden/>
              </w:rPr>
              <w:instrText xml:space="preserve"> PAGEREF _Toc61427580 \h </w:instrText>
            </w:r>
            <w:r w:rsidR="00F82C50">
              <w:rPr>
                <w:noProof/>
                <w:webHidden/>
              </w:rPr>
            </w:r>
            <w:r w:rsidR="00F82C50">
              <w:rPr>
                <w:noProof/>
                <w:webHidden/>
              </w:rPr>
              <w:fldChar w:fldCharType="separate"/>
            </w:r>
            <w:r w:rsidR="003C1128">
              <w:rPr>
                <w:noProof/>
                <w:webHidden/>
              </w:rPr>
              <w:t>19</w:t>
            </w:r>
            <w:r w:rsidR="00F82C50">
              <w:rPr>
                <w:noProof/>
                <w:webHidden/>
              </w:rPr>
              <w:fldChar w:fldCharType="end"/>
            </w:r>
          </w:hyperlink>
        </w:p>
        <w:p w14:paraId="0858FC14" w14:textId="12679200" w:rsidR="00F82C50" w:rsidRDefault="00FE596E">
          <w:pPr>
            <w:pStyle w:val="TOC2"/>
            <w:tabs>
              <w:tab w:val="left" w:pos="502"/>
              <w:tab w:val="right" w:pos="9350"/>
            </w:tabs>
            <w:rPr>
              <w:rFonts w:cstheme="minorBidi"/>
              <w:b w:val="0"/>
              <w:bCs w:val="0"/>
              <w:smallCaps w:val="0"/>
              <w:noProof/>
              <w:szCs w:val="22"/>
              <w:lang w:eastAsia="en-US" w:bidi="he-IL"/>
            </w:rPr>
          </w:pPr>
          <w:hyperlink w:anchor="_Toc61427581" w:history="1">
            <w:r w:rsidR="00F82C50" w:rsidRPr="0068356C">
              <w:rPr>
                <w:rStyle w:val="Hyperlink"/>
                <w:noProof/>
              </w:rPr>
              <w:t>4.8</w:t>
            </w:r>
            <w:r w:rsidR="00F82C50">
              <w:rPr>
                <w:rFonts w:cstheme="minorBidi"/>
                <w:b w:val="0"/>
                <w:bCs w:val="0"/>
                <w:smallCaps w:val="0"/>
                <w:noProof/>
                <w:szCs w:val="22"/>
                <w:lang w:eastAsia="en-US" w:bidi="he-IL"/>
              </w:rPr>
              <w:tab/>
            </w:r>
            <w:r w:rsidR="00F82C50" w:rsidRPr="0068356C">
              <w:rPr>
                <w:rStyle w:val="Hyperlink"/>
                <w:noProof/>
              </w:rPr>
              <w:t>note_section_accessor</w:t>
            </w:r>
            <w:r w:rsidR="00F82C50">
              <w:rPr>
                <w:noProof/>
                <w:webHidden/>
              </w:rPr>
              <w:tab/>
            </w:r>
            <w:r w:rsidR="00F82C50">
              <w:rPr>
                <w:noProof/>
                <w:webHidden/>
              </w:rPr>
              <w:fldChar w:fldCharType="begin"/>
            </w:r>
            <w:r w:rsidR="00F82C50">
              <w:rPr>
                <w:noProof/>
                <w:webHidden/>
              </w:rPr>
              <w:instrText xml:space="preserve"> PAGEREF _Toc61427581 \h </w:instrText>
            </w:r>
            <w:r w:rsidR="00F82C50">
              <w:rPr>
                <w:noProof/>
                <w:webHidden/>
              </w:rPr>
            </w:r>
            <w:r w:rsidR="00F82C50">
              <w:rPr>
                <w:noProof/>
                <w:webHidden/>
              </w:rPr>
              <w:fldChar w:fldCharType="separate"/>
            </w:r>
            <w:r w:rsidR="003C1128">
              <w:rPr>
                <w:noProof/>
                <w:webHidden/>
              </w:rPr>
              <w:t>20</w:t>
            </w:r>
            <w:r w:rsidR="00F82C50">
              <w:rPr>
                <w:noProof/>
                <w:webHidden/>
              </w:rPr>
              <w:fldChar w:fldCharType="end"/>
            </w:r>
          </w:hyperlink>
        </w:p>
        <w:p w14:paraId="58CB46E8" w14:textId="2927A5F8" w:rsidR="00F82C50" w:rsidRDefault="00FE596E">
          <w:pPr>
            <w:pStyle w:val="TOC2"/>
            <w:tabs>
              <w:tab w:val="left" w:pos="502"/>
              <w:tab w:val="right" w:pos="9350"/>
            </w:tabs>
            <w:rPr>
              <w:rFonts w:cstheme="minorBidi"/>
              <w:b w:val="0"/>
              <w:bCs w:val="0"/>
              <w:smallCaps w:val="0"/>
              <w:noProof/>
              <w:szCs w:val="22"/>
              <w:lang w:eastAsia="en-US" w:bidi="he-IL"/>
            </w:rPr>
          </w:pPr>
          <w:hyperlink w:anchor="_Toc61427582" w:history="1">
            <w:r w:rsidR="00F82C50" w:rsidRPr="0068356C">
              <w:rPr>
                <w:rStyle w:val="Hyperlink"/>
                <w:noProof/>
              </w:rPr>
              <w:t>4.9</w:t>
            </w:r>
            <w:r w:rsidR="00F82C50">
              <w:rPr>
                <w:rFonts w:cstheme="minorBidi"/>
                <w:b w:val="0"/>
                <w:bCs w:val="0"/>
                <w:smallCaps w:val="0"/>
                <w:noProof/>
                <w:szCs w:val="22"/>
                <w:lang w:eastAsia="en-US" w:bidi="he-IL"/>
              </w:rPr>
              <w:tab/>
            </w:r>
            <w:r w:rsidR="00F82C50" w:rsidRPr="0068356C">
              <w:rPr>
                <w:rStyle w:val="Hyperlink"/>
                <w:noProof/>
              </w:rPr>
              <w:t>modinfo_section_accessor</w:t>
            </w:r>
            <w:r w:rsidR="00F82C50">
              <w:rPr>
                <w:noProof/>
                <w:webHidden/>
              </w:rPr>
              <w:tab/>
            </w:r>
            <w:r w:rsidR="00F82C50">
              <w:rPr>
                <w:noProof/>
                <w:webHidden/>
              </w:rPr>
              <w:fldChar w:fldCharType="begin"/>
            </w:r>
            <w:r w:rsidR="00F82C50">
              <w:rPr>
                <w:noProof/>
                <w:webHidden/>
              </w:rPr>
              <w:instrText xml:space="preserve"> PAGEREF _Toc61427582 \h </w:instrText>
            </w:r>
            <w:r w:rsidR="00F82C50">
              <w:rPr>
                <w:noProof/>
                <w:webHidden/>
              </w:rPr>
            </w:r>
            <w:r w:rsidR="00F82C50">
              <w:rPr>
                <w:noProof/>
                <w:webHidden/>
              </w:rPr>
              <w:fldChar w:fldCharType="separate"/>
            </w:r>
            <w:r w:rsidR="003C1128">
              <w:rPr>
                <w:noProof/>
                <w:webHidden/>
              </w:rPr>
              <w:t>21</w:t>
            </w:r>
            <w:r w:rsidR="00F82C50">
              <w:rPr>
                <w:noProof/>
                <w:webHidden/>
              </w:rPr>
              <w:fldChar w:fldCharType="end"/>
            </w:r>
          </w:hyperlink>
        </w:p>
        <w:p w14:paraId="096C229A" w14:textId="15A30A52" w:rsidR="00F82C50" w:rsidRDefault="00FE596E">
          <w:pPr>
            <w:pStyle w:val="TOC2"/>
            <w:tabs>
              <w:tab w:val="left" w:pos="613"/>
              <w:tab w:val="right" w:pos="9350"/>
            </w:tabs>
            <w:rPr>
              <w:rFonts w:cstheme="minorBidi"/>
              <w:b w:val="0"/>
              <w:bCs w:val="0"/>
              <w:smallCaps w:val="0"/>
              <w:noProof/>
              <w:szCs w:val="22"/>
              <w:lang w:eastAsia="en-US" w:bidi="he-IL"/>
            </w:rPr>
          </w:pPr>
          <w:hyperlink w:anchor="_Toc61427583" w:history="1">
            <w:r w:rsidR="00F82C50" w:rsidRPr="0068356C">
              <w:rPr>
                <w:rStyle w:val="Hyperlink"/>
                <w:noProof/>
              </w:rPr>
              <w:t>4.10</w:t>
            </w:r>
            <w:r w:rsidR="00F82C50">
              <w:rPr>
                <w:rFonts w:cstheme="minorBidi"/>
                <w:b w:val="0"/>
                <w:bCs w:val="0"/>
                <w:smallCaps w:val="0"/>
                <w:noProof/>
                <w:szCs w:val="22"/>
                <w:lang w:eastAsia="en-US" w:bidi="he-IL"/>
              </w:rPr>
              <w:tab/>
            </w:r>
            <w:r w:rsidR="00F82C50" w:rsidRPr="0068356C">
              <w:rPr>
                <w:rStyle w:val="Hyperlink"/>
                <w:noProof/>
              </w:rPr>
              <w:t>array_section_accessor</w:t>
            </w:r>
            <w:r w:rsidR="00F82C50">
              <w:rPr>
                <w:noProof/>
                <w:webHidden/>
              </w:rPr>
              <w:tab/>
            </w:r>
            <w:r w:rsidR="00F82C50">
              <w:rPr>
                <w:noProof/>
                <w:webHidden/>
              </w:rPr>
              <w:fldChar w:fldCharType="begin"/>
            </w:r>
            <w:r w:rsidR="00F82C50">
              <w:rPr>
                <w:noProof/>
                <w:webHidden/>
              </w:rPr>
              <w:instrText xml:space="preserve"> PAGEREF _Toc61427583 \h </w:instrText>
            </w:r>
            <w:r w:rsidR="00F82C50">
              <w:rPr>
                <w:noProof/>
                <w:webHidden/>
              </w:rPr>
            </w:r>
            <w:r w:rsidR="00F82C50">
              <w:rPr>
                <w:noProof/>
                <w:webHidden/>
              </w:rPr>
              <w:fldChar w:fldCharType="separate"/>
            </w:r>
            <w:r w:rsidR="003C1128">
              <w:rPr>
                <w:noProof/>
                <w:webHidden/>
              </w:rPr>
              <w:t>21</w:t>
            </w:r>
            <w:r w:rsidR="00F82C50">
              <w:rPr>
                <w:noProof/>
                <w:webHidden/>
              </w:rPr>
              <w:fldChar w:fldCharType="end"/>
            </w:r>
          </w:hyperlink>
        </w:p>
        <w:p w14:paraId="655CBD11" w14:textId="14782C24" w:rsidR="00B26095" w:rsidRDefault="00146F05">
          <w:r>
            <w:rPr>
              <w:rFonts w:cs="Times New Roman"/>
              <w:b/>
              <w:bCs/>
              <w:caps/>
              <w:szCs w:val="26"/>
              <w:u w:val="single"/>
            </w:rPr>
            <w:fldChar w:fldCharType="end"/>
          </w:r>
        </w:p>
      </w:sdtContent>
    </w:sdt>
    <w:p w14:paraId="31CE18FB" w14:textId="77777777" w:rsidR="002D3FFE" w:rsidRDefault="002D3FFE"/>
    <w:p w14:paraId="4AA12CED" w14:textId="77777777" w:rsidR="002D3FFE" w:rsidRDefault="002D3FFE">
      <w:pPr>
        <w:rPr>
          <w:rFonts w:asciiTheme="majorBidi" w:eastAsiaTheme="majorEastAsia" w:hAnsiTheme="majorBidi" w:cstheme="majorBidi"/>
          <w:b/>
          <w:bCs/>
          <w:smallCaps/>
          <w:color w:val="216A97"/>
          <w:sz w:val="48"/>
          <w:szCs w:val="36"/>
        </w:rPr>
      </w:pPr>
      <w:r>
        <w:br w:type="page"/>
      </w:r>
    </w:p>
    <w:p w14:paraId="24454E7A" w14:textId="77777777" w:rsidR="008E04CB" w:rsidRDefault="008E04CB" w:rsidP="00FF25BA">
      <w:pPr>
        <w:pStyle w:val="Heading1"/>
      </w:pPr>
      <w:bookmarkStart w:id="1" w:name="_Toc61427567"/>
      <w:r>
        <w:lastRenderedPageBreak/>
        <w:t>Introduction</w:t>
      </w:r>
      <w:bookmarkEnd w:id="1"/>
    </w:p>
    <w:p w14:paraId="11E051A6" w14:textId="5BCB905B" w:rsidR="006A3029" w:rsidRPr="00FF25BA" w:rsidRDefault="006A3029" w:rsidP="006A3029">
      <w:r w:rsidRPr="006A3029">
        <w:t>ELFIO is a header-only C++ library intended for reading and generating files in the ELF binary format</w:t>
      </w:r>
      <w:r w:rsidRPr="00FF25BA">
        <w:t xml:space="preserve">. </w:t>
      </w:r>
      <w:r>
        <w:t>It is used as a standalone</w:t>
      </w:r>
      <w:r w:rsidRPr="00FF25BA">
        <w:t xml:space="preserve"> library</w:t>
      </w:r>
      <w:r>
        <w:t xml:space="preserve"> -</w:t>
      </w:r>
      <w:r w:rsidRPr="00FF25BA">
        <w:t xml:space="preserve"> </w:t>
      </w:r>
      <w:r>
        <w:t>it is</w:t>
      </w:r>
      <w:r w:rsidRPr="00FF25BA">
        <w:t xml:space="preserve"> not </w:t>
      </w:r>
      <w:r w:rsidR="00C6595B">
        <w:t>dependent</w:t>
      </w:r>
      <w:r>
        <w:t xml:space="preserve"> on</w:t>
      </w:r>
      <w:r w:rsidRPr="00FF25BA">
        <w:t xml:space="preserve"> any other product</w:t>
      </w:r>
      <w:r>
        <w:t xml:space="preserve"> or project</w:t>
      </w:r>
      <w:r w:rsidRPr="00FF25BA">
        <w:t xml:space="preserve">. </w:t>
      </w:r>
      <w:r>
        <w:t>Adhering to ISO</w:t>
      </w:r>
      <w:r w:rsidRPr="00FF25BA">
        <w:t xml:space="preserve"> C++</w:t>
      </w:r>
      <w:r>
        <w:t>,</w:t>
      </w:r>
      <w:r w:rsidRPr="00FF25BA">
        <w:t xml:space="preserve"> </w:t>
      </w:r>
      <w:r>
        <w:t>it</w:t>
      </w:r>
      <w:r w:rsidRPr="00FF25BA">
        <w:t xml:space="preserve"> </w:t>
      </w:r>
      <w:r>
        <w:t xml:space="preserve">compiles </w:t>
      </w:r>
      <w:r w:rsidRPr="00FF25BA">
        <w:t xml:space="preserve">on </w:t>
      </w:r>
      <w:r>
        <w:t xml:space="preserve">a </w:t>
      </w:r>
      <w:r w:rsidRPr="00FF25BA">
        <w:t>wide variety of architectures</w:t>
      </w:r>
      <w:r>
        <w:t xml:space="preserve"> and compilers</w:t>
      </w:r>
      <w:r w:rsidRPr="00FF25BA">
        <w:t>.</w:t>
      </w:r>
    </w:p>
    <w:p w14:paraId="65A9110A" w14:textId="77777777" w:rsidR="006A3029" w:rsidRDefault="006A3029" w:rsidP="006A3029">
      <w:r w:rsidRPr="00FF25BA">
        <w:t>While the library</w:t>
      </w:r>
      <w:r>
        <w:t xml:space="preserve"> is easy to use, some </w:t>
      </w:r>
      <w:r w:rsidRPr="00FF25BA">
        <w:t xml:space="preserve">basic knowledge of the ELF binary format is required. </w:t>
      </w:r>
      <w:r>
        <w:t xml:space="preserve">Such </w:t>
      </w:r>
      <w:r w:rsidRPr="00FF25BA">
        <w:t xml:space="preserve">Information can </w:t>
      </w:r>
      <w:r>
        <w:t xml:space="preserve">easily </w:t>
      </w:r>
      <w:r w:rsidRPr="00FF25BA">
        <w:t xml:space="preserve">be found on the </w:t>
      </w:r>
      <w:r>
        <w:t>W</w:t>
      </w:r>
      <w:r w:rsidRPr="00FF25BA">
        <w:t>eb.</w:t>
      </w:r>
    </w:p>
    <w:p w14:paraId="21FF8E44" w14:textId="77777777" w:rsidR="008E04CB" w:rsidRPr="00FF25BA" w:rsidRDefault="006A3029" w:rsidP="006A3029">
      <w:r>
        <w:t>The full text of this tutorial comes together with ELFIO library distribution</w:t>
      </w:r>
    </w:p>
    <w:p w14:paraId="6401942D" w14:textId="77777777" w:rsidR="008E04CB" w:rsidRPr="008E04CB" w:rsidRDefault="008E04CB" w:rsidP="008E04CB"/>
    <w:p w14:paraId="2B9E7B82" w14:textId="77777777" w:rsidR="001E42AE" w:rsidRDefault="001E42AE" w:rsidP="00FF25BA">
      <w:pPr>
        <w:pStyle w:val="Heading1"/>
      </w:pPr>
      <w:bookmarkStart w:id="2" w:name="_Toc61427568"/>
      <w:r>
        <w:t>Getting Started With ELFIO</w:t>
      </w:r>
      <w:bookmarkEnd w:id="2"/>
      <w:r>
        <w:t xml:space="preserve"> </w:t>
      </w:r>
    </w:p>
    <w:p w14:paraId="79F4F90C" w14:textId="77777777" w:rsidR="000E3B77" w:rsidRDefault="000E3B77" w:rsidP="00FF25BA">
      <w:pPr>
        <w:pStyle w:val="Heading2"/>
      </w:pPr>
      <w:bookmarkStart w:id="3" w:name="_Toc61427569"/>
      <w:bookmarkEnd w:id="0"/>
      <w:r>
        <w:t>ELF File Reader</w:t>
      </w:r>
      <w:bookmarkEnd w:id="3"/>
    </w:p>
    <w:p w14:paraId="460344DC" w14:textId="77777777" w:rsidR="001E42AE" w:rsidRDefault="006A3029" w:rsidP="002C4E15">
      <w:r w:rsidRPr="00FF25BA">
        <w:t xml:space="preserve">The ELFIO library is </w:t>
      </w:r>
      <w:r>
        <w:t xml:space="preserve">just normal C++ </w:t>
      </w:r>
      <w:r w:rsidRPr="00FF25BA">
        <w:t xml:space="preserve">header </w:t>
      </w:r>
      <w:r>
        <w:t>files</w:t>
      </w:r>
      <w:r w:rsidRPr="00FF25BA">
        <w:t xml:space="preserve">. </w:t>
      </w:r>
      <w:r>
        <w:t xml:space="preserve">In order to use all its classes and types, simply </w:t>
      </w:r>
      <w:r w:rsidRPr="00FF25BA">
        <w:t xml:space="preserve">include </w:t>
      </w:r>
      <w:r>
        <w:t>the main header file "</w:t>
      </w:r>
      <w:r w:rsidRPr="000627B3">
        <w:rPr>
          <w:rFonts w:ascii="Courier New" w:hAnsi="Courier New" w:cs="Courier New"/>
          <w:sz w:val="18"/>
          <w:szCs w:val="18"/>
        </w:rPr>
        <w:t>elfio.hpp</w:t>
      </w:r>
      <w:r>
        <w:rPr>
          <w:rFonts w:ascii="Courier New" w:hAnsi="Courier New" w:cs="Courier New"/>
          <w:sz w:val="18"/>
          <w:szCs w:val="18"/>
        </w:rPr>
        <w:t>"</w:t>
      </w:r>
      <w:r w:rsidRPr="00FF25BA">
        <w:t>. All ELFIO libra</w:t>
      </w:r>
      <w:r>
        <w:t>ry declarations reside in a namespace called "ELFIO". This can be seen in the following example</w:t>
      </w:r>
      <w:r w:rsidR="001E42AE" w:rsidRPr="00FF25BA">
        <w:t>:</w:t>
      </w:r>
    </w:p>
    <w:p w14:paraId="06757D5F" w14:textId="77777777" w:rsidR="006A3029" w:rsidRDefault="006A3029" w:rsidP="002C4E15"/>
    <w:p w14:paraId="645769FF" w14:textId="77777777" w:rsidR="008E04CB" w:rsidRPr="00555F2C" w:rsidRDefault="008E04CB" w:rsidP="00555F2C">
      <w:pPr>
        <w:pStyle w:val="Code"/>
        <w:framePr w:wrap="notBeside"/>
      </w:pPr>
      <w:r w:rsidRPr="00555F2C">
        <w:t>#include &lt;iostream&gt;</w:t>
      </w:r>
    </w:p>
    <w:p w14:paraId="088A363B" w14:textId="77777777" w:rsidR="008E04CB" w:rsidRPr="00555F2C" w:rsidRDefault="008E04CB" w:rsidP="00292615">
      <w:pPr>
        <w:pStyle w:val="Code"/>
        <w:framePr w:wrap="notBeside"/>
      </w:pPr>
      <w:r w:rsidRPr="00555F2C">
        <w:t>#include &lt;</w:t>
      </w:r>
      <w:r w:rsidR="00292615">
        <w:t>elfio/</w:t>
      </w:r>
      <w:r w:rsidRPr="00555F2C">
        <w:t xml:space="preserve">elfio.hpp&gt;             </w:t>
      </w:r>
      <w:r w:rsidRPr="00555F2C">
        <w:rPr>
          <w:lang w:eastAsia="en-US" w:bidi="he-IL"/>
        </w:rPr>
        <w:drawing>
          <wp:inline distT="0" distB="0" distL="0" distR="0" wp14:anchorId="6AEAEF65" wp14:editId="51EED42D">
            <wp:extent cx="114300" cy="114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gif"/>
                    <pic:cNvPicPr/>
                  </pic:nvPicPr>
                  <pic:blipFill>
                    <a:blip r:embed="rId9" cstate="print">
                      <a:extLst>
                        <a:ext uri="{28A0092B-C50C-407E-A947-70E740481C1C}">
                          <a14:useLocalDpi xmlns:a14="http://schemas.microsoft.com/office/drawing/2010/main" val="0"/>
                        </a:ext>
                      </a:extLst>
                    </a:blip>
                    <a:stretch>
                      <a:fillRect/>
                    </a:stretch>
                  </pic:blipFill>
                  <pic:spPr>
                    <a:xfrm>
                      <a:off x="0" y="0"/>
                      <a:ext cx="114300" cy="114300"/>
                    </a:xfrm>
                    <a:prstGeom prst="rect">
                      <a:avLst/>
                    </a:prstGeom>
                  </pic:spPr>
                </pic:pic>
              </a:graphicData>
            </a:graphic>
          </wp:inline>
        </w:drawing>
      </w:r>
    </w:p>
    <w:p w14:paraId="394F19B3" w14:textId="77777777" w:rsidR="008E04CB" w:rsidRPr="00555F2C" w:rsidRDefault="008E04CB" w:rsidP="00555F2C">
      <w:pPr>
        <w:pStyle w:val="Code"/>
        <w:framePr w:wrap="notBeside"/>
      </w:pPr>
    </w:p>
    <w:p w14:paraId="2A99BE92" w14:textId="77777777" w:rsidR="008E04CB" w:rsidRPr="00555F2C" w:rsidRDefault="008E04CB" w:rsidP="00555F2C">
      <w:pPr>
        <w:pStyle w:val="Code"/>
        <w:framePr w:wrap="notBeside"/>
      </w:pPr>
      <w:r w:rsidRPr="00555F2C">
        <w:t xml:space="preserve">using namespace ELFIO                  </w:t>
      </w:r>
      <w:r w:rsidRPr="00555F2C">
        <w:rPr>
          <w:lang w:eastAsia="en-US" w:bidi="he-IL"/>
        </w:rPr>
        <w:drawing>
          <wp:inline distT="0" distB="0" distL="0" distR="0" wp14:anchorId="524E9E22" wp14:editId="2D156BC0">
            <wp:extent cx="114300" cy="114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gif"/>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14300" cy="114300"/>
                    </a:xfrm>
                    <a:prstGeom prst="rect">
                      <a:avLst/>
                    </a:prstGeom>
                  </pic:spPr>
                </pic:pic>
              </a:graphicData>
            </a:graphic>
          </wp:inline>
        </w:drawing>
      </w:r>
    </w:p>
    <w:p w14:paraId="6730B902" w14:textId="77777777" w:rsidR="008E04CB" w:rsidRPr="00555F2C" w:rsidRDefault="008E04CB" w:rsidP="00555F2C">
      <w:pPr>
        <w:pStyle w:val="Code"/>
        <w:framePr w:wrap="notBeside"/>
      </w:pPr>
    </w:p>
    <w:p w14:paraId="533676FD" w14:textId="77777777" w:rsidR="00C95A24" w:rsidRPr="00555F2C" w:rsidRDefault="00C95A24" w:rsidP="00555F2C">
      <w:pPr>
        <w:pStyle w:val="Code"/>
        <w:framePr w:wrap="notBeside"/>
      </w:pPr>
      <w:r w:rsidRPr="00555F2C">
        <w:t>int main( int argc, char** argv )</w:t>
      </w:r>
    </w:p>
    <w:p w14:paraId="6B7FAC03" w14:textId="77777777" w:rsidR="00C95A24" w:rsidRPr="00555F2C" w:rsidRDefault="00C95A24" w:rsidP="00555F2C">
      <w:pPr>
        <w:pStyle w:val="Code"/>
        <w:framePr w:wrap="notBeside"/>
      </w:pPr>
      <w:r w:rsidRPr="00555F2C">
        <w:t>{</w:t>
      </w:r>
    </w:p>
    <w:p w14:paraId="1BF6E2B5" w14:textId="77777777" w:rsidR="00C95A24" w:rsidRPr="00555F2C" w:rsidRDefault="00C95A24" w:rsidP="00555F2C">
      <w:pPr>
        <w:pStyle w:val="Code"/>
        <w:framePr w:wrap="notBeside"/>
      </w:pPr>
      <w:r w:rsidRPr="00555F2C">
        <w:t xml:space="preserve">    if ( argc != 2 ) {</w:t>
      </w:r>
    </w:p>
    <w:p w14:paraId="6963F7B8" w14:textId="77777777" w:rsidR="00C95A24" w:rsidRPr="00555F2C" w:rsidRDefault="00C95A24" w:rsidP="00555F2C">
      <w:pPr>
        <w:pStyle w:val="Code"/>
        <w:framePr w:wrap="notBeside"/>
      </w:pPr>
      <w:r w:rsidRPr="00555F2C">
        <w:t xml:space="preserve">        std::cout &lt;&lt; "Usage: tutorial &lt;elf_file&gt;" &lt;&lt; std::endl;</w:t>
      </w:r>
    </w:p>
    <w:p w14:paraId="3B233000" w14:textId="77777777" w:rsidR="00C95A24" w:rsidRPr="00555F2C" w:rsidRDefault="00C95A24" w:rsidP="00555F2C">
      <w:pPr>
        <w:pStyle w:val="Code"/>
        <w:framePr w:wrap="notBeside"/>
      </w:pPr>
      <w:r w:rsidRPr="00555F2C">
        <w:t xml:space="preserve">    return 1;</w:t>
      </w:r>
    </w:p>
    <w:p w14:paraId="4FF547E4" w14:textId="77777777" w:rsidR="00C95A24" w:rsidRPr="00555F2C" w:rsidRDefault="00C95A24" w:rsidP="00555F2C">
      <w:pPr>
        <w:pStyle w:val="Code"/>
        <w:framePr w:wrap="notBeside"/>
      </w:pPr>
      <w:r w:rsidRPr="00555F2C">
        <w:t>}</w:t>
      </w:r>
    </w:p>
    <w:p w14:paraId="0FD3D225" w14:textId="77777777" w:rsidR="00C95A24" w:rsidRDefault="00C95A24">
      <w:pPr>
        <w:rPr>
          <w:rFonts w:ascii="Courier New" w:hAnsi="Courier New" w:cs="Courier New"/>
        </w:rPr>
      </w:pPr>
    </w:p>
    <w:p w14:paraId="4C318086" w14:textId="77777777" w:rsidR="008E04CB" w:rsidRPr="004D28E7" w:rsidRDefault="004D28E7" w:rsidP="0011203F">
      <w:pPr>
        <w:spacing w:after="56"/>
        <w:ind w:left="360"/>
        <w:rPr>
          <w:rFonts w:cstheme="minorHAnsi"/>
        </w:rPr>
      </w:pPr>
      <w:r>
        <w:rPr>
          <w:rFonts w:cstheme="minorHAnsi"/>
          <w:noProof/>
          <w:lang w:eastAsia="en-US" w:bidi="he-IL"/>
        </w:rPr>
        <w:drawing>
          <wp:inline distT="0" distB="0" distL="0" distR="0" wp14:anchorId="29D35FB8" wp14:editId="2D0BEDD0">
            <wp:extent cx="114300" cy="114300"/>
            <wp:effectExtent l="19050" t="0" r="0" b="0"/>
            <wp:docPr id="79" name="Picture 78"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1" cstate="print"/>
                    <a:stretch>
                      <a:fillRect/>
                    </a:stretch>
                  </pic:blipFill>
                  <pic:spPr>
                    <a:xfrm>
                      <a:off x="0" y="0"/>
                      <a:ext cx="114300" cy="114300"/>
                    </a:xfrm>
                    <a:prstGeom prst="rect">
                      <a:avLst/>
                    </a:prstGeom>
                  </pic:spPr>
                </pic:pic>
              </a:graphicData>
            </a:graphic>
          </wp:inline>
        </w:drawing>
      </w:r>
      <w:r w:rsidR="008E04CB" w:rsidRPr="004D28E7">
        <w:rPr>
          <w:rFonts w:cstheme="minorHAnsi"/>
        </w:rPr>
        <w:t xml:space="preserve"> - Include </w:t>
      </w:r>
      <w:r w:rsidR="008E04CB" w:rsidRPr="006A3029">
        <w:rPr>
          <w:rFonts w:ascii="Courier New" w:hAnsi="Courier New" w:cs="Courier New"/>
          <w:sz w:val="18"/>
          <w:szCs w:val="18"/>
        </w:rPr>
        <w:t>elfio.hpp</w:t>
      </w:r>
      <w:r w:rsidR="008E04CB" w:rsidRPr="004D28E7">
        <w:rPr>
          <w:rFonts w:cstheme="minorHAnsi"/>
        </w:rPr>
        <w:t xml:space="preserve"> header file</w:t>
      </w:r>
    </w:p>
    <w:p w14:paraId="221C7F88" w14:textId="77777777" w:rsidR="00CE30EA" w:rsidRPr="004D28E7" w:rsidRDefault="004D28E7" w:rsidP="004D28E7">
      <w:pPr>
        <w:ind w:left="360"/>
        <w:rPr>
          <w:rFonts w:cstheme="minorHAnsi"/>
        </w:rPr>
      </w:pPr>
      <w:r>
        <w:rPr>
          <w:rFonts w:cstheme="minorHAnsi"/>
          <w:noProof/>
          <w:lang w:eastAsia="en-US" w:bidi="he-IL"/>
        </w:rPr>
        <w:drawing>
          <wp:inline distT="0" distB="0" distL="0" distR="0" wp14:anchorId="3DAF017B" wp14:editId="7DD89902">
            <wp:extent cx="114300" cy="114300"/>
            <wp:effectExtent l="19050" t="0" r="0" b="0"/>
            <wp:docPr id="78" name="Picture 77"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2" cstate="print"/>
                    <a:stretch>
                      <a:fillRect/>
                    </a:stretch>
                  </pic:blipFill>
                  <pic:spPr>
                    <a:xfrm>
                      <a:off x="0" y="0"/>
                      <a:ext cx="114300" cy="114300"/>
                    </a:xfrm>
                    <a:prstGeom prst="rect">
                      <a:avLst/>
                    </a:prstGeom>
                  </pic:spPr>
                </pic:pic>
              </a:graphicData>
            </a:graphic>
          </wp:inline>
        </w:drawing>
      </w:r>
      <w:r>
        <w:rPr>
          <w:rFonts w:cstheme="minorHAnsi"/>
        </w:rPr>
        <w:t xml:space="preserve"> </w:t>
      </w:r>
      <w:r w:rsidR="008E04CB" w:rsidRPr="004D28E7">
        <w:rPr>
          <w:rFonts w:cstheme="minorHAnsi"/>
        </w:rPr>
        <w:t>- The ELFIO namespace usage</w:t>
      </w:r>
    </w:p>
    <w:p w14:paraId="3A5538A2" w14:textId="77777777" w:rsidR="00FD54CC" w:rsidRPr="00FD54CC" w:rsidRDefault="00FD54CC" w:rsidP="00FD54CC">
      <w:pPr>
        <w:rPr>
          <w:rFonts w:ascii="Courier New" w:hAnsi="Courier New" w:cs="Courier New"/>
        </w:rPr>
      </w:pPr>
    </w:p>
    <w:p w14:paraId="726A697A" w14:textId="77777777" w:rsidR="006A3029" w:rsidRDefault="006A3029" w:rsidP="002C4E15">
      <w:r w:rsidRPr="00FF25BA">
        <w:t xml:space="preserve">This </w:t>
      </w:r>
      <w:r>
        <w:t>section of the tutorial</w:t>
      </w:r>
      <w:r w:rsidRPr="00FF25BA">
        <w:t xml:space="preserve"> will explain how to work with the reader portion of the ELFIO library.</w:t>
      </w:r>
    </w:p>
    <w:p w14:paraId="775D6A39" w14:textId="77777777" w:rsidR="006A3029" w:rsidRDefault="006A3029" w:rsidP="006A3029">
      <w:r w:rsidRPr="00FF25BA">
        <w:t>The first step would be creatin</w:t>
      </w:r>
      <w:r>
        <w:t>g</w:t>
      </w:r>
      <w:r w:rsidRPr="00FF25BA">
        <w:t xml:space="preserve"> </w:t>
      </w:r>
      <w:r>
        <w:t xml:space="preserve">an </w:t>
      </w:r>
      <w:proofErr w:type="spellStart"/>
      <w:r w:rsidRPr="000627B3">
        <w:rPr>
          <w:rFonts w:ascii="Courier New" w:hAnsi="Courier New" w:cs="Courier New"/>
          <w:sz w:val="18"/>
          <w:szCs w:val="18"/>
        </w:rPr>
        <w:t>elfio</w:t>
      </w:r>
      <w:proofErr w:type="spellEnd"/>
      <w:r w:rsidRPr="00FF25BA">
        <w:t xml:space="preserve"> class instance. The </w:t>
      </w:r>
      <w:proofErr w:type="spellStart"/>
      <w:r w:rsidRPr="000627B3">
        <w:rPr>
          <w:rFonts w:ascii="Courier New" w:hAnsi="Courier New" w:cs="Courier New"/>
          <w:sz w:val="18"/>
          <w:szCs w:val="18"/>
        </w:rPr>
        <w:t>elfio</w:t>
      </w:r>
      <w:proofErr w:type="spellEnd"/>
      <w:r w:rsidRPr="00FF25BA">
        <w:t xml:space="preserve"> constructor </w:t>
      </w:r>
      <w:r>
        <w:t xml:space="preserve">has no </w:t>
      </w:r>
      <w:r w:rsidRPr="00FF25BA">
        <w:t xml:space="preserve">parameters. </w:t>
      </w:r>
      <w:r>
        <w:t xml:space="preserve">The </w:t>
      </w:r>
      <w:r w:rsidRPr="00FF25BA">
        <w:t xml:space="preserve">creation </w:t>
      </w:r>
      <w:r>
        <w:t xml:space="preserve">is normally followed </w:t>
      </w:r>
      <w:r w:rsidRPr="00FF25BA">
        <w:t xml:space="preserve">by invoking </w:t>
      </w:r>
      <w:r>
        <w:t>the '</w:t>
      </w:r>
      <w:r w:rsidRPr="00FF25BA">
        <w:t>load</w:t>
      </w:r>
      <w:r>
        <w:t>'</w:t>
      </w:r>
      <w:r w:rsidRPr="00FF25BA">
        <w:t xml:space="preserve"> </w:t>
      </w:r>
      <w:r>
        <w:t xml:space="preserve">member method, </w:t>
      </w:r>
      <w:r w:rsidRPr="00FF25BA">
        <w:t>passi</w:t>
      </w:r>
      <w:r>
        <w:t>ng it an ELF file name as a parameter:</w:t>
      </w:r>
    </w:p>
    <w:p w14:paraId="55C1051E" w14:textId="77777777" w:rsidR="00555F2C" w:rsidRDefault="00555F2C" w:rsidP="009C02FB"/>
    <w:p w14:paraId="68EE25D7" w14:textId="77777777" w:rsidR="00555F2C" w:rsidRPr="00555F2C" w:rsidRDefault="00555F2C" w:rsidP="00555F2C">
      <w:pPr>
        <w:pStyle w:val="Code"/>
        <w:framePr w:wrap="notBeside"/>
      </w:pPr>
      <w:r w:rsidRPr="00555F2C">
        <w:lastRenderedPageBreak/>
        <w:t>// Create elfio reader</w:t>
      </w:r>
    </w:p>
    <w:p w14:paraId="132E900F" w14:textId="77777777" w:rsidR="00555F2C" w:rsidRPr="00555F2C" w:rsidRDefault="00555F2C" w:rsidP="00555F2C">
      <w:pPr>
        <w:pStyle w:val="Code"/>
        <w:framePr w:wrap="notBeside"/>
      </w:pPr>
      <w:r w:rsidRPr="00555F2C">
        <w:t xml:space="preserve">elfio reader;                          </w:t>
      </w:r>
      <w:r w:rsidRPr="00555F2C">
        <w:rPr>
          <w:lang w:eastAsia="en-US" w:bidi="he-IL"/>
        </w:rPr>
        <w:drawing>
          <wp:inline distT="0" distB="0" distL="0" distR="0" wp14:anchorId="7972CCF2" wp14:editId="442D5D6B">
            <wp:extent cx="114300" cy="1143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gif"/>
                    <pic:cNvPicPr/>
                  </pic:nvPicPr>
                  <pic:blipFill>
                    <a:blip r:embed="rId9" cstate="print">
                      <a:extLst>
                        <a:ext uri="{28A0092B-C50C-407E-A947-70E740481C1C}">
                          <a14:useLocalDpi xmlns:a14="http://schemas.microsoft.com/office/drawing/2010/main" val="0"/>
                        </a:ext>
                      </a:extLst>
                    </a:blip>
                    <a:stretch>
                      <a:fillRect/>
                    </a:stretch>
                  </pic:blipFill>
                  <pic:spPr>
                    <a:xfrm>
                      <a:off x="0" y="0"/>
                      <a:ext cx="114300" cy="114300"/>
                    </a:xfrm>
                    <a:prstGeom prst="rect">
                      <a:avLst/>
                    </a:prstGeom>
                  </pic:spPr>
                </pic:pic>
              </a:graphicData>
            </a:graphic>
          </wp:inline>
        </w:drawing>
      </w:r>
    </w:p>
    <w:p w14:paraId="7C5958F3" w14:textId="77777777" w:rsidR="00555F2C" w:rsidRPr="00555F2C" w:rsidRDefault="00555F2C" w:rsidP="00555F2C">
      <w:pPr>
        <w:pStyle w:val="Code"/>
        <w:framePr w:wrap="notBeside"/>
      </w:pPr>
    </w:p>
    <w:p w14:paraId="0AB669C0" w14:textId="77777777" w:rsidR="00555F2C" w:rsidRPr="00555F2C" w:rsidRDefault="00555F2C" w:rsidP="00555F2C">
      <w:pPr>
        <w:pStyle w:val="Code"/>
        <w:framePr w:wrap="notBeside"/>
      </w:pPr>
      <w:r w:rsidRPr="00555F2C">
        <w:t>// Load ELF data</w:t>
      </w:r>
    </w:p>
    <w:p w14:paraId="1303ADD0" w14:textId="77777777" w:rsidR="00555F2C" w:rsidRPr="00555F2C" w:rsidRDefault="00555F2C" w:rsidP="00555F2C">
      <w:pPr>
        <w:pStyle w:val="Code"/>
        <w:framePr w:wrap="notBeside"/>
      </w:pPr>
      <w:r w:rsidRPr="00555F2C">
        <w:t xml:space="preserve">if ( !reader.load( argv[1] ) ) {       </w:t>
      </w:r>
      <w:r w:rsidRPr="00555F2C">
        <w:rPr>
          <w:lang w:eastAsia="en-US" w:bidi="he-IL"/>
        </w:rPr>
        <w:drawing>
          <wp:inline distT="0" distB="0" distL="0" distR="0" wp14:anchorId="1B65B54E" wp14:editId="27E9263D">
            <wp:extent cx="114300" cy="1143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gif"/>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14300" cy="114300"/>
                    </a:xfrm>
                    <a:prstGeom prst="rect">
                      <a:avLst/>
                    </a:prstGeom>
                  </pic:spPr>
                </pic:pic>
              </a:graphicData>
            </a:graphic>
          </wp:inline>
        </w:drawing>
      </w:r>
    </w:p>
    <w:p w14:paraId="0F2FCDD8" w14:textId="77777777" w:rsidR="00555F2C" w:rsidRPr="00555F2C" w:rsidRDefault="00555F2C" w:rsidP="00555F2C">
      <w:pPr>
        <w:pStyle w:val="Code"/>
        <w:framePr w:wrap="notBeside"/>
      </w:pPr>
      <w:r w:rsidRPr="00555F2C">
        <w:t xml:space="preserve">    std::cout &lt;&lt; "Can't find or process ELF file " &lt;&lt; argv[1] &lt;&lt; std::endl;</w:t>
      </w:r>
    </w:p>
    <w:p w14:paraId="37F8A3AC" w14:textId="77777777" w:rsidR="00555F2C" w:rsidRPr="00555F2C" w:rsidRDefault="00555F2C" w:rsidP="00555F2C">
      <w:pPr>
        <w:pStyle w:val="Code"/>
        <w:framePr w:wrap="notBeside"/>
      </w:pPr>
      <w:r w:rsidRPr="00555F2C">
        <w:t xml:space="preserve">    return 2;</w:t>
      </w:r>
    </w:p>
    <w:p w14:paraId="58ABCCE8" w14:textId="77777777" w:rsidR="00555F2C" w:rsidRPr="00555F2C" w:rsidRDefault="00555F2C" w:rsidP="00555F2C">
      <w:pPr>
        <w:pStyle w:val="Code"/>
        <w:framePr w:wrap="notBeside"/>
      </w:pPr>
      <w:r w:rsidRPr="00555F2C">
        <w:t>}</w:t>
      </w:r>
    </w:p>
    <w:p w14:paraId="51E0CECD" w14:textId="77777777" w:rsidR="002B5757" w:rsidRDefault="002B5757" w:rsidP="002B5757">
      <w:pPr>
        <w:spacing w:after="56"/>
        <w:rPr>
          <w:rFonts w:ascii="Courier New" w:hAnsi="Courier New" w:cs="Courier New"/>
        </w:rPr>
      </w:pPr>
    </w:p>
    <w:p w14:paraId="386A653E" w14:textId="77777777" w:rsidR="0011203F" w:rsidRPr="004D28E7" w:rsidRDefault="00B90BF7" w:rsidP="00493D1A">
      <w:pPr>
        <w:spacing w:after="56"/>
        <w:ind w:left="360"/>
        <w:rPr>
          <w:rFonts w:cstheme="minorHAnsi"/>
        </w:rPr>
      </w:pPr>
      <w:r w:rsidRPr="004D28E7">
        <w:rPr>
          <w:rFonts w:cstheme="minorHAnsi"/>
          <w:noProof/>
          <w:lang w:eastAsia="en-US" w:bidi="he-IL"/>
        </w:rPr>
        <w:drawing>
          <wp:inline distT="0" distB="0" distL="0" distR="0" wp14:anchorId="366CAEC7" wp14:editId="0279E01D">
            <wp:extent cx="114300" cy="1143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gif"/>
                    <pic:cNvPicPr/>
                  </pic:nvPicPr>
                  <pic:blipFill>
                    <a:blip r:embed="rId9" cstate="print">
                      <a:extLst>
                        <a:ext uri="{28A0092B-C50C-407E-A947-70E740481C1C}">
                          <a14:useLocalDpi xmlns:a14="http://schemas.microsoft.com/office/drawing/2010/main" val="0"/>
                        </a:ext>
                      </a:extLst>
                    </a:blip>
                    <a:stretch>
                      <a:fillRect/>
                    </a:stretch>
                  </pic:blipFill>
                  <pic:spPr>
                    <a:xfrm>
                      <a:off x="0" y="0"/>
                      <a:ext cx="114300" cy="114300"/>
                    </a:xfrm>
                    <a:prstGeom prst="rect">
                      <a:avLst/>
                    </a:prstGeom>
                  </pic:spPr>
                </pic:pic>
              </a:graphicData>
            </a:graphic>
          </wp:inline>
        </w:drawing>
      </w:r>
      <w:r w:rsidRPr="004D28E7">
        <w:rPr>
          <w:rFonts w:cstheme="minorHAnsi"/>
        </w:rPr>
        <w:t xml:space="preserve"> - Create </w:t>
      </w:r>
      <w:proofErr w:type="spellStart"/>
      <w:r w:rsidRPr="006A3029">
        <w:rPr>
          <w:rStyle w:val="HTMLCode"/>
          <w:rFonts w:eastAsiaTheme="minorEastAsia"/>
        </w:rPr>
        <w:t>elfio</w:t>
      </w:r>
      <w:proofErr w:type="spellEnd"/>
      <w:r w:rsidRPr="004D28E7">
        <w:rPr>
          <w:rFonts w:cstheme="minorHAnsi"/>
        </w:rPr>
        <w:t xml:space="preserve"> class instance</w:t>
      </w:r>
    </w:p>
    <w:p w14:paraId="64BABC09" w14:textId="240897D1" w:rsidR="008E04CB" w:rsidRPr="004D28E7" w:rsidRDefault="0018232F" w:rsidP="00B90BF7">
      <w:pPr>
        <w:spacing w:after="56"/>
        <w:ind w:left="360"/>
        <w:rPr>
          <w:rFonts w:cstheme="minorHAnsi"/>
        </w:rPr>
      </w:pPr>
      <w:r>
        <w:rPr>
          <w:rFonts w:cstheme="minorHAnsi"/>
          <w:noProof/>
        </w:rPr>
        <w:drawing>
          <wp:inline distT="0" distB="0" distL="0" distR="0" wp14:anchorId="18976785" wp14:editId="3AB3EFF0">
            <wp:extent cx="114300" cy="114300"/>
            <wp:effectExtent l="0" t="0" r="0" b="0"/>
            <wp:docPr id="8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00B90BF7" w:rsidRPr="004D28E7">
        <w:rPr>
          <w:rFonts w:cstheme="minorHAnsi"/>
        </w:rPr>
        <w:t xml:space="preserve"> - Initialize the instance by loading ELF file. The function </w:t>
      </w:r>
      <w:r w:rsidR="00B90BF7" w:rsidRPr="004D28E7">
        <w:rPr>
          <w:rStyle w:val="HTMLCode"/>
          <w:rFonts w:asciiTheme="minorHAnsi" w:eastAsiaTheme="minorEastAsia" w:hAnsiTheme="minorHAnsi" w:cstheme="minorHAnsi"/>
        </w:rPr>
        <w:t>load</w:t>
      </w:r>
      <w:r w:rsidR="00B90BF7" w:rsidRPr="004D28E7">
        <w:rPr>
          <w:rFonts w:cstheme="minorHAnsi"/>
        </w:rPr>
        <w:t xml:space="preserve"> returns </w:t>
      </w:r>
      <w:r w:rsidR="00B23A2C" w:rsidRPr="004D28E7">
        <w:rPr>
          <w:rFonts w:cstheme="minorHAnsi"/>
        </w:rPr>
        <w:t>‘</w:t>
      </w:r>
      <w:r w:rsidR="00B90BF7" w:rsidRPr="006A3029">
        <w:rPr>
          <w:rStyle w:val="returnvalue"/>
          <w:rFonts w:ascii="Courier New" w:hAnsi="Courier New" w:cs="Courier New"/>
          <w:sz w:val="20"/>
          <w:szCs w:val="20"/>
        </w:rPr>
        <w:t>true</w:t>
      </w:r>
      <w:r w:rsidR="00B23A2C" w:rsidRPr="006A3029">
        <w:rPr>
          <w:rStyle w:val="returnvalue"/>
          <w:rFonts w:ascii="Courier New" w:hAnsi="Courier New" w:cs="Courier New"/>
        </w:rPr>
        <w:t>’</w:t>
      </w:r>
      <w:r w:rsidR="00B90BF7" w:rsidRPr="004D28E7">
        <w:rPr>
          <w:rFonts w:cstheme="minorHAnsi"/>
        </w:rPr>
        <w:t xml:space="preserve"> if the ELF file was found and processed successfully. It returns </w:t>
      </w:r>
      <w:r w:rsidR="00B23A2C" w:rsidRPr="004D28E7">
        <w:rPr>
          <w:rFonts w:cstheme="minorHAnsi"/>
        </w:rPr>
        <w:t>‘</w:t>
      </w:r>
      <w:r w:rsidR="00B90BF7" w:rsidRPr="006A3029">
        <w:rPr>
          <w:rStyle w:val="returnvalue"/>
          <w:rFonts w:ascii="Courier New" w:hAnsi="Courier New" w:cs="Courier New"/>
          <w:sz w:val="20"/>
          <w:szCs w:val="20"/>
        </w:rPr>
        <w:t>false</w:t>
      </w:r>
      <w:r w:rsidR="00B23A2C" w:rsidRPr="006A3029">
        <w:rPr>
          <w:rStyle w:val="returnvalue"/>
          <w:rFonts w:ascii="Courier New" w:hAnsi="Courier New" w:cs="Courier New"/>
        </w:rPr>
        <w:t>’</w:t>
      </w:r>
      <w:r w:rsidR="00B90BF7" w:rsidRPr="004D28E7">
        <w:rPr>
          <w:rFonts w:cstheme="minorHAnsi"/>
        </w:rPr>
        <w:t xml:space="preserve"> otherwise</w:t>
      </w:r>
    </w:p>
    <w:p w14:paraId="6ACC8E2B" w14:textId="77777777" w:rsidR="00C73DF7" w:rsidRDefault="00C73DF7" w:rsidP="00FD54CC">
      <w:pPr>
        <w:spacing w:after="56"/>
        <w:rPr>
          <w:rFonts w:ascii="Courier New" w:hAnsi="Courier New" w:cs="Courier New"/>
        </w:rPr>
      </w:pPr>
    </w:p>
    <w:p w14:paraId="4476ECD9" w14:textId="77777777" w:rsidR="002C4E15" w:rsidRDefault="002C4E15" w:rsidP="00AD7FAF">
      <w:pPr>
        <w:spacing w:after="496"/>
        <w:ind w:right="297"/>
      </w:pPr>
      <w:r>
        <w:t xml:space="preserve">The </w:t>
      </w:r>
      <w:r w:rsidRPr="002C4E15">
        <w:rPr>
          <w:rFonts w:ascii="Courier New" w:hAnsi="Courier New" w:cs="Courier New"/>
          <w:sz w:val="20"/>
          <w:szCs w:val="20"/>
        </w:rPr>
        <w:t>load()</w:t>
      </w:r>
      <w:r>
        <w:t xml:space="preserve"> method</w:t>
      </w:r>
      <w:r w:rsidR="00AD7FAF">
        <w:t xml:space="preserve"> returns ‘</w:t>
      </w:r>
      <w:r w:rsidR="00AD7FAF" w:rsidRPr="00AD7FAF">
        <w:rPr>
          <w:rFonts w:ascii="Courier New" w:hAnsi="Courier New" w:cs="Courier New"/>
          <w:sz w:val="20"/>
          <w:szCs w:val="20"/>
        </w:rPr>
        <w:t>true</w:t>
      </w:r>
      <w:r w:rsidR="00AD7FAF">
        <w:rPr>
          <w:rFonts w:ascii="Courier New" w:hAnsi="Courier New" w:cs="Courier New"/>
          <w:sz w:val="20"/>
          <w:szCs w:val="20"/>
        </w:rPr>
        <w:t>’</w:t>
      </w:r>
      <w:r w:rsidR="00AD7FAF">
        <w:t xml:space="preserve"> if </w:t>
      </w:r>
      <w:r w:rsidR="006A3029">
        <w:t xml:space="preserve">the </w:t>
      </w:r>
      <w:r w:rsidR="00AD7FAF">
        <w:t>corresponding file was found and processed successfully.</w:t>
      </w:r>
    </w:p>
    <w:p w14:paraId="216929F5" w14:textId="77777777" w:rsidR="00C73DF7" w:rsidRDefault="006A3029" w:rsidP="00AD7FAF">
      <w:pPr>
        <w:spacing w:after="496"/>
        <w:ind w:right="297"/>
      </w:pPr>
      <w:r>
        <w:t>All the ELF file header properties such as encoding, machine type and entry point are accessible now.  To get the class and the encoding of the file use:</w:t>
      </w:r>
    </w:p>
    <w:p w14:paraId="5A7B6FC6" w14:textId="77777777" w:rsidR="002B5757" w:rsidRDefault="002B5757" w:rsidP="002B5757">
      <w:pPr>
        <w:pStyle w:val="Code"/>
        <w:framePr w:wrap="notBeside"/>
      </w:pPr>
      <w:r>
        <w:t>// Print ELF file properties</w:t>
      </w:r>
    </w:p>
    <w:p w14:paraId="4C7BDB9E" w14:textId="77777777" w:rsidR="002B5757" w:rsidRDefault="002B5757" w:rsidP="002B5757">
      <w:pPr>
        <w:pStyle w:val="Code"/>
        <w:framePr w:wrap="notBeside"/>
      </w:pPr>
      <w:r>
        <w:t>std::cout &lt;&lt; "ELF file class    : ";</w:t>
      </w:r>
    </w:p>
    <w:p w14:paraId="46A50A53" w14:textId="77777777" w:rsidR="002B5757" w:rsidRDefault="002B5757" w:rsidP="00FD54CC">
      <w:pPr>
        <w:pStyle w:val="Code"/>
        <w:framePr w:wrap="notBeside"/>
      </w:pPr>
      <w:r>
        <w:t>if ( reader.get_class() == ELFCLASS32 )</w:t>
      </w:r>
      <w:r w:rsidR="00FD54CC" w:rsidRPr="00FD54CC">
        <w:rPr>
          <w:lang w:eastAsia="en-US" w:bidi="he-IL"/>
        </w:rPr>
        <w:t xml:space="preserve"> </w:t>
      </w:r>
      <w:r w:rsidR="00FD54CC">
        <w:rPr>
          <w:lang w:eastAsia="en-US" w:bidi="he-IL"/>
        </w:rPr>
        <w:t xml:space="preserve">           </w:t>
      </w:r>
      <w:r w:rsidR="00DC42CA">
        <w:rPr>
          <w:lang w:eastAsia="en-US" w:bidi="he-IL"/>
        </w:rPr>
        <w:drawing>
          <wp:inline distT="0" distB="0" distL="0" distR="0" wp14:anchorId="036B0887" wp14:editId="3C32D7CB">
            <wp:extent cx="114300" cy="114300"/>
            <wp:effectExtent l="19050" t="0" r="0" b="0"/>
            <wp:docPr id="48" name="Picture 47"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1" cstate="print"/>
                    <a:stretch>
                      <a:fillRect/>
                    </a:stretch>
                  </pic:blipFill>
                  <pic:spPr>
                    <a:xfrm>
                      <a:off x="0" y="0"/>
                      <a:ext cx="114300" cy="114300"/>
                    </a:xfrm>
                    <a:prstGeom prst="rect">
                      <a:avLst/>
                    </a:prstGeom>
                  </pic:spPr>
                </pic:pic>
              </a:graphicData>
            </a:graphic>
          </wp:inline>
        </w:drawing>
      </w:r>
    </w:p>
    <w:p w14:paraId="4489E865" w14:textId="77777777" w:rsidR="002B5757" w:rsidRDefault="002B5757" w:rsidP="002B5757">
      <w:pPr>
        <w:pStyle w:val="Code"/>
        <w:framePr w:wrap="notBeside"/>
      </w:pPr>
      <w:r>
        <w:t xml:space="preserve">    std::cout &lt;&lt; "ELF32" &lt;&lt; std::endl;</w:t>
      </w:r>
    </w:p>
    <w:p w14:paraId="79A54726" w14:textId="77777777" w:rsidR="002B5757" w:rsidRDefault="002B5757" w:rsidP="002B5757">
      <w:pPr>
        <w:pStyle w:val="Code"/>
        <w:framePr w:wrap="notBeside"/>
      </w:pPr>
      <w:r>
        <w:t>else</w:t>
      </w:r>
    </w:p>
    <w:p w14:paraId="54A7828D" w14:textId="77777777" w:rsidR="002B5757" w:rsidRDefault="002B5757" w:rsidP="002B5757">
      <w:pPr>
        <w:pStyle w:val="Code"/>
        <w:framePr w:wrap="notBeside"/>
      </w:pPr>
      <w:r>
        <w:t xml:space="preserve">    std::cout &lt;&lt; "ELF64" &lt;&lt; std::endl;</w:t>
      </w:r>
    </w:p>
    <w:p w14:paraId="39483DE7" w14:textId="77777777" w:rsidR="002B5757" w:rsidRDefault="002B5757" w:rsidP="002B5757">
      <w:pPr>
        <w:pStyle w:val="Code"/>
        <w:framePr w:wrap="notBeside"/>
      </w:pPr>
      <w:r>
        <w:t xml:space="preserve">        </w:t>
      </w:r>
    </w:p>
    <w:p w14:paraId="237BA93A" w14:textId="77777777" w:rsidR="002B5757" w:rsidRDefault="002B5757" w:rsidP="002B5757">
      <w:pPr>
        <w:pStyle w:val="Code"/>
        <w:framePr w:wrap="notBeside"/>
      </w:pPr>
      <w:r>
        <w:t>std::cout &lt;&lt; "ELF file encoding : ";</w:t>
      </w:r>
    </w:p>
    <w:p w14:paraId="5A17D589" w14:textId="77777777" w:rsidR="002B5757" w:rsidRDefault="002B5757" w:rsidP="002B5757">
      <w:pPr>
        <w:pStyle w:val="Code"/>
        <w:framePr w:wrap="notBeside"/>
      </w:pPr>
      <w:r>
        <w:t>if ( reader.get_encoding() == ELFDATA2LSB )</w:t>
      </w:r>
      <w:r w:rsidR="00FD54CC">
        <w:t xml:space="preserve">        </w:t>
      </w:r>
      <w:r w:rsidR="00DC42CA">
        <w:rPr>
          <w:lang w:eastAsia="en-US" w:bidi="he-IL"/>
        </w:rPr>
        <w:drawing>
          <wp:inline distT="0" distB="0" distL="0" distR="0" wp14:anchorId="058D5BCB" wp14:editId="1B073472">
            <wp:extent cx="114300" cy="114300"/>
            <wp:effectExtent l="19050" t="0" r="0" b="0"/>
            <wp:docPr id="49" name="Picture 48"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2" cstate="print"/>
                    <a:stretch>
                      <a:fillRect/>
                    </a:stretch>
                  </pic:blipFill>
                  <pic:spPr>
                    <a:xfrm>
                      <a:off x="0" y="0"/>
                      <a:ext cx="114300" cy="114300"/>
                    </a:xfrm>
                    <a:prstGeom prst="rect">
                      <a:avLst/>
                    </a:prstGeom>
                  </pic:spPr>
                </pic:pic>
              </a:graphicData>
            </a:graphic>
          </wp:inline>
        </w:drawing>
      </w:r>
    </w:p>
    <w:p w14:paraId="5F67BCD6" w14:textId="77777777" w:rsidR="002B5757" w:rsidRDefault="002B5757" w:rsidP="002B5757">
      <w:pPr>
        <w:pStyle w:val="Code"/>
        <w:framePr w:wrap="notBeside"/>
      </w:pPr>
      <w:r>
        <w:t xml:space="preserve">     std::cout &lt;&lt; "Little endian" &lt;&lt; std::endl;</w:t>
      </w:r>
    </w:p>
    <w:p w14:paraId="29C4564E" w14:textId="77777777" w:rsidR="002B5757" w:rsidRDefault="002B5757" w:rsidP="002B5757">
      <w:pPr>
        <w:pStyle w:val="Code"/>
        <w:framePr w:wrap="notBeside"/>
      </w:pPr>
      <w:r>
        <w:t>else</w:t>
      </w:r>
    </w:p>
    <w:p w14:paraId="6C2FABC6" w14:textId="77777777" w:rsidR="002B5757" w:rsidRDefault="002B5757" w:rsidP="002B5757">
      <w:pPr>
        <w:pStyle w:val="Code"/>
        <w:framePr w:wrap="notBeside"/>
      </w:pPr>
      <w:r>
        <w:t xml:space="preserve">    std::cout &lt;&lt; "Big endian" &lt;&lt; std::endl;</w:t>
      </w:r>
    </w:p>
    <w:p w14:paraId="7BDDC908" w14:textId="77777777" w:rsidR="002B5757" w:rsidRDefault="002B5757" w:rsidP="002B5757">
      <w:pPr>
        <w:spacing w:after="56"/>
        <w:rPr>
          <w:rFonts w:ascii="Courier New" w:hAnsi="Courier New" w:cs="Courier New"/>
        </w:rPr>
      </w:pPr>
    </w:p>
    <w:p w14:paraId="06762CB9" w14:textId="77777777" w:rsidR="002B5757" w:rsidRPr="004D28E7" w:rsidRDefault="00DC42CA" w:rsidP="00D63A51">
      <w:pPr>
        <w:spacing w:after="56"/>
        <w:ind w:left="360"/>
        <w:rPr>
          <w:rFonts w:cstheme="minorHAnsi"/>
        </w:rPr>
      </w:pPr>
      <w:r w:rsidRPr="004D28E7">
        <w:rPr>
          <w:rFonts w:cstheme="minorHAnsi"/>
          <w:noProof/>
          <w:lang w:eastAsia="en-US" w:bidi="he-IL"/>
        </w:rPr>
        <w:drawing>
          <wp:inline distT="0" distB="0" distL="0" distR="0" wp14:anchorId="7E73A7A4" wp14:editId="35F3418E">
            <wp:extent cx="114300" cy="114300"/>
            <wp:effectExtent l="19050" t="0" r="0" b="0"/>
            <wp:docPr id="50" name="Picture 49"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1" cstate="print"/>
                    <a:stretch>
                      <a:fillRect/>
                    </a:stretch>
                  </pic:blipFill>
                  <pic:spPr>
                    <a:xfrm>
                      <a:off x="0" y="0"/>
                      <a:ext cx="114300" cy="114300"/>
                    </a:xfrm>
                    <a:prstGeom prst="rect">
                      <a:avLst/>
                    </a:prstGeom>
                  </pic:spPr>
                </pic:pic>
              </a:graphicData>
            </a:graphic>
          </wp:inline>
        </w:drawing>
      </w:r>
      <w:r w:rsidR="002B5757" w:rsidRPr="004D28E7">
        <w:rPr>
          <w:rFonts w:cstheme="minorHAnsi"/>
        </w:rPr>
        <w:t xml:space="preserve"> - Member function </w:t>
      </w:r>
      <w:proofErr w:type="spellStart"/>
      <w:r w:rsidR="002B5757" w:rsidRPr="004D28E7">
        <w:rPr>
          <w:rFonts w:cstheme="minorHAnsi"/>
        </w:rPr>
        <w:t>get_class</w:t>
      </w:r>
      <w:proofErr w:type="spellEnd"/>
      <w:r w:rsidR="002B5757" w:rsidRPr="004D28E7">
        <w:rPr>
          <w:rFonts w:cstheme="minorHAnsi"/>
        </w:rPr>
        <w:t>()</w:t>
      </w:r>
      <w:r w:rsidR="006A3029">
        <w:rPr>
          <w:rFonts w:cstheme="minorHAnsi"/>
        </w:rPr>
        <w:t xml:space="preserve"> </w:t>
      </w:r>
      <w:r w:rsidR="002B5757" w:rsidRPr="004D28E7">
        <w:rPr>
          <w:rFonts w:cstheme="minorHAnsi"/>
        </w:rPr>
        <w:t xml:space="preserve">returns ELF file class. </w:t>
      </w:r>
      <w:r w:rsidR="00493D1A" w:rsidRPr="004D28E7">
        <w:rPr>
          <w:rFonts w:cstheme="minorHAnsi"/>
        </w:rPr>
        <w:t xml:space="preserve">Possible </w:t>
      </w:r>
      <w:r w:rsidR="000F2C5B" w:rsidRPr="004D28E7">
        <w:rPr>
          <w:rFonts w:cstheme="minorHAnsi"/>
        </w:rPr>
        <w:t xml:space="preserve">return </w:t>
      </w:r>
      <w:r w:rsidR="00493D1A" w:rsidRPr="004D28E7">
        <w:rPr>
          <w:rFonts w:cstheme="minorHAnsi"/>
        </w:rPr>
        <w:t xml:space="preserve">values are: </w:t>
      </w:r>
      <w:r w:rsidR="002B5757" w:rsidRPr="004D28E7">
        <w:rPr>
          <w:rFonts w:cstheme="minorHAnsi"/>
        </w:rPr>
        <w:t>ELFCLASS32 or</w:t>
      </w:r>
      <w:r w:rsidR="00493D1A" w:rsidRPr="004D28E7">
        <w:rPr>
          <w:rFonts w:cstheme="minorHAnsi"/>
        </w:rPr>
        <w:t xml:space="preserve"> </w:t>
      </w:r>
      <w:r w:rsidR="002B5757" w:rsidRPr="004D28E7">
        <w:rPr>
          <w:rFonts w:cstheme="minorHAnsi"/>
        </w:rPr>
        <w:t>ELFCLASS64</w:t>
      </w:r>
    </w:p>
    <w:p w14:paraId="7E9E6F93" w14:textId="3BED2E39" w:rsidR="002B5757" w:rsidRPr="004D28E7" w:rsidRDefault="00DC42CA" w:rsidP="00AB0A3F">
      <w:pPr>
        <w:spacing w:after="56"/>
        <w:ind w:left="360"/>
        <w:rPr>
          <w:rFonts w:cstheme="minorHAnsi"/>
        </w:rPr>
      </w:pPr>
      <w:r w:rsidRPr="004D28E7">
        <w:rPr>
          <w:rFonts w:cstheme="minorHAnsi"/>
          <w:noProof/>
          <w:lang w:eastAsia="en-US" w:bidi="he-IL"/>
        </w:rPr>
        <w:drawing>
          <wp:inline distT="0" distB="0" distL="0" distR="0" wp14:anchorId="5026AB8B" wp14:editId="768FCDDB">
            <wp:extent cx="114300" cy="114300"/>
            <wp:effectExtent l="19050" t="0" r="0" b="0"/>
            <wp:docPr id="51" name="Picture 50"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2" cstate="print"/>
                    <a:stretch>
                      <a:fillRect/>
                    </a:stretch>
                  </pic:blipFill>
                  <pic:spPr>
                    <a:xfrm>
                      <a:off x="0" y="0"/>
                      <a:ext cx="114300" cy="114300"/>
                    </a:xfrm>
                    <a:prstGeom prst="rect">
                      <a:avLst/>
                    </a:prstGeom>
                  </pic:spPr>
                </pic:pic>
              </a:graphicData>
            </a:graphic>
          </wp:inline>
        </w:drawing>
      </w:r>
      <w:r w:rsidR="002B5757" w:rsidRPr="004D28E7">
        <w:rPr>
          <w:rFonts w:cstheme="minorHAnsi"/>
        </w:rPr>
        <w:t xml:space="preserve"> - </w:t>
      </w:r>
      <w:r w:rsidR="00493D1A" w:rsidRPr="004D28E7">
        <w:rPr>
          <w:rFonts w:cstheme="minorHAnsi"/>
        </w:rPr>
        <w:t xml:space="preserve">Member function </w:t>
      </w:r>
      <w:proofErr w:type="spellStart"/>
      <w:r w:rsidR="00493D1A" w:rsidRPr="004D28E7">
        <w:rPr>
          <w:rFonts w:cstheme="minorHAnsi"/>
        </w:rPr>
        <w:t>get_encoding</w:t>
      </w:r>
      <w:proofErr w:type="spellEnd"/>
      <w:r w:rsidR="00493D1A" w:rsidRPr="004D28E7">
        <w:rPr>
          <w:rFonts w:cstheme="minorHAnsi"/>
        </w:rPr>
        <w:t>() returns ELF file format encoding. Possible values are: ELFDATA2LSB or ELFDATA2MSB</w:t>
      </w:r>
      <w:r w:rsidR="00FD54CC" w:rsidRPr="004D28E7">
        <w:rPr>
          <w:rFonts w:cstheme="minorHAnsi"/>
        </w:rPr>
        <w:t xml:space="preserve"> standing for little</w:t>
      </w:r>
      <w:r w:rsidR="00AB0A3F" w:rsidRPr="004D28E7">
        <w:rPr>
          <w:rFonts w:cstheme="minorHAnsi"/>
        </w:rPr>
        <w:t>-</w:t>
      </w:r>
      <w:r w:rsidR="00FD54CC" w:rsidRPr="004D28E7">
        <w:rPr>
          <w:rFonts w:cstheme="minorHAnsi"/>
        </w:rPr>
        <w:t xml:space="preserve"> and big</w:t>
      </w:r>
      <w:r w:rsidR="00AB0A3F" w:rsidRPr="004D28E7">
        <w:rPr>
          <w:rFonts w:cstheme="minorHAnsi"/>
        </w:rPr>
        <w:t>-</w:t>
      </w:r>
      <w:r w:rsidR="00C6595B" w:rsidRPr="004D28E7">
        <w:rPr>
          <w:rFonts w:cstheme="minorHAnsi"/>
        </w:rPr>
        <w:t>endianness</w:t>
      </w:r>
      <w:r w:rsidR="00FD54CC" w:rsidRPr="004D28E7">
        <w:rPr>
          <w:rFonts w:cstheme="minorHAnsi"/>
        </w:rPr>
        <w:t xml:space="preserve"> </w:t>
      </w:r>
      <w:r w:rsidR="00C42084" w:rsidRPr="004D28E7">
        <w:rPr>
          <w:rFonts w:cstheme="minorHAnsi"/>
        </w:rPr>
        <w:t>correspondingly.</w:t>
      </w:r>
    </w:p>
    <w:p w14:paraId="1F2B475A" w14:textId="77777777" w:rsidR="00BF05B0" w:rsidRDefault="00BF05B0" w:rsidP="002B5757"/>
    <w:p w14:paraId="5A5CFF5E" w14:textId="77777777" w:rsidR="0013743F" w:rsidRDefault="0013743F" w:rsidP="00373F9B">
      <w:pPr>
        <w:pStyle w:val="Note"/>
        <w:framePr w:wrap="notBeside"/>
        <w:rPr>
          <w:b/>
          <w:bCs/>
          <w:sz w:val="32"/>
          <w:szCs w:val="22"/>
        </w:rPr>
      </w:pPr>
      <w:r w:rsidRPr="0013743F">
        <w:rPr>
          <w:b/>
          <w:bCs/>
          <w:sz w:val="32"/>
          <w:szCs w:val="22"/>
        </w:rPr>
        <w:t>Note:</w:t>
      </w:r>
    </w:p>
    <w:p w14:paraId="3CBD916A" w14:textId="77777777" w:rsidR="0013743F" w:rsidRDefault="0013743F" w:rsidP="0013743F">
      <w:pPr>
        <w:pStyle w:val="Note"/>
        <w:framePr w:wrap="notBeside"/>
      </w:pPr>
    </w:p>
    <w:p w14:paraId="4F80684C" w14:textId="77777777" w:rsidR="006A3029" w:rsidRPr="0006181D" w:rsidRDefault="006A3029" w:rsidP="006A3029">
      <w:pPr>
        <w:pStyle w:val="Note"/>
        <w:framePr w:wrap="notBeside"/>
      </w:pPr>
      <w:r w:rsidRPr="0006181D">
        <w:t xml:space="preserve">Standard ELF types, flags and constants </w:t>
      </w:r>
      <w:r>
        <w:t xml:space="preserve">are defined in the </w:t>
      </w:r>
      <w:r w:rsidRPr="0006181D">
        <w:t>elf_types.hpp header file. This file is included automatically into the project. For example: ELFCLASS32, ELFCLASS64 constants define value</w:t>
      </w:r>
      <w:r>
        <w:t>s</w:t>
      </w:r>
      <w:r w:rsidRPr="0006181D">
        <w:t xml:space="preserve"> for 32/64 bit architectures. Constants ELFDATA2LSB and ELFDATA2MSB define value</w:t>
      </w:r>
      <w:r>
        <w:t>s</w:t>
      </w:r>
      <w:r w:rsidRPr="0006181D">
        <w:t xml:space="preserve"> for little- and big-endian encoding.</w:t>
      </w:r>
    </w:p>
    <w:p w14:paraId="0C2E0ED1" w14:textId="77777777" w:rsidR="0013743F" w:rsidRDefault="0013743F" w:rsidP="00D63A51"/>
    <w:p w14:paraId="5DFB2E48" w14:textId="1C1139F6" w:rsidR="006A3029" w:rsidRDefault="006A3029" w:rsidP="006A3029">
      <w:r>
        <w:t>ELF binary files consist of sections and segments. Each section has its own responsibility: some contains executable code, others –</w:t>
      </w:r>
      <w:r w:rsidR="00C6595B">
        <w:t xml:space="preserve"> </w:t>
      </w:r>
      <w:r>
        <w:t>program's data, some are symbol tables and so on. See ELF binary format documentation for purpose and content description of sections and segments.</w:t>
      </w:r>
    </w:p>
    <w:p w14:paraId="082B6F81" w14:textId="151318C0" w:rsidR="000356CB" w:rsidRDefault="000356CB" w:rsidP="000356CB">
      <w:r>
        <w:lastRenderedPageBreak/>
        <w:t xml:space="preserve">The following code demonstrates how to find out the amount of sections the ELF file contains. The code also presents how to access </w:t>
      </w:r>
      <w:r w:rsidR="00041400">
        <w:t>section</w:t>
      </w:r>
      <w:r>
        <w:t xml:space="preserve"> properties like names and sizes:</w:t>
      </w:r>
    </w:p>
    <w:p w14:paraId="05615832" w14:textId="77777777" w:rsidR="000356CB" w:rsidRDefault="000356CB" w:rsidP="000356CB"/>
    <w:p w14:paraId="02812FB7" w14:textId="77777777" w:rsidR="006C664A" w:rsidRDefault="006C664A" w:rsidP="00017944">
      <w:pPr>
        <w:pStyle w:val="Code"/>
        <w:framePr w:wrap="notBeside"/>
      </w:pPr>
      <w:r>
        <w:t>// Print ELF file sections info</w:t>
      </w:r>
    </w:p>
    <w:p w14:paraId="31101FC7" w14:textId="77777777" w:rsidR="006C664A" w:rsidRDefault="006C664A" w:rsidP="00017944">
      <w:pPr>
        <w:pStyle w:val="Code"/>
        <w:framePr w:wrap="notBeside"/>
      </w:pPr>
      <w:r>
        <w:t>Elf_Half sec_num = reader.sections.size();</w:t>
      </w:r>
      <w:r w:rsidR="00B77719">
        <w:t xml:space="preserve">         </w:t>
      </w:r>
      <w:r w:rsidR="0013258C">
        <w:rPr>
          <w:lang w:eastAsia="en-US" w:bidi="he-IL"/>
        </w:rPr>
        <w:drawing>
          <wp:inline distT="0" distB="0" distL="0" distR="0" wp14:anchorId="05D94D03" wp14:editId="7C6C28B4">
            <wp:extent cx="114300" cy="114300"/>
            <wp:effectExtent l="19050" t="0" r="0" b="0"/>
            <wp:docPr id="17" name="Picture 16"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1" cstate="print"/>
                    <a:stretch>
                      <a:fillRect/>
                    </a:stretch>
                  </pic:blipFill>
                  <pic:spPr>
                    <a:xfrm>
                      <a:off x="0" y="0"/>
                      <a:ext cx="114300" cy="114300"/>
                    </a:xfrm>
                    <a:prstGeom prst="rect">
                      <a:avLst/>
                    </a:prstGeom>
                  </pic:spPr>
                </pic:pic>
              </a:graphicData>
            </a:graphic>
          </wp:inline>
        </w:drawing>
      </w:r>
    </w:p>
    <w:p w14:paraId="529FD3C9" w14:textId="77777777" w:rsidR="006C664A" w:rsidRDefault="006C664A" w:rsidP="00017944">
      <w:pPr>
        <w:pStyle w:val="Code"/>
        <w:framePr w:wrap="notBeside"/>
      </w:pPr>
      <w:r>
        <w:t>std::cout &lt;&lt; "Number of sections: " &lt;&lt; sec_num &lt;&lt; std::endl;</w:t>
      </w:r>
    </w:p>
    <w:p w14:paraId="588CA33B" w14:textId="77777777" w:rsidR="006C664A" w:rsidRDefault="006C664A" w:rsidP="00017944">
      <w:pPr>
        <w:pStyle w:val="Code"/>
        <w:framePr w:wrap="notBeside"/>
      </w:pPr>
      <w:r>
        <w:t>for ( int i = 0; i &lt; sec_num; ++i ) {</w:t>
      </w:r>
    </w:p>
    <w:p w14:paraId="265EE6C7" w14:textId="77777777" w:rsidR="006C664A" w:rsidRDefault="006C664A" w:rsidP="00017944">
      <w:pPr>
        <w:pStyle w:val="Code"/>
        <w:framePr w:wrap="notBeside"/>
      </w:pPr>
      <w:r>
        <w:t xml:space="preserve">    const section* psec = reader.sections[i];</w:t>
      </w:r>
      <w:r w:rsidR="00B77719">
        <w:t xml:space="preserve">      </w:t>
      </w:r>
      <w:r w:rsidR="00DC42CA">
        <w:rPr>
          <w:lang w:eastAsia="en-US" w:bidi="he-IL"/>
        </w:rPr>
        <w:drawing>
          <wp:inline distT="0" distB="0" distL="0" distR="0" wp14:anchorId="5C627F92" wp14:editId="49C4D962">
            <wp:extent cx="114300" cy="114300"/>
            <wp:effectExtent l="19050" t="0" r="0" b="0"/>
            <wp:docPr id="18" name="Picture 17"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2" cstate="print"/>
                    <a:stretch>
                      <a:fillRect/>
                    </a:stretch>
                  </pic:blipFill>
                  <pic:spPr>
                    <a:xfrm>
                      <a:off x="0" y="0"/>
                      <a:ext cx="114300" cy="114300"/>
                    </a:xfrm>
                    <a:prstGeom prst="rect">
                      <a:avLst/>
                    </a:prstGeom>
                  </pic:spPr>
                </pic:pic>
              </a:graphicData>
            </a:graphic>
          </wp:inline>
        </w:drawing>
      </w:r>
    </w:p>
    <w:p w14:paraId="21C819B1" w14:textId="77777777" w:rsidR="006C664A" w:rsidRDefault="006C664A" w:rsidP="00017944">
      <w:pPr>
        <w:pStyle w:val="Code"/>
        <w:framePr w:wrap="notBeside"/>
      </w:pPr>
      <w:r>
        <w:t xml:space="preserve">    std::cout &lt;&lt; "  [" &lt;&lt; i &lt;&lt; "] "</w:t>
      </w:r>
    </w:p>
    <w:p w14:paraId="148E5406" w14:textId="77777777" w:rsidR="006C664A" w:rsidRDefault="006C664A" w:rsidP="00B77719">
      <w:pPr>
        <w:pStyle w:val="Code"/>
        <w:framePr w:wrap="notBeside"/>
      </w:pPr>
      <w:r>
        <w:t xml:space="preserve">              &lt;&lt; psec-&gt;get_name()</w:t>
      </w:r>
      <w:r w:rsidR="00B77719">
        <w:t xml:space="preserve">                 </w:t>
      </w:r>
      <w:r w:rsidR="00B77719">
        <w:rPr>
          <w:lang w:eastAsia="en-US" w:bidi="he-IL"/>
        </w:rPr>
        <w:t xml:space="preserve"> </w:t>
      </w:r>
      <w:r w:rsidR="00B77719">
        <w:rPr>
          <w:lang w:eastAsia="en-US" w:bidi="he-IL"/>
        </w:rPr>
        <w:drawing>
          <wp:inline distT="0" distB="0" distL="0" distR="0" wp14:anchorId="1FD45A2C" wp14:editId="30940E18">
            <wp:extent cx="114300" cy="114300"/>
            <wp:effectExtent l="19050" t="0" r="0" b="0"/>
            <wp:docPr id="19" name="Picture 18" descr="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gif"/>
                    <pic:cNvPicPr/>
                  </pic:nvPicPr>
                  <pic:blipFill>
                    <a:blip r:embed="rId13" cstate="print"/>
                    <a:stretch>
                      <a:fillRect/>
                    </a:stretch>
                  </pic:blipFill>
                  <pic:spPr>
                    <a:xfrm>
                      <a:off x="0" y="0"/>
                      <a:ext cx="114300" cy="114300"/>
                    </a:xfrm>
                    <a:prstGeom prst="rect">
                      <a:avLst/>
                    </a:prstGeom>
                  </pic:spPr>
                </pic:pic>
              </a:graphicData>
            </a:graphic>
          </wp:inline>
        </w:drawing>
      </w:r>
    </w:p>
    <w:p w14:paraId="333A30EA" w14:textId="77777777" w:rsidR="006C664A" w:rsidRDefault="006C664A" w:rsidP="00017944">
      <w:pPr>
        <w:pStyle w:val="Code"/>
        <w:framePr w:wrap="notBeside"/>
      </w:pPr>
      <w:r>
        <w:t xml:space="preserve">              &lt;&lt; "\t"</w:t>
      </w:r>
    </w:p>
    <w:p w14:paraId="5A734677" w14:textId="77777777" w:rsidR="006C664A" w:rsidRDefault="006C664A" w:rsidP="00017944">
      <w:pPr>
        <w:pStyle w:val="Code"/>
        <w:framePr w:wrap="notBeside"/>
      </w:pPr>
      <w:r>
        <w:t xml:space="preserve">              &lt;&lt; psec-&gt;get_size()</w:t>
      </w:r>
      <w:r w:rsidR="00B77719">
        <w:t xml:space="preserve">                  </w:t>
      </w:r>
      <w:r w:rsidR="00B77719" w:rsidRPr="00B77719">
        <w:rPr>
          <w:lang w:eastAsia="en-US" w:bidi="he-IL"/>
        </w:rPr>
        <w:drawing>
          <wp:inline distT="0" distB="0" distL="0" distR="0" wp14:anchorId="3AED8CD4" wp14:editId="46408040">
            <wp:extent cx="114300" cy="114300"/>
            <wp:effectExtent l="19050" t="0" r="0" b="0"/>
            <wp:docPr id="20" name="Picture 18" descr="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gif"/>
                    <pic:cNvPicPr/>
                  </pic:nvPicPr>
                  <pic:blipFill>
                    <a:blip r:embed="rId13" cstate="print"/>
                    <a:stretch>
                      <a:fillRect/>
                    </a:stretch>
                  </pic:blipFill>
                  <pic:spPr>
                    <a:xfrm>
                      <a:off x="0" y="0"/>
                      <a:ext cx="114300" cy="114300"/>
                    </a:xfrm>
                    <a:prstGeom prst="rect">
                      <a:avLst/>
                    </a:prstGeom>
                  </pic:spPr>
                </pic:pic>
              </a:graphicData>
            </a:graphic>
          </wp:inline>
        </w:drawing>
      </w:r>
    </w:p>
    <w:p w14:paraId="13632BAF" w14:textId="77777777" w:rsidR="006C664A" w:rsidRDefault="006C664A" w:rsidP="00017944">
      <w:pPr>
        <w:pStyle w:val="Code"/>
        <w:framePr w:wrap="notBeside"/>
      </w:pPr>
      <w:r>
        <w:t xml:space="preserve">              &lt;&lt; std::endl;</w:t>
      </w:r>
    </w:p>
    <w:p w14:paraId="5E8F93FE" w14:textId="77777777" w:rsidR="006C664A" w:rsidRDefault="006C664A" w:rsidP="00017944">
      <w:pPr>
        <w:pStyle w:val="Code"/>
        <w:framePr w:wrap="notBeside"/>
      </w:pPr>
      <w:r>
        <w:t xml:space="preserve">   // Access section's data</w:t>
      </w:r>
    </w:p>
    <w:p w14:paraId="452D52B0" w14:textId="77777777" w:rsidR="006C664A" w:rsidRDefault="006C664A" w:rsidP="00AB0A3F">
      <w:pPr>
        <w:pStyle w:val="Code"/>
        <w:framePr w:wrap="notBeside"/>
      </w:pPr>
      <w:r>
        <w:t xml:space="preserve">   const char* p = reader.sections[i]-&gt;get_data()</w:t>
      </w:r>
      <w:r w:rsidR="00AB0A3F">
        <w:t>;</w:t>
      </w:r>
      <w:r w:rsidR="00B77719">
        <w:t xml:space="preserve"> </w:t>
      </w:r>
      <w:r w:rsidR="00B77719" w:rsidRPr="00B77719">
        <w:rPr>
          <w:lang w:eastAsia="en-US" w:bidi="he-IL"/>
        </w:rPr>
        <w:drawing>
          <wp:inline distT="0" distB="0" distL="0" distR="0" wp14:anchorId="3384EBEC" wp14:editId="0D5B79F4">
            <wp:extent cx="114300" cy="114300"/>
            <wp:effectExtent l="19050" t="0" r="0" b="0"/>
            <wp:docPr id="21" name="Picture 18" descr="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gif"/>
                    <pic:cNvPicPr/>
                  </pic:nvPicPr>
                  <pic:blipFill>
                    <a:blip r:embed="rId13" cstate="print"/>
                    <a:stretch>
                      <a:fillRect/>
                    </a:stretch>
                  </pic:blipFill>
                  <pic:spPr>
                    <a:xfrm>
                      <a:off x="0" y="0"/>
                      <a:ext cx="114300" cy="114300"/>
                    </a:xfrm>
                    <a:prstGeom prst="rect">
                      <a:avLst/>
                    </a:prstGeom>
                  </pic:spPr>
                </pic:pic>
              </a:graphicData>
            </a:graphic>
          </wp:inline>
        </w:drawing>
      </w:r>
    </w:p>
    <w:p w14:paraId="76C9F47D" w14:textId="77777777" w:rsidR="0013743F" w:rsidRDefault="006C664A" w:rsidP="00017944">
      <w:pPr>
        <w:pStyle w:val="Code"/>
        <w:framePr w:wrap="notBeside"/>
      </w:pPr>
      <w:r>
        <w:t>}</w:t>
      </w:r>
    </w:p>
    <w:p w14:paraId="3CB55559" w14:textId="77777777" w:rsidR="004F34B1" w:rsidRDefault="004F34B1" w:rsidP="004F34B1">
      <w:pPr>
        <w:spacing w:after="56"/>
        <w:rPr>
          <w:rFonts w:ascii="Courier New" w:hAnsi="Courier New" w:cs="Courier New"/>
        </w:rPr>
      </w:pPr>
    </w:p>
    <w:p w14:paraId="13980D94" w14:textId="77777777" w:rsidR="00BF3693" w:rsidRPr="004D28E7" w:rsidRDefault="00DC42CA" w:rsidP="00BF3693">
      <w:pPr>
        <w:spacing w:after="56"/>
        <w:ind w:left="360"/>
        <w:rPr>
          <w:rFonts w:cstheme="minorHAnsi"/>
        </w:rPr>
      </w:pPr>
      <w:r w:rsidRPr="004D28E7">
        <w:rPr>
          <w:rFonts w:cstheme="minorHAnsi"/>
          <w:noProof/>
          <w:lang w:eastAsia="en-US" w:bidi="he-IL"/>
        </w:rPr>
        <w:drawing>
          <wp:inline distT="0" distB="0" distL="0" distR="0" wp14:anchorId="0962487B" wp14:editId="1A834B10">
            <wp:extent cx="114300" cy="114300"/>
            <wp:effectExtent l="19050" t="0" r="0" b="0"/>
            <wp:docPr id="45" name="Picture 44"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1" cstate="print"/>
                    <a:stretch>
                      <a:fillRect/>
                    </a:stretch>
                  </pic:blipFill>
                  <pic:spPr>
                    <a:xfrm>
                      <a:off x="0" y="0"/>
                      <a:ext cx="114300" cy="114300"/>
                    </a:xfrm>
                    <a:prstGeom prst="rect">
                      <a:avLst/>
                    </a:prstGeom>
                  </pic:spPr>
                </pic:pic>
              </a:graphicData>
            </a:graphic>
          </wp:inline>
        </w:drawing>
      </w:r>
      <w:r w:rsidRPr="004D28E7">
        <w:rPr>
          <w:rFonts w:cstheme="minorHAnsi"/>
        </w:rPr>
        <w:t xml:space="preserve"> </w:t>
      </w:r>
      <w:r w:rsidR="00BF3693" w:rsidRPr="004D28E7">
        <w:rPr>
          <w:rFonts w:cstheme="minorHAnsi"/>
        </w:rPr>
        <w:t xml:space="preserve">- </w:t>
      </w:r>
      <w:r w:rsidR="004F34B1" w:rsidRPr="004D28E7">
        <w:rPr>
          <w:rFonts w:cstheme="minorHAnsi"/>
        </w:rPr>
        <w:t xml:space="preserve">Retrieve </w:t>
      </w:r>
      <w:r w:rsidR="000356CB">
        <w:rPr>
          <w:rFonts w:cstheme="minorHAnsi"/>
        </w:rPr>
        <w:t xml:space="preserve">the </w:t>
      </w:r>
      <w:r w:rsidR="004F34B1" w:rsidRPr="004D28E7">
        <w:rPr>
          <w:rFonts w:cstheme="minorHAnsi"/>
        </w:rPr>
        <w:t>number of sections</w:t>
      </w:r>
    </w:p>
    <w:p w14:paraId="4B4D9CDD" w14:textId="77777777" w:rsidR="004F34B1" w:rsidRPr="004D28E7" w:rsidRDefault="00DC42CA" w:rsidP="00BF3693">
      <w:pPr>
        <w:spacing w:after="56"/>
        <w:ind w:left="360"/>
        <w:rPr>
          <w:rFonts w:cstheme="minorHAnsi"/>
        </w:rPr>
      </w:pPr>
      <w:r w:rsidRPr="004D28E7">
        <w:rPr>
          <w:rFonts w:cstheme="minorHAnsi"/>
          <w:noProof/>
          <w:lang w:eastAsia="en-US" w:bidi="he-IL"/>
        </w:rPr>
        <w:drawing>
          <wp:inline distT="0" distB="0" distL="0" distR="0" wp14:anchorId="39E35704" wp14:editId="618E02C0">
            <wp:extent cx="114300" cy="114300"/>
            <wp:effectExtent l="19050" t="0" r="0" b="0"/>
            <wp:docPr id="46" name="Picture 45"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2" cstate="print"/>
                    <a:stretch>
                      <a:fillRect/>
                    </a:stretch>
                  </pic:blipFill>
                  <pic:spPr>
                    <a:xfrm>
                      <a:off x="0" y="0"/>
                      <a:ext cx="114300" cy="114300"/>
                    </a:xfrm>
                    <a:prstGeom prst="rect">
                      <a:avLst/>
                    </a:prstGeom>
                  </pic:spPr>
                </pic:pic>
              </a:graphicData>
            </a:graphic>
          </wp:inline>
        </w:drawing>
      </w:r>
      <w:r w:rsidRPr="004D28E7">
        <w:rPr>
          <w:rFonts w:cstheme="minorHAnsi"/>
        </w:rPr>
        <w:t xml:space="preserve"> </w:t>
      </w:r>
      <w:r w:rsidR="00BF3693" w:rsidRPr="004D28E7">
        <w:rPr>
          <w:rFonts w:cstheme="minorHAnsi"/>
        </w:rPr>
        <w:t>- Use operator[] to access a section by its number</w:t>
      </w:r>
      <w:r w:rsidR="00AB29AC" w:rsidRPr="004D28E7">
        <w:rPr>
          <w:rFonts w:cstheme="minorHAnsi"/>
        </w:rPr>
        <w:t xml:space="preserve"> or symbolic name</w:t>
      </w:r>
    </w:p>
    <w:p w14:paraId="7B87A9AA" w14:textId="77777777" w:rsidR="00BF3693" w:rsidRPr="004D28E7" w:rsidRDefault="00DC42CA" w:rsidP="003D56B5">
      <w:pPr>
        <w:spacing w:after="56"/>
        <w:ind w:left="360"/>
        <w:rPr>
          <w:rFonts w:cstheme="minorHAnsi"/>
        </w:rPr>
      </w:pPr>
      <w:r w:rsidRPr="004D28E7">
        <w:rPr>
          <w:rFonts w:cstheme="minorHAnsi"/>
          <w:noProof/>
          <w:lang w:eastAsia="en-US" w:bidi="he-IL"/>
        </w:rPr>
        <w:drawing>
          <wp:inline distT="0" distB="0" distL="0" distR="0" wp14:anchorId="200C78D6" wp14:editId="1984719A">
            <wp:extent cx="114300" cy="114300"/>
            <wp:effectExtent l="19050" t="0" r="0" b="0"/>
            <wp:docPr id="47" name="Picture 46" desc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14" cstate="print"/>
                    <a:stretch>
                      <a:fillRect/>
                    </a:stretch>
                  </pic:blipFill>
                  <pic:spPr>
                    <a:xfrm>
                      <a:off x="0" y="0"/>
                      <a:ext cx="114300" cy="114300"/>
                    </a:xfrm>
                    <a:prstGeom prst="rect">
                      <a:avLst/>
                    </a:prstGeom>
                  </pic:spPr>
                </pic:pic>
              </a:graphicData>
            </a:graphic>
          </wp:inline>
        </w:drawing>
      </w:r>
      <w:r w:rsidRPr="004D28E7">
        <w:rPr>
          <w:rFonts w:cstheme="minorHAnsi"/>
        </w:rPr>
        <w:t xml:space="preserve"> </w:t>
      </w:r>
      <w:r w:rsidR="00BF3693" w:rsidRPr="004D28E7">
        <w:rPr>
          <w:rFonts w:cstheme="minorHAnsi"/>
        </w:rPr>
        <w:t xml:space="preserve">- </w:t>
      </w:r>
      <w:proofErr w:type="spellStart"/>
      <w:r w:rsidR="00BF3693" w:rsidRPr="004D28E7">
        <w:rPr>
          <w:rFonts w:cstheme="minorHAnsi"/>
        </w:rPr>
        <w:t>get_name</w:t>
      </w:r>
      <w:proofErr w:type="spellEnd"/>
      <w:r w:rsidR="00BF3693" w:rsidRPr="004D28E7">
        <w:rPr>
          <w:rFonts w:cstheme="minorHAnsi"/>
        </w:rPr>
        <w:t xml:space="preserve">(), </w:t>
      </w:r>
      <w:proofErr w:type="spellStart"/>
      <w:r w:rsidR="00BF3693" w:rsidRPr="004D28E7">
        <w:rPr>
          <w:rFonts w:cstheme="minorHAnsi"/>
        </w:rPr>
        <w:t>get_size</w:t>
      </w:r>
      <w:proofErr w:type="spellEnd"/>
      <w:r w:rsidR="00BF3693" w:rsidRPr="004D28E7">
        <w:rPr>
          <w:rFonts w:cstheme="minorHAnsi"/>
        </w:rPr>
        <w:t>()</w:t>
      </w:r>
      <w:r w:rsidR="00AB0A3F" w:rsidRPr="004D28E7">
        <w:rPr>
          <w:rFonts w:cstheme="minorHAnsi"/>
        </w:rPr>
        <w:t xml:space="preserve"> and </w:t>
      </w:r>
      <w:proofErr w:type="spellStart"/>
      <w:r w:rsidR="00AB0A3F" w:rsidRPr="004D28E7">
        <w:rPr>
          <w:rFonts w:cstheme="minorHAnsi"/>
        </w:rPr>
        <w:t>get_data</w:t>
      </w:r>
      <w:proofErr w:type="spellEnd"/>
      <w:r w:rsidR="00AB0A3F" w:rsidRPr="004D28E7">
        <w:rPr>
          <w:rFonts w:cstheme="minorHAnsi"/>
        </w:rPr>
        <w:t>() are member</w:t>
      </w:r>
      <w:r w:rsidR="00AB29AC" w:rsidRPr="004D28E7">
        <w:rPr>
          <w:rFonts w:cstheme="minorHAnsi"/>
        </w:rPr>
        <w:t xml:space="preserve"> functions</w:t>
      </w:r>
      <w:r w:rsidR="00AB0A3F" w:rsidRPr="004D28E7">
        <w:rPr>
          <w:rFonts w:cstheme="minorHAnsi"/>
        </w:rPr>
        <w:t xml:space="preserve"> </w:t>
      </w:r>
      <w:r w:rsidR="00BF3693" w:rsidRPr="004D28E7">
        <w:rPr>
          <w:rFonts w:cstheme="minorHAnsi"/>
        </w:rPr>
        <w:t xml:space="preserve"> of ‘section’ class</w:t>
      </w:r>
    </w:p>
    <w:p w14:paraId="1E84E7BB" w14:textId="77777777" w:rsidR="00017944" w:rsidRDefault="00017944" w:rsidP="00017944"/>
    <w:p w14:paraId="6BBAA5E8" w14:textId="77777777" w:rsidR="000356CB" w:rsidRDefault="000356CB" w:rsidP="000356CB">
      <w:r>
        <w:t>The ‘sections’ data member of ELFIO's ‘reader’ object permits obtaining the number of sections inside a given ELF file. It also serves for getting access to individual sections by using operator[], which returns a pointer to the corresponding section's interface.</w:t>
      </w:r>
    </w:p>
    <w:p w14:paraId="727B9F3A" w14:textId="77777777" w:rsidR="000356CB" w:rsidRDefault="000356CB" w:rsidP="000356CB">
      <w:r w:rsidRPr="00AB0A3F">
        <w:t xml:space="preserve">Similarly, </w:t>
      </w:r>
      <w:r>
        <w:t xml:space="preserve">for executables, the </w:t>
      </w:r>
      <w:r w:rsidRPr="00AB0A3F">
        <w:t>segments of the ELF file can be processed:</w:t>
      </w:r>
    </w:p>
    <w:p w14:paraId="0B986E48" w14:textId="77777777" w:rsidR="00AB0A3F" w:rsidRDefault="00AB0A3F" w:rsidP="00AB0A3F">
      <w:pPr>
        <w:pStyle w:val="Code"/>
        <w:framePr w:wrap="notBeside"/>
      </w:pPr>
      <w:r>
        <w:t>// Print ELF file segments info</w:t>
      </w:r>
    </w:p>
    <w:p w14:paraId="71CB7D85" w14:textId="77777777" w:rsidR="00AB0A3F" w:rsidRDefault="00AB0A3F" w:rsidP="00AB0A3F">
      <w:pPr>
        <w:pStyle w:val="Code"/>
        <w:framePr w:wrap="notBeside"/>
      </w:pPr>
      <w:r>
        <w:t xml:space="preserve">Elf_Half seg_num = reader.segments.size();         </w:t>
      </w:r>
      <w:r w:rsidR="00DC42CA">
        <w:rPr>
          <w:lang w:eastAsia="en-US" w:bidi="he-IL"/>
        </w:rPr>
        <w:drawing>
          <wp:inline distT="0" distB="0" distL="0" distR="0" wp14:anchorId="0906DBD8" wp14:editId="672C981A">
            <wp:extent cx="114300" cy="114300"/>
            <wp:effectExtent l="19050" t="0" r="0" b="0"/>
            <wp:docPr id="23" name="Picture 22"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1" cstate="print"/>
                    <a:stretch>
                      <a:fillRect/>
                    </a:stretch>
                  </pic:blipFill>
                  <pic:spPr>
                    <a:xfrm>
                      <a:off x="0" y="0"/>
                      <a:ext cx="114300" cy="114300"/>
                    </a:xfrm>
                    <a:prstGeom prst="rect">
                      <a:avLst/>
                    </a:prstGeom>
                  </pic:spPr>
                </pic:pic>
              </a:graphicData>
            </a:graphic>
          </wp:inline>
        </w:drawing>
      </w:r>
    </w:p>
    <w:p w14:paraId="269B4E74" w14:textId="77777777" w:rsidR="00AB0A3F" w:rsidRDefault="00AB0A3F" w:rsidP="00AB0A3F">
      <w:pPr>
        <w:pStyle w:val="Code"/>
        <w:framePr w:wrap="notBeside"/>
      </w:pPr>
      <w:r>
        <w:t>std::cout &lt;&lt; "Number of segments: " &lt;&lt; seg_num &lt;&lt; std::endl;</w:t>
      </w:r>
    </w:p>
    <w:p w14:paraId="2F1D8ACA" w14:textId="77777777" w:rsidR="00AB0A3F" w:rsidRDefault="00AB0A3F" w:rsidP="00AB0A3F">
      <w:pPr>
        <w:pStyle w:val="Code"/>
        <w:framePr w:wrap="notBeside"/>
      </w:pPr>
      <w:r>
        <w:t>for ( int i = 0; i &lt; seg_num; ++i ) {</w:t>
      </w:r>
    </w:p>
    <w:p w14:paraId="1B622846" w14:textId="77777777" w:rsidR="00AB0A3F" w:rsidRDefault="00AB0A3F" w:rsidP="00AB0A3F">
      <w:pPr>
        <w:pStyle w:val="Code"/>
        <w:framePr w:wrap="notBeside"/>
      </w:pPr>
      <w:r>
        <w:t xml:space="preserve">    const segment* pseg = reader.segments[i];      </w:t>
      </w:r>
      <w:r w:rsidR="00DC42CA">
        <w:rPr>
          <w:lang w:eastAsia="en-US" w:bidi="he-IL"/>
        </w:rPr>
        <w:drawing>
          <wp:inline distT="0" distB="0" distL="0" distR="0" wp14:anchorId="34D404D9" wp14:editId="44CAC5C9">
            <wp:extent cx="114300" cy="114300"/>
            <wp:effectExtent l="19050" t="0" r="0" b="0"/>
            <wp:docPr id="24" name="Picture 23"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2" cstate="print"/>
                    <a:stretch>
                      <a:fillRect/>
                    </a:stretch>
                  </pic:blipFill>
                  <pic:spPr>
                    <a:xfrm>
                      <a:off x="0" y="0"/>
                      <a:ext cx="114300" cy="114300"/>
                    </a:xfrm>
                    <a:prstGeom prst="rect">
                      <a:avLst/>
                    </a:prstGeom>
                  </pic:spPr>
                </pic:pic>
              </a:graphicData>
            </a:graphic>
          </wp:inline>
        </w:drawing>
      </w:r>
    </w:p>
    <w:p w14:paraId="1FAFC472" w14:textId="77777777" w:rsidR="00AB0A3F" w:rsidRDefault="00AB0A3F" w:rsidP="00AB0A3F">
      <w:pPr>
        <w:pStyle w:val="Code"/>
        <w:framePr w:wrap="notBeside"/>
      </w:pPr>
      <w:r>
        <w:t xml:space="preserve">    std::cout &lt;&lt; "  [" &lt;&lt; i &lt;&lt; "] 0x" &lt;&lt; std::hex</w:t>
      </w:r>
    </w:p>
    <w:p w14:paraId="35101A0A" w14:textId="77777777" w:rsidR="00AB0A3F" w:rsidRDefault="00AB0A3F" w:rsidP="00AB0A3F">
      <w:pPr>
        <w:pStyle w:val="Code"/>
        <w:framePr w:wrap="notBeside"/>
      </w:pPr>
      <w:r>
        <w:t xml:space="preserve">              &lt;&lt; pseg-&gt;get_flags()                 </w:t>
      </w:r>
      <w:r w:rsidRPr="00AB0A3F">
        <w:rPr>
          <w:lang w:eastAsia="en-US" w:bidi="he-IL"/>
        </w:rPr>
        <w:drawing>
          <wp:inline distT="0" distB="0" distL="0" distR="0" wp14:anchorId="32127867" wp14:editId="09A1CCBB">
            <wp:extent cx="114300" cy="114300"/>
            <wp:effectExtent l="19050" t="0" r="0" b="0"/>
            <wp:docPr id="35" name="Picture 18" descr="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gif"/>
                    <pic:cNvPicPr/>
                  </pic:nvPicPr>
                  <pic:blipFill>
                    <a:blip r:embed="rId13" cstate="print"/>
                    <a:stretch>
                      <a:fillRect/>
                    </a:stretch>
                  </pic:blipFill>
                  <pic:spPr>
                    <a:xfrm>
                      <a:off x="0" y="0"/>
                      <a:ext cx="114300" cy="114300"/>
                    </a:xfrm>
                    <a:prstGeom prst="rect">
                      <a:avLst/>
                    </a:prstGeom>
                  </pic:spPr>
                </pic:pic>
              </a:graphicData>
            </a:graphic>
          </wp:inline>
        </w:drawing>
      </w:r>
    </w:p>
    <w:p w14:paraId="45C3B631" w14:textId="77777777" w:rsidR="00AB0A3F" w:rsidRDefault="00AB0A3F" w:rsidP="00AB0A3F">
      <w:pPr>
        <w:pStyle w:val="Code"/>
        <w:framePr w:wrap="notBeside"/>
      </w:pPr>
      <w:r>
        <w:t xml:space="preserve">              &lt;&lt; "\t0x"</w:t>
      </w:r>
    </w:p>
    <w:p w14:paraId="0031575D" w14:textId="77777777" w:rsidR="00AB0A3F" w:rsidRDefault="00AB0A3F" w:rsidP="00AB0A3F">
      <w:pPr>
        <w:pStyle w:val="Code"/>
        <w:framePr w:wrap="notBeside"/>
      </w:pPr>
      <w:r>
        <w:t xml:space="preserve">              &lt;&lt; pseg-&gt;get_virtual_address()       </w:t>
      </w:r>
      <w:r w:rsidRPr="00AB0A3F">
        <w:rPr>
          <w:lang w:eastAsia="en-US" w:bidi="he-IL"/>
        </w:rPr>
        <w:drawing>
          <wp:inline distT="0" distB="0" distL="0" distR="0" wp14:anchorId="1F37D616" wp14:editId="3C1CCDA7">
            <wp:extent cx="114300" cy="114300"/>
            <wp:effectExtent l="19050" t="0" r="0" b="0"/>
            <wp:docPr id="36" name="Picture 18" descr="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gif"/>
                    <pic:cNvPicPr/>
                  </pic:nvPicPr>
                  <pic:blipFill>
                    <a:blip r:embed="rId13" cstate="print"/>
                    <a:stretch>
                      <a:fillRect/>
                    </a:stretch>
                  </pic:blipFill>
                  <pic:spPr>
                    <a:xfrm>
                      <a:off x="0" y="0"/>
                      <a:ext cx="114300" cy="114300"/>
                    </a:xfrm>
                    <a:prstGeom prst="rect">
                      <a:avLst/>
                    </a:prstGeom>
                  </pic:spPr>
                </pic:pic>
              </a:graphicData>
            </a:graphic>
          </wp:inline>
        </w:drawing>
      </w:r>
    </w:p>
    <w:p w14:paraId="7FF12AED" w14:textId="77777777" w:rsidR="00AB0A3F" w:rsidRDefault="00AB0A3F" w:rsidP="00AB0A3F">
      <w:pPr>
        <w:pStyle w:val="Code"/>
        <w:framePr w:wrap="notBeside"/>
      </w:pPr>
      <w:r>
        <w:t xml:space="preserve">              &lt;&lt; "\t0x"</w:t>
      </w:r>
    </w:p>
    <w:p w14:paraId="6208C361" w14:textId="77777777" w:rsidR="00AB0A3F" w:rsidRDefault="00AB0A3F" w:rsidP="00AB0A3F">
      <w:pPr>
        <w:pStyle w:val="Code"/>
        <w:framePr w:wrap="notBeside"/>
      </w:pPr>
      <w:r>
        <w:t xml:space="preserve">              &lt;&lt; pseg-&gt;get_file_size()             </w:t>
      </w:r>
      <w:r w:rsidRPr="00AB0A3F">
        <w:rPr>
          <w:lang w:eastAsia="en-US" w:bidi="he-IL"/>
        </w:rPr>
        <w:drawing>
          <wp:inline distT="0" distB="0" distL="0" distR="0" wp14:anchorId="380A5A55" wp14:editId="0038407B">
            <wp:extent cx="114300" cy="114300"/>
            <wp:effectExtent l="19050" t="0" r="0" b="0"/>
            <wp:docPr id="37" name="Picture 18" descr="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gif"/>
                    <pic:cNvPicPr/>
                  </pic:nvPicPr>
                  <pic:blipFill>
                    <a:blip r:embed="rId13" cstate="print"/>
                    <a:stretch>
                      <a:fillRect/>
                    </a:stretch>
                  </pic:blipFill>
                  <pic:spPr>
                    <a:xfrm>
                      <a:off x="0" y="0"/>
                      <a:ext cx="114300" cy="114300"/>
                    </a:xfrm>
                    <a:prstGeom prst="rect">
                      <a:avLst/>
                    </a:prstGeom>
                  </pic:spPr>
                </pic:pic>
              </a:graphicData>
            </a:graphic>
          </wp:inline>
        </w:drawing>
      </w:r>
    </w:p>
    <w:p w14:paraId="053C3D14" w14:textId="77777777" w:rsidR="00AB0A3F" w:rsidRDefault="00AB0A3F" w:rsidP="00AB0A3F">
      <w:pPr>
        <w:pStyle w:val="Code"/>
        <w:framePr w:wrap="notBeside"/>
      </w:pPr>
      <w:r>
        <w:t xml:space="preserve">              &lt;&lt; "\t0x"</w:t>
      </w:r>
    </w:p>
    <w:p w14:paraId="72FFDDC3" w14:textId="77777777" w:rsidR="00AB0A3F" w:rsidRDefault="00AB0A3F" w:rsidP="00AB0A3F">
      <w:pPr>
        <w:pStyle w:val="Code"/>
        <w:framePr w:wrap="notBeside"/>
      </w:pPr>
      <w:r>
        <w:t xml:space="preserve">              &lt;&lt; pseg-&gt;get_memory_size()           </w:t>
      </w:r>
      <w:r w:rsidRPr="00AB0A3F">
        <w:rPr>
          <w:lang w:eastAsia="en-US" w:bidi="he-IL"/>
        </w:rPr>
        <w:drawing>
          <wp:inline distT="0" distB="0" distL="0" distR="0" wp14:anchorId="090E5ABF" wp14:editId="06BBFD60">
            <wp:extent cx="114300" cy="114300"/>
            <wp:effectExtent l="19050" t="0" r="0" b="0"/>
            <wp:docPr id="38" name="Picture 18" descr="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gif"/>
                    <pic:cNvPicPr/>
                  </pic:nvPicPr>
                  <pic:blipFill>
                    <a:blip r:embed="rId13" cstate="print"/>
                    <a:stretch>
                      <a:fillRect/>
                    </a:stretch>
                  </pic:blipFill>
                  <pic:spPr>
                    <a:xfrm>
                      <a:off x="0" y="0"/>
                      <a:ext cx="114300" cy="114300"/>
                    </a:xfrm>
                    <a:prstGeom prst="rect">
                      <a:avLst/>
                    </a:prstGeom>
                  </pic:spPr>
                </pic:pic>
              </a:graphicData>
            </a:graphic>
          </wp:inline>
        </w:drawing>
      </w:r>
    </w:p>
    <w:p w14:paraId="5CEB7634" w14:textId="77777777" w:rsidR="00AB0A3F" w:rsidRDefault="00AB0A3F" w:rsidP="00AB0A3F">
      <w:pPr>
        <w:pStyle w:val="Code"/>
        <w:framePr w:wrap="notBeside"/>
      </w:pPr>
      <w:r>
        <w:t xml:space="preserve">              &lt;&lt; std::endl;</w:t>
      </w:r>
    </w:p>
    <w:p w14:paraId="5022862D" w14:textId="77777777" w:rsidR="00AB0A3F" w:rsidRDefault="00AB0A3F" w:rsidP="00AB0A3F">
      <w:pPr>
        <w:pStyle w:val="Code"/>
        <w:framePr w:wrap="notBeside"/>
      </w:pPr>
      <w:r>
        <w:t xml:space="preserve">    // Access segments's data</w:t>
      </w:r>
    </w:p>
    <w:p w14:paraId="57824BA8" w14:textId="77777777" w:rsidR="00AB0A3F" w:rsidRDefault="00AB0A3F" w:rsidP="00AB0A3F">
      <w:pPr>
        <w:pStyle w:val="Code"/>
        <w:framePr w:wrap="notBeside"/>
      </w:pPr>
      <w:r>
        <w:t xml:space="preserve">    const char* p = reader.segments[i]-&gt;get_data();</w:t>
      </w:r>
      <w:r w:rsidRPr="00AB0A3F">
        <w:rPr>
          <w:lang w:eastAsia="en-US" w:bidi="he-IL"/>
        </w:rPr>
        <w:drawing>
          <wp:inline distT="0" distB="0" distL="0" distR="0" wp14:anchorId="74F3FF43" wp14:editId="4F94B583">
            <wp:extent cx="114300" cy="114300"/>
            <wp:effectExtent l="19050" t="0" r="0" b="0"/>
            <wp:docPr id="39" name="Picture 18" descr="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gif"/>
                    <pic:cNvPicPr/>
                  </pic:nvPicPr>
                  <pic:blipFill>
                    <a:blip r:embed="rId13" cstate="print"/>
                    <a:stretch>
                      <a:fillRect/>
                    </a:stretch>
                  </pic:blipFill>
                  <pic:spPr>
                    <a:xfrm>
                      <a:off x="0" y="0"/>
                      <a:ext cx="114300" cy="114300"/>
                    </a:xfrm>
                    <a:prstGeom prst="rect">
                      <a:avLst/>
                    </a:prstGeom>
                  </pic:spPr>
                </pic:pic>
              </a:graphicData>
            </a:graphic>
          </wp:inline>
        </w:drawing>
      </w:r>
    </w:p>
    <w:p w14:paraId="3C9D47AB" w14:textId="77777777" w:rsidR="00AB0A3F" w:rsidRDefault="00AB0A3F" w:rsidP="00AB0A3F">
      <w:pPr>
        <w:pStyle w:val="Code"/>
        <w:framePr w:wrap="notBeside"/>
      </w:pPr>
      <w:r>
        <w:t>}</w:t>
      </w:r>
    </w:p>
    <w:p w14:paraId="78D34A94" w14:textId="77777777" w:rsidR="00AB0A3F" w:rsidRDefault="00AB0A3F" w:rsidP="00AB0A3F"/>
    <w:p w14:paraId="5CE0F957" w14:textId="77777777" w:rsidR="00DC42CA" w:rsidRPr="004D28E7" w:rsidRDefault="00DC42CA" w:rsidP="00DC42CA">
      <w:pPr>
        <w:spacing w:after="56"/>
        <w:ind w:firstLine="288"/>
        <w:rPr>
          <w:rFonts w:cstheme="minorHAnsi"/>
        </w:rPr>
      </w:pPr>
      <w:r w:rsidRPr="004D28E7">
        <w:rPr>
          <w:rFonts w:cstheme="minorHAnsi"/>
          <w:noProof/>
          <w:lang w:eastAsia="en-US" w:bidi="he-IL"/>
        </w:rPr>
        <w:drawing>
          <wp:inline distT="0" distB="0" distL="0" distR="0" wp14:anchorId="1704456C" wp14:editId="19E80A1E">
            <wp:extent cx="114300" cy="114300"/>
            <wp:effectExtent l="19050" t="0" r="0" b="0"/>
            <wp:docPr id="31" name="Picture 30"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1" cstate="print"/>
                    <a:stretch>
                      <a:fillRect/>
                    </a:stretch>
                  </pic:blipFill>
                  <pic:spPr>
                    <a:xfrm>
                      <a:off x="0" y="0"/>
                      <a:ext cx="114300" cy="114300"/>
                    </a:xfrm>
                    <a:prstGeom prst="rect">
                      <a:avLst/>
                    </a:prstGeom>
                  </pic:spPr>
                </pic:pic>
              </a:graphicData>
            </a:graphic>
          </wp:inline>
        </w:drawing>
      </w:r>
      <w:r w:rsidRPr="004D28E7">
        <w:rPr>
          <w:rFonts w:cstheme="minorHAnsi"/>
        </w:rPr>
        <w:t xml:space="preserve"> </w:t>
      </w:r>
      <w:r w:rsidR="00AB0A3F" w:rsidRPr="004D28E7">
        <w:rPr>
          <w:rFonts w:cstheme="minorHAnsi"/>
        </w:rPr>
        <w:t xml:space="preserve">- Retrieve </w:t>
      </w:r>
      <w:r w:rsidR="006F01DB" w:rsidRPr="004D28E7">
        <w:rPr>
          <w:rFonts w:cstheme="minorHAnsi"/>
        </w:rPr>
        <w:t xml:space="preserve">the </w:t>
      </w:r>
      <w:r w:rsidR="00AB0A3F" w:rsidRPr="004D28E7">
        <w:rPr>
          <w:rFonts w:cstheme="minorHAnsi"/>
        </w:rPr>
        <w:t>number of segments</w:t>
      </w:r>
    </w:p>
    <w:p w14:paraId="3DCA55E6" w14:textId="77777777" w:rsidR="00DC42CA" w:rsidRPr="004D28E7" w:rsidRDefault="00DC42CA" w:rsidP="00DC42CA">
      <w:pPr>
        <w:spacing w:after="56"/>
        <w:ind w:firstLine="288"/>
        <w:rPr>
          <w:rFonts w:cstheme="minorHAnsi"/>
        </w:rPr>
      </w:pPr>
      <w:r w:rsidRPr="004D28E7">
        <w:rPr>
          <w:rFonts w:cstheme="minorHAnsi"/>
          <w:noProof/>
          <w:lang w:eastAsia="en-US" w:bidi="he-IL"/>
        </w:rPr>
        <w:drawing>
          <wp:inline distT="0" distB="0" distL="0" distR="0" wp14:anchorId="75D8D81E" wp14:editId="1AE7F215">
            <wp:extent cx="114300" cy="114300"/>
            <wp:effectExtent l="19050" t="0" r="0" b="0"/>
            <wp:docPr id="43" name="Picture 42"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2" cstate="print"/>
                    <a:stretch>
                      <a:fillRect/>
                    </a:stretch>
                  </pic:blipFill>
                  <pic:spPr>
                    <a:xfrm>
                      <a:off x="0" y="0"/>
                      <a:ext cx="114300" cy="114300"/>
                    </a:xfrm>
                    <a:prstGeom prst="rect">
                      <a:avLst/>
                    </a:prstGeom>
                  </pic:spPr>
                </pic:pic>
              </a:graphicData>
            </a:graphic>
          </wp:inline>
        </w:drawing>
      </w:r>
      <w:r w:rsidRPr="004D28E7">
        <w:rPr>
          <w:rFonts w:cstheme="minorHAnsi"/>
        </w:rPr>
        <w:t xml:space="preserve"> </w:t>
      </w:r>
      <w:r w:rsidR="00AB0A3F" w:rsidRPr="004D28E7">
        <w:rPr>
          <w:rFonts w:cstheme="minorHAnsi"/>
        </w:rPr>
        <w:t>- Use operator[] to access a segment by its number</w:t>
      </w:r>
    </w:p>
    <w:p w14:paraId="164E237C" w14:textId="77777777" w:rsidR="00AB0A3F" w:rsidRPr="004D28E7" w:rsidRDefault="00DC42CA" w:rsidP="00DC42CA">
      <w:pPr>
        <w:spacing w:after="56"/>
        <w:ind w:firstLine="288"/>
        <w:rPr>
          <w:rFonts w:cstheme="minorHAnsi"/>
        </w:rPr>
      </w:pPr>
      <w:r w:rsidRPr="004D28E7">
        <w:rPr>
          <w:rFonts w:cstheme="minorHAnsi"/>
          <w:noProof/>
          <w:lang w:eastAsia="en-US" w:bidi="he-IL"/>
        </w:rPr>
        <w:drawing>
          <wp:inline distT="0" distB="0" distL="0" distR="0" wp14:anchorId="4F3EDAC8" wp14:editId="395C0B9D">
            <wp:extent cx="114300" cy="114300"/>
            <wp:effectExtent l="19050" t="0" r="0" b="0"/>
            <wp:docPr id="44" name="Picture 43" desc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14" cstate="print"/>
                    <a:stretch>
                      <a:fillRect/>
                    </a:stretch>
                  </pic:blipFill>
                  <pic:spPr>
                    <a:xfrm>
                      <a:off x="0" y="0"/>
                      <a:ext cx="114300" cy="114300"/>
                    </a:xfrm>
                    <a:prstGeom prst="rect">
                      <a:avLst/>
                    </a:prstGeom>
                  </pic:spPr>
                </pic:pic>
              </a:graphicData>
            </a:graphic>
          </wp:inline>
        </w:drawing>
      </w:r>
      <w:r w:rsidRPr="004D28E7">
        <w:rPr>
          <w:rFonts w:cstheme="minorHAnsi"/>
        </w:rPr>
        <w:t xml:space="preserve"> </w:t>
      </w:r>
      <w:r w:rsidR="00AB0A3F" w:rsidRPr="004D28E7">
        <w:rPr>
          <w:rFonts w:cstheme="minorHAnsi"/>
        </w:rPr>
        <w:t xml:space="preserve">- </w:t>
      </w:r>
      <w:proofErr w:type="spellStart"/>
      <w:r w:rsidR="00AB0A3F" w:rsidRPr="004D28E7">
        <w:rPr>
          <w:rFonts w:cstheme="minorHAnsi"/>
        </w:rPr>
        <w:t>get_flags</w:t>
      </w:r>
      <w:proofErr w:type="spellEnd"/>
      <w:r w:rsidR="00AB0A3F" w:rsidRPr="004D28E7">
        <w:rPr>
          <w:rFonts w:cstheme="minorHAnsi"/>
        </w:rPr>
        <w:t xml:space="preserve">(), </w:t>
      </w:r>
      <w:proofErr w:type="spellStart"/>
      <w:r w:rsidR="00AB0A3F" w:rsidRPr="004D28E7">
        <w:rPr>
          <w:rFonts w:cstheme="minorHAnsi"/>
        </w:rPr>
        <w:t>get_virtual_address</w:t>
      </w:r>
      <w:proofErr w:type="spellEnd"/>
      <w:r w:rsidR="00AB0A3F" w:rsidRPr="004D28E7">
        <w:rPr>
          <w:rFonts w:cstheme="minorHAnsi"/>
        </w:rPr>
        <w:t xml:space="preserve">(), </w:t>
      </w:r>
      <w:proofErr w:type="spellStart"/>
      <w:r w:rsidR="00AB0A3F" w:rsidRPr="004D28E7">
        <w:rPr>
          <w:rFonts w:cstheme="minorHAnsi"/>
        </w:rPr>
        <w:t>get_file_size</w:t>
      </w:r>
      <w:proofErr w:type="spellEnd"/>
      <w:r w:rsidR="00AB0A3F" w:rsidRPr="004D28E7">
        <w:rPr>
          <w:rFonts w:cstheme="minorHAnsi"/>
        </w:rPr>
        <w:t xml:space="preserve">(), </w:t>
      </w:r>
      <w:proofErr w:type="spellStart"/>
      <w:r w:rsidR="00AB0A3F" w:rsidRPr="004D28E7">
        <w:rPr>
          <w:rFonts w:cstheme="minorHAnsi"/>
        </w:rPr>
        <w:t>get_memory_size</w:t>
      </w:r>
      <w:proofErr w:type="spellEnd"/>
      <w:r w:rsidR="00AB0A3F" w:rsidRPr="004D28E7">
        <w:rPr>
          <w:rFonts w:cstheme="minorHAnsi"/>
        </w:rPr>
        <w:t xml:space="preserve">() and </w:t>
      </w:r>
      <w:proofErr w:type="spellStart"/>
      <w:r w:rsidR="00AB0A3F" w:rsidRPr="004D28E7">
        <w:rPr>
          <w:rFonts w:cstheme="minorHAnsi"/>
        </w:rPr>
        <w:t>get_data</w:t>
      </w:r>
      <w:proofErr w:type="spellEnd"/>
      <w:r w:rsidR="00AB0A3F" w:rsidRPr="004D28E7">
        <w:rPr>
          <w:rFonts w:cstheme="minorHAnsi"/>
        </w:rPr>
        <w:t>() are member methods of ‘segment’ class</w:t>
      </w:r>
    </w:p>
    <w:p w14:paraId="4EB41819" w14:textId="77777777" w:rsidR="00AB0A3F" w:rsidRDefault="00AB0A3F" w:rsidP="00AB0A3F"/>
    <w:p w14:paraId="6E0D5EEE" w14:textId="77777777" w:rsidR="000356CB" w:rsidRDefault="000356CB" w:rsidP="000356CB">
      <w:r>
        <w:t>In this case, the segments' attributes and data are obtained by using the ‘segments’ data member of ELFIO's ‘reader’ class.</w:t>
      </w:r>
    </w:p>
    <w:p w14:paraId="11FFC73A" w14:textId="77777777" w:rsidR="00845028" w:rsidRDefault="00845028" w:rsidP="00432329"/>
    <w:p w14:paraId="1C8AABCD" w14:textId="77777777" w:rsidR="00845028" w:rsidRDefault="00845028" w:rsidP="00845028">
      <w:pPr>
        <w:pStyle w:val="Heading2"/>
      </w:pPr>
      <w:bookmarkStart w:id="4" w:name="_Toc61427570"/>
      <w:r w:rsidRPr="00845028">
        <w:t>ELF Section Data Accessors</w:t>
      </w:r>
      <w:bookmarkEnd w:id="4"/>
    </w:p>
    <w:p w14:paraId="0EEDA600" w14:textId="77777777" w:rsidR="000356CB" w:rsidRDefault="000356CB" w:rsidP="000356CB">
      <w:r>
        <w:t>To simplify creation and interpretation of specific ELF sections, the ELFIO library provides accessor classes. Currently, the following classes are available:</w:t>
      </w:r>
    </w:p>
    <w:p w14:paraId="4E060F43" w14:textId="77777777" w:rsidR="00845028" w:rsidRDefault="00C671F1" w:rsidP="00C671F1">
      <w:pPr>
        <w:pStyle w:val="ListParagraph"/>
        <w:numPr>
          <w:ilvl w:val="0"/>
          <w:numId w:val="24"/>
        </w:numPr>
      </w:pPr>
      <w:r w:rsidRPr="00845028">
        <w:t>S</w:t>
      </w:r>
      <w:r w:rsidR="00845028" w:rsidRPr="00845028">
        <w:t>tring</w:t>
      </w:r>
      <w:r>
        <w:t xml:space="preserve"> </w:t>
      </w:r>
      <w:r w:rsidR="00845028" w:rsidRPr="00845028">
        <w:t>section</w:t>
      </w:r>
      <w:r>
        <w:t xml:space="preserve"> </w:t>
      </w:r>
      <w:r w:rsidR="00845028" w:rsidRPr="00845028">
        <w:t>accessor</w:t>
      </w:r>
    </w:p>
    <w:p w14:paraId="59845F32" w14:textId="77777777" w:rsidR="00845028" w:rsidRDefault="00C671F1" w:rsidP="00C671F1">
      <w:pPr>
        <w:pStyle w:val="ListParagraph"/>
        <w:numPr>
          <w:ilvl w:val="0"/>
          <w:numId w:val="24"/>
        </w:numPr>
      </w:pPr>
      <w:r>
        <w:t>S</w:t>
      </w:r>
      <w:r w:rsidR="00845028" w:rsidRPr="00845028">
        <w:t>ymbol</w:t>
      </w:r>
      <w:r>
        <w:t xml:space="preserve"> </w:t>
      </w:r>
      <w:r w:rsidR="00845028" w:rsidRPr="00845028">
        <w:t>section</w:t>
      </w:r>
      <w:r>
        <w:t xml:space="preserve"> </w:t>
      </w:r>
      <w:r w:rsidR="00845028" w:rsidRPr="00845028">
        <w:t>accessor</w:t>
      </w:r>
    </w:p>
    <w:p w14:paraId="4644E38B" w14:textId="77777777" w:rsidR="00845028" w:rsidRDefault="00C671F1" w:rsidP="00C671F1">
      <w:pPr>
        <w:pStyle w:val="ListParagraph"/>
        <w:numPr>
          <w:ilvl w:val="0"/>
          <w:numId w:val="24"/>
        </w:numPr>
      </w:pPr>
      <w:r>
        <w:t>R</w:t>
      </w:r>
      <w:r w:rsidR="00845028" w:rsidRPr="00845028">
        <w:t>elocation</w:t>
      </w:r>
      <w:r>
        <w:t xml:space="preserve"> </w:t>
      </w:r>
      <w:r w:rsidR="00845028" w:rsidRPr="00845028">
        <w:t>section</w:t>
      </w:r>
      <w:r>
        <w:t xml:space="preserve"> </w:t>
      </w:r>
      <w:r w:rsidR="00845028" w:rsidRPr="00845028">
        <w:t>accessor</w:t>
      </w:r>
    </w:p>
    <w:p w14:paraId="5BDA384A" w14:textId="77777777" w:rsidR="00845028" w:rsidRDefault="00C671F1" w:rsidP="00C671F1">
      <w:pPr>
        <w:pStyle w:val="ListParagraph"/>
        <w:numPr>
          <w:ilvl w:val="0"/>
          <w:numId w:val="24"/>
        </w:numPr>
      </w:pPr>
      <w:r>
        <w:t>N</w:t>
      </w:r>
      <w:r w:rsidR="00845028" w:rsidRPr="00845028">
        <w:t>ote</w:t>
      </w:r>
      <w:r>
        <w:t xml:space="preserve"> </w:t>
      </w:r>
      <w:r w:rsidR="00845028" w:rsidRPr="00845028">
        <w:t>section</w:t>
      </w:r>
      <w:r>
        <w:t xml:space="preserve"> </w:t>
      </w:r>
      <w:r w:rsidR="00845028" w:rsidRPr="00845028">
        <w:t>accessor</w:t>
      </w:r>
    </w:p>
    <w:p w14:paraId="5DAE6531" w14:textId="77777777" w:rsidR="00845028" w:rsidRDefault="00C671F1" w:rsidP="00C671F1">
      <w:pPr>
        <w:pStyle w:val="ListParagraph"/>
        <w:numPr>
          <w:ilvl w:val="0"/>
          <w:numId w:val="24"/>
        </w:numPr>
      </w:pPr>
      <w:r>
        <w:t>D</w:t>
      </w:r>
      <w:r w:rsidR="00845028">
        <w:t>ynamic</w:t>
      </w:r>
      <w:r>
        <w:t xml:space="preserve"> </w:t>
      </w:r>
      <w:r w:rsidR="00845028">
        <w:t>section</w:t>
      </w:r>
      <w:r>
        <w:t xml:space="preserve"> </w:t>
      </w:r>
      <w:r w:rsidR="00845028">
        <w:t>accessor</w:t>
      </w:r>
    </w:p>
    <w:p w14:paraId="066D01BD" w14:textId="77777777" w:rsidR="000356CB" w:rsidRDefault="000356CB" w:rsidP="000356CB">
      <w:r>
        <w:t>More accessors may be implemented in future versions of the library.</w:t>
      </w:r>
    </w:p>
    <w:p w14:paraId="1EE86995" w14:textId="77777777" w:rsidR="000356CB" w:rsidRDefault="000356CB" w:rsidP="000356CB">
      <w:r>
        <w:t>Let's see how the accessors can be used with the previous ELF file reader example. The following example prints out all symbols in a section that turns out to be a symbol section:</w:t>
      </w:r>
    </w:p>
    <w:p w14:paraId="55273C44" w14:textId="77777777" w:rsidR="0013258C" w:rsidRDefault="0013258C" w:rsidP="001624E0"/>
    <w:p w14:paraId="5D3FCCF3" w14:textId="77777777" w:rsidR="001624E0" w:rsidRDefault="001624E0" w:rsidP="001624E0">
      <w:pPr>
        <w:pStyle w:val="Code"/>
        <w:framePr w:wrap="notBeside"/>
      </w:pPr>
      <w:r>
        <w:t>if ( psec-&gt;get_type() == SHT_SYMTAB ) {</w:t>
      </w:r>
      <w:r w:rsidR="0013258C">
        <w:t xml:space="preserve">                                </w:t>
      </w:r>
      <w:r w:rsidR="0013258C">
        <w:rPr>
          <w:lang w:eastAsia="en-US" w:bidi="he-IL"/>
        </w:rPr>
        <w:drawing>
          <wp:inline distT="0" distB="0" distL="0" distR="0" wp14:anchorId="1B366186" wp14:editId="10482334">
            <wp:extent cx="114300" cy="114300"/>
            <wp:effectExtent l="19050" t="0" r="0" b="0"/>
            <wp:docPr id="4" name="Picture 3"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1" cstate="print"/>
                    <a:stretch>
                      <a:fillRect/>
                    </a:stretch>
                  </pic:blipFill>
                  <pic:spPr>
                    <a:xfrm>
                      <a:off x="0" y="0"/>
                      <a:ext cx="114300" cy="114300"/>
                    </a:xfrm>
                    <a:prstGeom prst="rect">
                      <a:avLst/>
                    </a:prstGeom>
                  </pic:spPr>
                </pic:pic>
              </a:graphicData>
            </a:graphic>
          </wp:inline>
        </w:drawing>
      </w:r>
    </w:p>
    <w:p w14:paraId="73A674B8" w14:textId="77777777" w:rsidR="001624E0" w:rsidRDefault="001624E0" w:rsidP="001624E0">
      <w:pPr>
        <w:pStyle w:val="Code"/>
        <w:framePr w:wrap="notBeside"/>
      </w:pPr>
      <w:r>
        <w:t xml:space="preserve">    const symbol_section_accessor symbols( reader, psec );</w:t>
      </w:r>
      <w:r w:rsidR="0013258C">
        <w:t xml:space="preserve">             </w:t>
      </w:r>
      <w:r w:rsidR="0013258C">
        <w:rPr>
          <w:lang w:eastAsia="en-US" w:bidi="he-IL"/>
        </w:rPr>
        <w:drawing>
          <wp:inline distT="0" distB="0" distL="0" distR="0" wp14:anchorId="3A7B4D58" wp14:editId="2752FF70">
            <wp:extent cx="114300" cy="114300"/>
            <wp:effectExtent l="19050" t="0" r="0" b="0"/>
            <wp:docPr id="7" name="Picture 6"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2" cstate="print"/>
                    <a:stretch>
                      <a:fillRect/>
                    </a:stretch>
                  </pic:blipFill>
                  <pic:spPr>
                    <a:xfrm>
                      <a:off x="0" y="0"/>
                      <a:ext cx="114300" cy="114300"/>
                    </a:xfrm>
                    <a:prstGeom prst="rect">
                      <a:avLst/>
                    </a:prstGeom>
                  </pic:spPr>
                </pic:pic>
              </a:graphicData>
            </a:graphic>
          </wp:inline>
        </w:drawing>
      </w:r>
    </w:p>
    <w:p w14:paraId="53D8AD01" w14:textId="77777777" w:rsidR="001624E0" w:rsidRDefault="001624E0" w:rsidP="001624E0">
      <w:pPr>
        <w:pStyle w:val="Code"/>
        <w:framePr w:wrap="notBeside"/>
      </w:pPr>
      <w:r>
        <w:t xml:space="preserve">    for ( unsigned int j = 0; j &lt; symbols.get_symbols_num(); ++j ) {</w:t>
      </w:r>
      <w:r w:rsidR="0013258C">
        <w:t xml:space="preserve">   </w:t>
      </w:r>
      <w:r w:rsidR="0013258C">
        <w:rPr>
          <w:lang w:eastAsia="en-US" w:bidi="he-IL"/>
        </w:rPr>
        <w:drawing>
          <wp:inline distT="0" distB="0" distL="0" distR="0" wp14:anchorId="361E36B1" wp14:editId="4024F752">
            <wp:extent cx="114300" cy="114300"/>
            <wp:effectExtent l="19050" t="0" r="0" b="0"/>
            <wp:docPr id="13" name="Picture 12" desc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14" cstate="print"/>
                    <a:stretch>
                      <a:fillRect/>
                    </a:stretch>
                  </pic:blipFill>
                  <pic:spPr>
                    <a:xfrm>
                      <a:off x="0" y="0"/>
                      <a:ext cx="114300" cy="114300"/>
                    </a:xfrm>
                    <a:prstGeom prst="rect">
                      <a:avLst/>
                    </a:prstGeom>
                  </pic:spPr>
                </pic:pic>
              </a:graphicData>
            </a:graphic>
          </wp:inline>
        </w:drawing>
      </w:r>
    </w:p>
    <w:p w14:paraId="3A71EA70" w14:textId="77777777" w:rsidR="001624E0" w:rsidRDefault="001624E0" w:rsidP="001624E0">
      <w:pPr>
        <w:pStyle w:val="Code"/>
        <w:framePr w:wrap="notBeside"/>
      </w:pPr>
      <w:r>
        <w:t xml:space="preserve">        std::string   name;</w:t>
      </w:r>
    </w:p>
    <w:p w14:paraId="3F3B93D1" w14:textId="77777777" w:rsidR="001624E0" w:rsidRDefault="001624E0" w:rsidP="001624E0">
      <w:pPr>
        <w:pStyle w:val="Code"/>
        <w:framePr w:wrap="notBeside"/>
      </w:pPr>
      <w:r>
        <w:t xml:space="preserve">        Elf64_Addr    value;</w:t>
      </w:r>
    </w:p>
    <w:p w14:paraId="6BA29D8D" w14:textId="77777777" w:rsidR="001624E0" w:rsidRDefault="001624E0" w:rsidP="001624E0">
      <w:pPr>
        <w:pStyle w:val="Code"/>
        <w:framePr w:wrap="notBeside"/>
      </w:pPr>
      <w:r>
        <w:t xml:space="preserve">        Elf_Xword     size;</w:t>
      </w:r>
    </w:p>
    <w:p w14:paraId="58832840" w14:textId="77777777" w:rsidR="001624E0" w:rsidRDefault="001624E0" w:rsidP="001624E0">
      <w:pPr>
        <w:pStyle w:val="Code"/>
        <w:framePr w:wrap="notBeside"/>
      </w:pPr>
      <w:r>
        <w:t xml:space="preserve">        unsigned char bind;</w:t>
      </w:r>
    </w:p>
    <w:p w14:paraId="3AAC0D2C" w14:textId="77777777" w:rsidR="001624E0" w:rsidRDefault="001624E0" w:rsidP="001624E0">
      <w:pPr>
        <w:pStyle w:val="Code"/>
        <w:framePr w:wrap="notBeside"/>
      </w:pPr>
      <w:r>
        <w:t xml:space="preserve">        unsigned char type;</w:t>
      </w:r>
    </w:p>
    <w:p w14:paraId="7582165D" w14:textId="77777777" w:rsidR="001624E0" w:rsidRDefault="001624E0" w:rsidP="001624E0">
      <w:pPr>
        <w:pStyle w:val="Code"/>
        <w:framePr w:wrap="notBeside"/>
      </w:pPr>
      <w:r>
        <w:t xml:space="preserve">        Elf_Half      section_index;</w:t>
      </w:r>
    </w:p>
    <w:p w14:paraId="1AA0F5A2" w14:textId="77777777" w:rsidR="001624E0" w:rsidRDefault="001624E0" w:rsidP="001624E0">
      <w:pPr>
        <w:pStyle w:val="Code"/>
        <w:framePr w:wrap="notBeside"/>
      </w:pPr>
      <w:r>
        <w:t xml:space="preserve">        unsigned char other;</w:t>
      </w:r>
    </w:p>
    <w:p w14:paraId="2BFC0778" w14:textId="77777777" w:rsidR="001624E0" w:rsidRDefault="001624E0" w:rsidP="001624E0">
      <w:pPr>
        <w:pStyle w:val="Code"/>
        <w:framePr w:wrap="notBeside"/>
      </w:pPr>
    </w:p>
    <w:p w14:paraId="7EB7423C" w14:textId="77777777" w:rsidR="001624E0" w:rsidRDefault="001624E0" w:rsidP="001624E0">
      <w:pPr>
        <w:pStyle w:val="Code"/>
        <w:framePr w:wrap="notBeside"/>
      </w:pPr>
      <w:r>
        <w:t xml:space="preserve">        symbols.get_symbol( j, name, value, size, bind,</w:t>
      </w:r>
    </w:p>
    <w:p w14:paraId="5774E81D" w14:textId="77777777" w:rsidR="001624E0" w:rsidRDefault="001624E0" w:rsidP="0013258C">
      <w:pPr>
        <w:pStyle w:val="Code"/>
        <w:framePr w:wrap="notBeside"/>
      </w:pPr>
      <w:r>
        <w:t xml:space="preserve">                            type, section_index, other );</w:t>
      </w:r>
      <w:r w:rsidR="0013258C">
        <w:t xml:space="preserve">              </w:t>
      </w:r>
      <w:r w:rsidR="0013258C">
        <w:rPr>
          <w:lang w:eastAsia="en-US" w:bidi="he-IL"/>
        </w:rPr>
        <w:drawing>
          <wp:inline distT="0" distB="0" distL="0" distR="0" wp14:anchorId="6530E884" wp14:editId="20550717">
            <wp:extent cx="114300" cy="114300"/>
            <wp:effectExtent l="19050" t="0" r="0" b="0"/>
            <wp:docPr id="16" name="Picture 15" descr="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15" cstate="print"/>
                    <a:stretch>
                      <a:fillRect/>
                    </a:stretch>
                  </pic:blipFill>
                  <pic:spPr>
                    <a:xfrm>
                      <a:off x="0" y="0"/>
                      <a:ext cx="114300" cy="114300"/>
                    </a:xfrm>
                    <a:prstGeom prst="rect">
                      <a:avLst/>
                    </a:prstGeom>
                  </pic:spPr>
                </pic:pic>
              </a:graphicData>
            </a:graphic>
          </wp:inline>
        </w:drawing>
      </w:r>
    </w:p>
    <w:p w14:paraId="3AF9852A" w14:textId="77777777" w:rsidR="001624E0" w:rsidRDefault="001624E0" w:rsidP="001624E0">
      <w:pPr>
        <w:pStyle w:val="Code"/>
        <w:framePr w:wrap="notBeside"/>
      </w:pPr>
      <w:r>
        <w:t xml:space="preserve">        std::cout &lt;&lt; j &lt;&lt; " " &lt;&lt; name &lt;&lt; std::endl;            </w:t>
      </w:r>
    </w:p>
    <w:p w14:paraId="117673ED" w14:textId="77777777" w:rsidR="001624E0" w:rsidRDefault="001624E0" w:rsidP="001624E0">
      <w:pPr>
        <w:pStyle w:val="Code"/>
        <w:framePr w:wrap="notBeside"/>
      </w:pPr>
      <w:r>
        <w:t xml:space="preserve">    }</w:t>
      </w:r>
    </w:p>
    <w:p w14:paraId="084A1282" w14:textId="77777777" w:rsidR="001624E0" w:rsidRDefault="001624E0" w:rsidP="001624E0">
      <w:pPr>
        <w:pStyle w:val="Code"/>
        <w:framePr w:wrap="notBeside"/>
      </w:pPr>
      <w:r>
        <w:t>}</w:t>
      </w:r>
    </w:p>
    <w:p w14:paraId="1CB4BCAD" w14:textId="77777777" w:rsidR="001624E0" w:rsidRDefault="001624E0" w:rsidP="001624E0"/>
    <w:p w14:paraId="5CB6FC35" w14:textId="77777777" w:rsidR="00DC42CA" w:rsidRPr="004D28E7" w:rsidRDefault="00D32D61" w:rsidP="00DC42CA">
      <w:pPr>
        <w:spacing w:after="56"/>
        <w:ind w:firstLine="288"/>
        <w:rPr>
          <w:rFonts w:cstheme="minorHAnsi"/>
        </w:rPr>
      </w:pPr>
      <w:r w:rsidRPr="004D28E7">
        <w:rPr>
          <w:rFonts w:cstheme="minorHAnsi"/>
          <w:noProof/>
          <w:lang w:eastAsia="en-US" w:bidi="he-IL"/>
        </w:rPr>
        <w:drawing>
          <wp:inline distT="0" distB="0" distL="0" distR="0" wp14:anchorId="78FDCFD9" wp14:editId="3C1BB783">
            <wp:extent cx="114300" cy="1143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14300" cy="114300"/>
                    </a:xfrm>
                    <a:prstGeom prst="rect">
                      <a:avLst/>
                    </a:prstGeom>
                  </pic:spPr>
                </pic:pic>
              </a:graphicData>
            </a:graphic>
          </wp:inline>
        </w:drawing>
      </w:r>
      <w:r w:rsidR="00DC42CA" w:rsidRPr="004D28E7">
        <w:rPr>
          <w:rFonts w:cstheme="minorHAnsi"/>
        </w:rPr>
        <w:t xml:space="preserve"> - Check section’s type</w:t>
      </w:r>
    </w:p>
    <w:p w14:paraId="72F66268" w14:textId="42144E2A" w:rsidR="00DC42CA" w:rsidRPr="004D28E7" w:rsidRDefault="0018232F" w:rsidP="00DC42CA">
      <w:pPr>
        <w:spacing w:after="56"/>
        <w:ind w:firstLine="288"/>
        <w:rPr>
          <w:rFonts w:cstheme="minorHAnsi"/>
        </w:rPr>
      </w:pPr>
      <w:r>
        <w:rPr>
          <w:rFonts w:cstheme="minorHAnsi"/>
          <w:noProof/>
        </w:rPr>
        <w:drawing>
          <wp:inline distT="0" distB="0" distL="0" distR="0" wp14:anchorId="0E5BE3DA" wp14:editId="5A59CCD8">
            <wp:extent cx="114300" cy="114300"/>
            <wp:effectExtent l="0" t="0" r="0" b="0"/>
            <wp:docPr id="84" name="Picture 42"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00DC42CA" w:rsidRPr="004D28E7">
        <w:rPr>
          <w:rFonts w:cstheme="minorHAnsi"/>
        </w:rPr>
        <w:t xml:space="preserve"> - </w:t>
      </w:r>
      <w:r w:rsidR="00A54C08" w:rsidRPr="004D28E7">
        <w:rPr>
          <w:rFonts w:cstheme="minorHAnsi"/>
        </w:rPr>
        <w:t>Build symbol section accessor</w:t>
      </w:r>
    </w:p>
    <w:p w14:paraId="712A11DC" w14:textId="77777777" w:rsidR="00A54C08" w:rsidRPr="004D28E7" w:rsidRDefault="00D32D61" w:rsidP="00D32D61">
      <w:pPr>
        <w:spacing w:after="56"/>
        <w:ind w:firstLine="288"/>
        <w:rPr>
          <w:rFonts w:cstheme="minorHAnsi"/>
        </w:rPr>
      </w:pPr>
      <w:r w:rsidRPr="004D28E7">
        <w:rPr>
          <w:rFonts w:cstheme="minorHAnsi"/>
          <w:noProof/>
          <w:lang w:eastAsia="en-US" w:bidi="he-IL"/>
        </w:rPr>
        <w:drawing>
          <wp:inline distT="0" distB="0" distL="0" distR="0" wp14:anchorId="7640CBB4" wp14:editId="2ED3AA5C">
            <wp:extent cx="114300" cy="1143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3.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14300" cy="114300"/>
                    </a:xfrm>
                    <a:prstGeom prst="rect">
                      <a:avLst/>
                    </a:prstGeom>
                  </pic:spPr>
                </pic:pic>
              </a:graphicData>
            </a:graphic>
          </wp:inline>
        </w:drawing>
      </w:r>
      <w:r w:rsidRPr="004D28E7">
        <w:rPr>
          <w:rFonts w:cstheme="minorHAnsi"/>
        </w:rPr>
        <w:t xml:space="preserve"> - </w:t>
      </w:r>
      <w:r w:rsidR="00A54C08" w:rsidRPr="004D28E7">
        <w:rPr>
          <w:rFonts w:cstheme="minorHAnsi"/>
        </w:rPr>
        <w:t>Get the number of symbols</w:t>
      </w:r>
      <w:r w:rsidR="00944ABF" w:rsidRPr="004D28E7">
        <w:rPr>
          <w:rFonts w:cstheme="minorHAnsi"/>
        </w:rPr>
        <w:t xml:space="preserve"> by using the symbol section accessor</w:t>
      </w:r>
    </w:p>
    <w:p w14:paraId="75FC1C48" w14:textId="0710B5AA" w:rsidR="00A20C31" w:rsidRPr="004D28E7" w:rsidRDefault="00D32D61" w:rsidP="00A20C31">
      <w:pPr>
        <w:spacing w:after="56"/>
        <w:ind w:firstLine="288"/>
        <w:rPr>
          <w:rFonts w:cstheme="minorHAnsi"/>
        </w:rPr>
      </w:pPr>
      <w:r w:rsidRPr="004D28E7">
        <w:rPr>
          <w:rFonts w:cstheme="minorHAnsi"/>
          <w:noProof/>
          <w:lang w:eastAsia="en-US" w:bidi="he-IL"/>
        </w:rPr>
        <w:drawing>
          <wp:inline distT="0" distB="0" distL="0" distR="0" wp14:anchorId="093B498B" wp14:editId="4280FCDD">
            <wp:extent cx="114300" cy="1143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4.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14300" cy="114300"/>
                    </a:xfrm>
                    <a:prstGeom prst="rect">
                      <a:avLst/>
                    </a:prstGeom>
                  </pic:spPr>
                </pic:pic>
              </a:graphicData>
            </a:graphic>
          </wp:inline>
        </w:drawing>
      </w:r>
      <w:r w:rsidR="00A20C31" w:rsidRPr="004D28E7">
        <w:rPr>
          <w:rFonts w:cstheme="minorHAnsi"/>
        </w:rPr>
        <w:t xml:space="preserve"> - Get </w:t>
      </w:r>
      <w:r w:rsidR="00EC5E76" w:rsidRPr="004D28E7">
        <w:rPr>
          <w:rFonts w:cstheme="minorHAnsi"/>
        </w:rPr>
        <w:t>symbol</w:t>
      </w:r>
      <w:r w:rsidR="00A20C31" w:rsidRPr="004D28E7">
        <w:rPr>
          <w:rFonts w:cstheme="minorHAnsi"/>
        </w:rPr>
        <w:t xml:space="preserve"> properties – its name, value, etc.</w:t>
      </w:r>
    </w:p>
    <w:p w14:paraId="63D5DDA1" w14:textId="77777777" w:rsidR="00A54C08" w:rsidRDefault="00A54C08" w:rsidP="00A20C31"/>
    <w:p w14:paraId="1EA463D9" w14:textId="2DF60A1E" w:rsidR="000356CB" w:rsidRDefault="00EC5E76" w:rsidP="000356CB">
      <w:r>
        <w:t>First,</w:t>
      </w:r>
      <w:r w:rsidR="000356CB">
        <w:t xml:space="preserve"> we create a ‘</w:t>
      </w:r>
      <w:proofErr w:type="spellStart"/>
      <w:r w:rsidR="000356CB">
        <w:t>symbol_section_accessor</w:t>
      </w:r>
      <w:proofErr w:type="spellEnd"/>
      <w:r w:rsidR="000356CB">
        <w:t xml:space="preserve">’ class instance. Usually, </w:t>
      </w:r>
      <w:r w:rsidR="00C6595B">
        <w:t>accessor’s</w:t>
      </w:r>
      <w:r w:rsidR="000356CB">
        <w:t xml:space="preserve"> constructors receive references to both the </w:t>
      </w:r>
      <w:proofErr w:type="spellStart"/>
      <w:r w:rsidR="000356CB" w:rsidRPr="001624E0">
        <w:rPr>
          <w:rFonts w:ascii="Courier New" w:hAnsi="Courier New" w:cs="Courier New"/>
          <w:sz w:val="18"/>
          <w:szCs w:val="18"/>
        </w:rPr>
        <w:t>elfio</w:t>
      </w:r>
      <w:proofErr w:type="spellEnd"/>
      <w:r w:rsidR="000356CB">
        <w:t xml:space="preserve"> and a ‘section’ objects as parameters. The </w:t>
      </w:r>
      <w:proofErr w:type="spellStart"/>
      <w:r w:rsidR="000356CB">
        <w:t>get_symbol</w:t>
      </w:r>
      <w:proofErr w:type="spellEnd"/>
      <w:r w:rsidR="000356CB">
        <w:t xml:space="preserve">() method is used for retrieving </w:t>
      </w:r>
      <w:r w:rsidR="00C6595B">
        <w:t>entries</w:t>
      </w:r>
      <w:r w:rsidR="000356CB">
        <w:t xml:space="preserve"> in the symbol table.    </w:t>
      </w:r>
    </w:p>
    <w:p w14:paraId="23974710" w14:textId="77777777" w:rsidR="003D49F8" w:rsidRDefault="003D49F8" w:rsidP="001624E0"/>
    <w:p w14:paraId="7D8DF25F" w14:textId="77777777" w:rsidR="003D49F8" w:rsidRDefault="001F3113" w:rsidP="003D49F8">
      <w:pPr>
        <w:pStyle w:val="Heading2"/>
      </w:pPr>
      <w:bookmarkStart w:id="5" w:name="_Toc61427571"/>
      <w:proofErr w:type="spellStart"/>
      <w:r>
        <w:t>elfd</w:t>
      </w:r>
      <w:r w:rsidR="003D49F8" w:rsidRPr="003D49F8">
        <w:t>ump</w:t>
      </w:r>
      <w:proofErr w:type="spellEnd"/>
      <w:r w:rsidR="003D49F8" w:rsidRPr="003D49F8">
        <w:t xml:space="preserve"> Utility</w:t>
      </w:r>
      <w:bookmarkEnd w:id="5"/>
    </w:p>
    <w:p w14:paraId="4998243E" w14:textId="77777777" w:rsidR="000356CB" w:rsidRDefault="000356CB" w:rsidP="000356CB">
      <w:r>
        <w:t xml:space="preserve">The source code for the ELF Dump Utility can be found in the "examples" directory. It heavily relies on dump facilities provided by the auxiliary header file </w:t>
      </w:r>
      <w:r w:rsidRPr="002156BA">
        <w:t>&lt;elfio_dump.hpp&gt;</w:t>
      </w:r>
      <w:r>
        <w:t>. This header file demonstrates more accessor’s usage examples.</w:t>
      </w:r>
    </w:p>
    <w:p w14:paraId="6CB33091" w14:textId="77777777" w:rsidR="00B17BAE" w:rsidRDefault="00B17BAE" w:rsidP="00B17BAE"/>
    <w:p w14:paraId="315B26E8" w14:textId="77777777" w:rsidR="00B17BAE" w:rsidRDefault="00B17BAE" w:rsidP="00B17BAE">
      <w:pPr>
        <w:pStyle w:val="Heading2"/>
      </w:pPr>
      <w:bookmarkStart w:id="6" w:name="_Toc61427572"/>
      <w:r>
        <w:t>ELF File Writer</w:t>
      </w:r>
      <w:bookmarkEnd w:id="6"/>
    </w:p>
    <w:p w14:paraId="10F0726B" w14:textId="53FEC305" w:rsidR="000356CB" w:rsidRDefault="000356CB" w:rsidP="000356CB">
      <w:r>
        <w:t>In this chapter we will create a simple ELF executable file that prints out the classical “Hello, World!” message. The executable will be created and run on i386 Linux OS platform. It is supposed to run well on both 32 and 64-bit Linux platforms. The file will be created without invoking the compiler or assembler tools in the usual way (i.e. translating high level source code that makes use of the standard library functions). Instead, using the ELFIO writer, all the necessary sections and segments of the file will be created and filled explicitly, each, with its appropriate data. The physical file would then be created by the ELFIO library.</w:t>
      </w:r>
    </w:p>
    <w:p w14:paraId="6F8C8688" w14:textId="77777777" w:rsidR="00A32C7F" w:rsidRDefault="00A32C7F" w:rsidP="000356CB"/>
    <w:p w14:paraId="5B763AF9" w14:textId="77777777" w:rsidR="00A32C7F" w:rsidRDefault="00A32C7F" w:rsidP="00A32C7F">
      <w:pPr>
        <w:pStyle w:val="Note"/>
        <w:framePr w:wrap="notBeside"/>
        <w:rPr>
          <w:b/>
          <w:bCs/>
          <w:sz w:val="32"/>
          <w:szCs w:val="22"/>
        </w:rPr>
      </w:pPr>
      <w:r w:rsidRPr="0013743F">
        <w:rPr>
          <w:b/>
          <w:bCs/>
          <w:sz w:val="32"/>
          <w:szCs w:val="22"/>
        </w:rPr>
        <w:t>Note:</w:t>
      </w:r>
    </w:p>
    <w:p w14:paraId="61C157CB" w14:textId="77777777" w:rsidR="00A32C7F" w:rsidRDefault="00A32C7F" w:rsidP="00A32C7F">
      <w:pPr>
        <w:pStyle w:val="Note"/>
        <w:framePr w:wrap="notBeside"/>
      </w:pPr>
      <w:r>
        <w:t xml:space="preserve">The example below demonstrates creation of </w:t>
      </w:r>
      <w:r w:rsidRPr="0006181D">
        <w:t>32</w:t>
      </w:r>
      <w:r>
        <w:t>-bit architecture executable file. The source file in the ‘examples’ directory was modified to generate 64-bit Linux executable file.</w:t>
      </w:r>
    </w:p>
    <w:p w14:paraId="5151F1D1" w14:textId="77777777" w:rsidR="00A32C7F" w:rsidRPr="0006181D" w:rsidRDefault="00A32C7F" w:rsidP="00A32C7F">
      <w:pPr>
        <w:pStyle w:val="Note"/>
        <w:framePr w:wrap="notBeside"/>
      </w:pPr>
    </w:p>
    <w:p w14:paraId="64924BE3" w14:textId="77777777" w:rsidR="00A32C7F" w:rsidRDefault="00A32C7F" w:rsidP="000356CB"/>
    <w:p w14:paraId="73622811" w14:textId="77777777" w:rsidR="000356CB" w:rsidRDefault="000356CB" w:rsidP="000356CB">
      <w:r>
        <w:t xml:space="preserve">Before starting, two implementation choices of </w:t>
      </w:r>
      <w:proofErr w:type="spellStart"/>
      <w:r w:rsidRPr="0078054B">
        <w:rPr>
          <w:rFonts w:ascii="Courier New" w:hAnsi="Courier New" w:cs="Courier New"/>
        </w:rPr>
        <w:t>elfio</w:t>
      </w:r>
      <w:proofErr w:type="spellEnd"/>
      <w:r>
        <w:t xml:space="preserve"> that users should be aware of are: </w:t>
      </w:r>
    </w:p>
    <w:p w14:paraId="17A81308" w14:textId="77777777" w:rsidR="000356CB" w:rsidRDefault="000356CB" w:rsidP="000356CB">
      <w:pPr>
        <w:rPr>
          <w:rFonts w:cs="Calibri"/>
        </w:rPr>
      </w:pPr>
      <w:r>
        <w:t xml:space="preserve">1. The ELF standard does not require that executables will contain any ELF sections – only presence of ELF segments is mandatory. </w:t>
      </w:r>
      <w:r w:rsidRPr="0078054B">
        <w:t>The</w:t>
      </w:r>
      <w:r>
        <w:rPr>
          <w:rFonts w:ascii="Courier New" w:hAnsi="Courier New" w:cs="Courier New"/>
        </w:rPr>
        <w:t xml:space="preserve"> </w:t>
      </w:r>
      <w:proofErr w:type="spellStart"/>
      <w:r>
        <w:rPr>
          <w:rFonts w:ascii="Courier New" w:hAnsi="Courier New" w:cs="Courier New"/>
        </w:rPr>
        <w:t>e</w:t>
      </w:r>
      <w:r w:rsidRPr="00D169B7">
        <w:rPr>
          <w:rFonts w:ascii="Courier New" w:hAnsi="Courier New" w:cs="Courier New"/>
        </w:rPr>
        <w:t>lfio</w:t>
      </w:r>
      <w:proofErr w:type="spellEnd"/>
      <w:r>
        <w:t xml:space="preserve"> library, however, requires that all data will belong to sections. It means that in order to put data in a segment, a section should be created first. Sections are associated with segments by invoking the  segment’s member function </w:t>
      </w:r>
      <w:proofErr w:type="spellStart"/>
      <w:r w:rsidRPr="00D169B7">
        <w:rPr>
          <w:rFonts w:ascii="Courier New" w:hAnsi="Courier New" w:cs="Courier New"/>
        </w:rPr>
        <w:t>add_section_index</w:t>
      </w:r>
      <w:proofErr w:type="spellEnd"/>
      <w:r w:rsidRPr="00D169B7">
        <w:rPr>
          <w:rFonts w:ascii="Courier New" w:hAnsi="Courier New" w:cs="Courier New"/>
        </w:rPr>
        <w:t>()</w:t>
      </w:r>
      <w:r w:rsidRPr="00D169B7">
        <w:rPr>
          <w:rFonts w:cs="Calibri"/>
        </w:rPr>
        <w:t>.</w:t>
      </w:r>
    </w:p>
    <w:p w14:paraId="25EEE151" w14:textId="77777777" w:rsidR="000356CB" w:rsidRDefault="000356CB" w:rsidP="000356CB">
      <w:r>
        <w:rPr>
          <w:rFonts w:cs="Calibri"/>
        </w:rPr>
        <w:t xml:space="preserve">2. The </w:t>
      </w:r>
      <w:proofErr w:type="spellStart"/>
      <w:r>
        <w:rPr>
          <w:rFonts w:ascii="Courier New" w:hAnsi="Courier New" w:cs="Courier New"/>
        </w:rPr>
        <w:t>e</w:t>
      </w:r>
      <w:r w:rsidRPr="00D169B7">
        <w:rPr>
          <w:rFonts w:ascii="Courier New" w:hAnsi="Courier New" w:cs="Courier New"/>
        </w:rPr>
        <w:t>lfio</w:t>
      </w:r>
      <w:proofErr w:type="spellEnd"/>
      <w:r>
        <w:t xml:space="preserve"> writer class, while constructing, creates a string table section automatically.</w:t>
      </w:r>
    </w:p>
    <w:p w14:paraId="584697DF" w14:textId="77777777" w:rsidR="000356CB" w:rsidRDefault="000356CB" w:rsidP="000356CB">
      <w:r>
        <w:t>Our usage of the library API will consist of several steps:</w:t>
      </w:r>
    </w:p>
    <w:p w14:paraId="273D2FBD" w14:textId="77777777" w:rsidR="000356CB" w:rsidRDefault="000356CB" w:rsidP="000356CB">
      <w:pPr>
        <w:pStyle w:val="ListParagraph"/>
        <w:numPr>
          <w:ilvl w:val="0"/>
          <w:numId w:val="33"/>
        </w:numPr>
      </w:pPr>
      <w:r>
        <w:t xml:space="preserve">Creating an empty </w:t>
      </w:r>
      <w:proofErr w:type="spellStart"/>
      <w:r w:rsidRPr="0078054B">
        <w:rPr>
          <w:rFonts w:ascii="Courier New" w:hAnsi="Courier New" w:cs="Courier New"/>
        </w:rPr>
        <w:t>elfio</w:t>
      </w:r>
      <w:proofErr w:type="spellEnd"/>
      <w:r>
        <w:t xml:space="preserve"> object</w:t>
      </w:r>
    </w:p>
    <w:p w14:paraId="715D2473" w14:textId="77777777" w:rsidR="000356CB" w:rsidRDefault="000356CB" w:rsidP="000356CB">
      <w:pPr>
        <w:pStyle w:val="ListParagraph"/>
        <w:numPr>
          <w:ilvl w:val="0"/>
          <w:numId w:val="33"/>
        </w:numPr>
      </w:pPr>
      <w:r>
        <w:t>Setting-up ELF file properties</w:t>
      </w:r>
    </w:p>
    <w:p w14:paraId="1D4C31DC" w14:textId="77777777" w:rsidR="000356CB" w:rsidRDefault="000356CB" w:rsidP="000356CB">
      <w:pPr>
        <w:pStyle w:val="ListParagraph"/>
        <w:numPr>
          <w:ilvl w:val="0"/>
          <w:numId w:val="33"/>
        </w:numPr>
      </w:pPr>
      <w:r>
        <w:t>Creating code section and data content for it</w:t>
      </w:r>
    </w:p>
    <w:p w14:paraId="0F2195EC" w14:textId="77777777" w:rsidR="000356CB" w:rsidRDefault="000356CB" w:rsidP="000356CB">
      <w:pPr>
        <w:pStyle w:val="ListParagraph"/>
        <w:numPr>
          <w:ilvl w:val="0"/>
          <w:numId w:val="33"/>
        </w:numPr>
      </w:pPr>
      <w:r>
        <w:t>Creating data section and its content</w:t>
      </w:r>
    </w:p>
    <w:p w14:paraId="16813FC6" w14:textId="77777777" w:rsidR="000356CB" w:rsidRDefault="000356CB" w:rsidP="000356CB">
      <w:pPr>
        <w:pStyle w:val="ListParagraph"/>
        <w:numPr>
          <w:ilvl w:val="0"/>
          <w:numId w:val="33"/>
        </w:numPr>
      </w:pPr>
      <w:r>
        <w:t>Addition of both sections to corresponding ELF file segments</w:t>
      </w:r>
    </w:p>
    <w:p w14:paraId="77785BE1" w14:textId="77777777" w:rsidR="000356CB" w:rsidRDefault="000356CB" w:rsidP="000356CB">
      <w:pPr>
        <w:pStyle w:val="ListParagraph"/>
        <w:numPr>
          <w:ilvl w:val="0"/>
          <w:numId w:val="33"/>
        </w:numPr>
      </w:pPr>
      <w:r>
        <w:t>Setting-up the program's entry point</w:t>
      </w:r>
    </w:p>
    <w:p w14:paraId="2BA37521" w14:textId="27AF682A" w:rsidR="00295963" w:rsidRDefault="000356CB" w:rsidP="00DF5128">
      <w:pPr>
        <w:pStyle w:val="ListParagraph"/>
        <w:numPr>
          <w:ilvl w:val="0"/>
          <w:numId w:val="33"/>
        </w:numPr>
      </w:pPr>
      <w:r>
        <w:t xml:space="preserve">Dumping the </w:t>
      </w:r>
      <w:proofErr w:type="spellStart"/>
      <w:r w:rsidRPr="0078054B">
        <w:rPr>
          <w:rFonts w:ascii="Courier New" w:hAnsi="Courier New" w:cs="Courier New"/>
        </w:rPr>
        <w:t>elfio</w:t>
      </w:r>
      <w:proofErr w:type="spellEnd"/>
      <w:r>
        <w:t xml:space="preserve"> object to an executable ELF file</w:t>
      </w:r>
    </w:p>
    <w:p w14:paraId="75641B81" w14:textId="77777777" w:rsidR="00BF45A7" w:rsidRPr="00BF45A7" w:rsidRDefault="00BF45A7" w:rsidP="00BF45A7">
      <w:pPr>
        <w:pStyle w:val="Code"/>
        <w:framePr w:wrap="notBeside"/>
      </w:pPr>
      <w:r w:rsidRPr="00BF45A7">
        <w:lastRenderedPageBreak/>
        <w:t>#include &lt;</w:t>
      </w:r>
      <w:r w:rsidR="00292615">
        <w:t>elfio/</w:t>
      </w:r>
      <w:r w:rsidRPr="00BF45A7">
        <w:t>elfio.hpp&gt;</w:t>
      </w:r>
    </w:p>
    <w:p w14:paraId="1C800C51" w14:textId="77777777" w:rsidR="00BF45A7" w:rsidRPr="00BF45A7" w:rsidRDefault="00BF45A7" w:rsidP="00BF45A7">
      <w:pPr>
        <w:pStyle w:val="Code"/>
        <w:framePr w:wrap="notBeside"/>
      </w:pPr>
    </w:p>
    <w:p w14:paraId="77653AFE" w14:textId="77777777" w:rsidR="00BF45A7" w:rsidRPr="00BF45A7" w:rsidRDefault="00BF45A7" w:rsidP="00BF45A7">
      <w:pPr>
        <w:pStyle w:val="Code"/>
        <w:framePr w:wrap="notBeside"/>
      </w:pPr>
      <w:r w:rsidRPr="00BF45A7">
        <w:t>using namespace ELFIO;</w:t>
      </w:r>
    </w:p>
    <w:p w14:paraId="01950BA0" w14:textId="77777777" w:rsidR="00BF45A7" w:rsidRPr="00BF45A7" w:rsidRDefault="00BF45A7" w:rsidP="00BF45A7">
      <w:pPr>
        <w:pStyle w:val="Code"/>
        <w:framePr w:wrap="notBeside"/>
      </w:pPr>
    </w:p>
    <w:p w14:paraId="4DEBBB96" w14:textId="77777777" w:rsidR="00BF45A7" w:rsidRPr="00BF45A7" w:rsidRDefault="00BF45A7" w:rsidP="00BF45A7">
      <w:pPr>
        <w:pStyle w:val="Code"/>
        <w:framePr w:wrap="notBeside"/>
      </w:pPr>
      <w:r w:rsidRPr="00BF45A7">
        <w:t>int main( void )</w:t>
      </w:r>
    </w:p>
    <w:p w14:paraId="678847C0" w14:textId="77777777" w:rsidR="00BF45A7" w:rsidRPr="00BF45A7" w:rsidRDefault="00BF45A7" w:rsidP="00BF45A7">
      <w:pPr>
        <w:pStyle w:val="Code"/>
        <w:framePr w:wrap="notBeside"/>
      </w:pPr>
      <w:r w:rsidRPr="00BF45A7">
        <w:t>{</w:t>
      </w:r>
    </w:p>
    <w:p w14:paraId="72358962" w14:textId="77777777" w:rsidR="00BF45A7" w:rsidRPr="00BF45A7" w:rsidRDefault="00BF45A7" w:rsidP="00BF45A7">
      <w:pPr>
        <w:pStyle w:val="Code"/>
        <w:framePr w:wrap="notBeside"/>
      </w:pPr>
      <w:r w:rsidRPr="00BF45A7">
        <w:t xml:space="preserve">    elfio writer;</w:t>
      </w:r>
    </w:p>
    <w:p w14:paraId="0AE45F61" w14:textId="77777777" w:rsidR="00BF45A7" w:rsidRPr="00BF45A7" w:rsidRDefault="00BF45A7" w:rsidP="00BF45A7">
      <w:pPr>
        <w:pStyle w:val="Code"/>
        <w:framePr w:wrap="notBeside"/>
      </w:pPr>
      <w:r w:rsidRPr="00BF45A7">
        <w:t xml:space="preserve">    </w:t>
      </w:r>
    </w:p>
    <w:p w14:paraId="762BB991" w14:textId="77777777" w:rsidR="00BF45A7" w:rsidRPr="00BF45A7" w:rsidRDefault="00BF45A7" w:rsidP="00BF45A7">
      <w:pPr>
        <w:pStyle w:val="Code"/>
        <w:framePr w:wrap="notBeside"/>
      </w:pPr>
      <w:r w:rsidRPr="00BF45A7">
        <w:t xml:space="preserve">    writer.create( ELFCLASS32, ELFDATA2LSB );</w:t>
      </w:r>
      <w:r w:rsidR="00224739">
        <w:t xml:space="preserve">                 </w:t>
      </w:r>
      <w:r w:rsidR="00224739">
        <w:rPr>
          <w:lang w:eastAsia="en-US" w:bidi="he-IL"/>
        </w:rPr>
        <w:drawing>
          <wp:inline distT="0" distB="0" distL="0" distR="0" wp14:anchorId="697179EF" wp14:editId="415FA2E3">
            <wp:extent cx="114300" cy="114300"/>
            <wp:effectExtent l="19050" t="0" r="0" b="0"/>
            <wp:docPr id="5" name="Picture 4"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1" cstate="print"/>
                    <a:stretch>
                      <a:fillRect/>
                    </a:stretch>
                  </pic:blipFill>
                  <pic:spPr>
                    <a:xfrm>
                      <a:off x="0" y="0"/>
                      <a:ext cx="114300" cy="114300"/>
                    </a:xfrm>
                    <a:prstGeom prst="rect">
                      <a:avLst/>
                    </a:prstGeom>
                  </pic:spPr>
                </pic:pic>
              </a:graphicData>
            </a:graphic>
          </wp:inline>
        </w:drawing>
      </w:r>
    </w:p>
    <w:p w14:paraId="067AEBC3" w14:textId="77777777" w:rsidR="00BF45A7" w:rsidRPr="00BF45A7" w:rsidRDefault="00BF45A7" w:rsidP="00BF45A7">
      <w:pPr>
        <w:pStyle w:val="Code"/>
        <w:framePr w:wrap="notBeside"/>
      </w:pPr>
    </w:p>
    <w:p w14:paraId="34B34386" w14:textId="77777777" w:rsidR="00BF45A7" w:rsidRPr="00BF45A7" w:rsidRDefault="00BF45A7" w:rsidP="00BF45A7">
      <w:pPr>
        <w:pStyle w:val="Code"/>
        <w:framePr w:wrap="notBeside"/>
      </w:pPr>
      <w:r w:rsidRPr="00BF45A7">
        <w:t xml:space="preserve">    writer.set_os_abi( ELFOSABI_LINUX );</w:t>
      </w:r>
      <w:r w:rsidR="00224739">
        <w:t xml:space="preserve">                      </w:t>
      </w:r>
      <w:r w:rsidR="00224739">
        <w:rPr>
          <w:lang w:eastAsia="en-US" w:bidi="he-IL"/>
        </w:rPr>
        <w:drawing>
          <wp:inline distT="0" distB="0" distL="0" distR="0" wp14:anchorId="0CF8A8DF" wp14:editId="3A7334A6">
            <wp:extent cx="114300" cy="114300"/>
            <wp:effectExtent l="19050" t="0" r="0" b="0"/>
            <wp:docPr id="6" name="Picture 5"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2" cstate="print"/>
                    <a:stretch>
                      <a:fillRect/>
                    </a:stretch>
                  </pic:blipFill>
                  <pic:spPr>
                    <a:xfrm>
                      <a:off x="0" y="0"/>
                      <a:ext cx="114300" cy="114300"/>
                    </a:xfrm>
                    <a:prstGeom prst="rect">
                      <a:avLst/>
                    </a:prstGeom>
                  </pic:spPr>
                </pic:pic>
              </a:graphicData>
            </a:graphic>
          </wp:inline>
        </w:drawing>
      </w:r>
    </w:p>
    <w:p w14:paraId="5C32418C" w14:textId="77777777" w:rsidR="00BF45A7" w:rsidRPr="00BF45A7" w:rsidRDefault="00BF45A7" w:rsidP="00BF45A7">
      <w:pPr>
        <w:pStyle w:val="Code"/>
        <w:framePr w:wrap="notBeside"/>
      </w:pPr>
      <w:r w:rsidRPr="00BF45A7">
        <w:t xml:space="preserve">    writer.set_type( ET_EXEC );</w:t>
      </w:r>
    </w:p>
    <w:p w14:paraId="0F0977D9" w14:textId="77777777" w:rsidR="00BF45A7" w:rsidRPr="00BF45A7" w:rsidRDefault="00BF45A7" w:rsidP="00BF45A7">
      <w:pPr>
        <w:pStyle w:val="Code"/>
        <w:framePr w:wrap="notBeside"/>
      </w:pPr>
      <w:r w:rsidRPr="00BF45A7">
        <w:t xml:space="preserve">    writer.set_machine( EM_386 );</w:t>
      </w:r>
    </w:p>
    <w:p w14:paraId="79476717" w14:textId="77777777" w:rsidR="00BF45A7" w:rsidRPr="00BF45A7" w:rsidRDefault="00BF45A7" w:rsidP="00BF45A7">
      <w:pPr>
        <w:pStyle w:val="Code"/>
        <w:framePr w:wrap="notBeside"/>
      </w:pPr>
    </w:p>
    <w:p w14:paraId="434AE474" w14:textId="77777777" w:rsidR="00BF45A7" w:rsidRPr="00BF45A7" w:rsidRDefault="00BF45A7" w:rsidP="00BF45A7">
      <w:pPr>
        <w:pStyle w:val="Code"/>
        <w:framePr w:wrap="notBeside"/>
      </w:pPr>
      <w:r w:rsidRPr="00BF45A7">
        <w:t xml:space="preserve">    section* text_sec = writer.sections.add( ".text" );</w:t>
      </w:r>
      <w:r w:rsidR="00224739">
        <w:t xml:space="preserve">       </w:t>
      </w:r>
      <w:r w:rsidR="00224739">
        <w:rPr>
          <w:lang w:eastAsia="en-US" w:bidi="he-IL"/>
        </w:rPr>
        <w:drawing>
          <wp:inline distT="0" distB="0" distL="0" distR="0" wp14:anchorId="70B7A2A3" wp14:editId="4FE73B5A">
            <wp:extent cx="114300" cy="114300"/>
            <wp:effectExtent l="19050" t="0" r="0" b="0"/>
            <wp:docPr id="8" name="Picture 7" desc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14" cstate="print"/>
                    <a:stretch>
                      <a:fillRect/>
                    </a:stretch>
                  </pic:blipFill>
                  <pic:spPr>
                    <a:xfrm>
                      <a:off x="0" y="0"/>
                      <a:ext cx="114300" cy="114300"/>
                    </a:xfrm>
                    <a:prstGeom prst="rect">
                      <a:avLst/>
                    </a:prstGeom>
                  </pic:spPr>
                </pic:pic>
              </a:graphicData>
            </a:graphic>
          </wp:inline>
        </w:drawing>
      </w:r>
    </w:p>
    <w:p w14:paraId="2B2AFCCD" w14:textId="77777777" w:rsidR="00BF45A7" w:rsidRPr="00BF45A7" w:rsidRDefault="00BF45A7" w:rsidP="00BF45A7">
      <w:pPr>
        <w:pStyle w:val="Code"/>
        <w:framePr w:wrap="notBeside"/>
      </w:pPr>
      <w:r w:rsidRPr="00BF45A7">
        <w:t xml:space="preserve">    text_sec-&gt;set_type( SHT_PROGBITS );</w:t>
      </w:r>
    </w:p>
    <w:p w14:paraId="2B3102F7" w14:textId="77777777" w:rsidR="00BF45A7" w:rsidRPr="00BF45A7" w:rsidRDefault="00BF45A7" w:rsidP="00BF45A7">
      <w:pPr>
        <w:pStyle w:val="Code"/>
        <w:framePr w:wrap="notBeside"/>
      </w:pPr>
      <w:r w:rsidRPr="00BF45A7">
        <w:t xml:space="preserve">    text_sec-&gt;set_flags( SHF_ALLOC | SHF_EXECINSTR );</w:t>
      </w:r>
    </w:p>
    <w:p w14:paraId="124B83F1" w14:textId="77777777" w:rsidR="00BF45A7" w:rsidRPr="00BF45A7" w:rsidRDefault="00BF45A7" w:rsidP="00BF45A7">
      <w:pPr>
        <w:pStyle w:val="Code"/>
        <w:framePr w:wrap="notBeside"/>
      </w:pPr>
      <w:r w:rsidRPr="00BF45A7">
        <w:t xml:space="preserve">    text_sec-&gt;set_addr_align( 0x10 );</w:t>
      </w:r>
    </w:p>
    <w:p w14:paraId="76116F97" w14:textId="77777777" w:rsidR="00BF45A7" w:rsidRPr="00BF45A7" w:rsidRDefault="00BF45A7" w:rsidP="00BF45A7">
      <w:pPr>
        <w:pStyle w:val="Code"/>
        <w:framePr w:wrap="notBeside"/>
      </w:pPr>
      <w:r w:rsidRPr="00BF45A7">
        <w:t xml:space="preserve">    </w:t>
      </w:r>
    </w:p>
    <w:p w14:paraId="15F2F928" w14:textId="77777777" w:rsidR="00BF45A7" w:rsidRDefault="00BF45A7" w:rsidP="00BF45A7">
      <w:pPr>
        <w:pStyle w:val="Code"/>
        <w:framePr w:wrap="notBeside"/>
      </w:pPr>
      <w:r w:rsidRPr="00BF45A7">
        <w:t xml:space="preserve">    char text[] = { '\xB8', '\x04', '\x00', </w:t>
      </w:r>
      <w:r>
        <w:t>'\x00', '\x00',   // mov eax, 4</w:t>
      </w:r>
    </w:p>
    <w:p w14:paraId="254D2C67" w14:textId="77777777" w:rsidR="00BF45A7" w:rsidRPr="00BF45A7" w:rsidRDefault="00BF45A7" w:rsidP="00BF45A7">
      <w:pPr>
        <w:pStyle w:val="Code"/>
        <w:framePr w:wrap="notBeside"/>
      </w:pPr>
      <w:r>
        <w:t xml:space="preserve">                    </w:t>
      </w:r>
      <w:r w:rsidRPr="00BF45A7">
        <w:t>'\xBB', '\x01', '\x00', '\x00', '\x00',   // mov ebx, 1</w:t>
      </w:r>
      <w:r w:rsidRPr="00BF45A7">
        <w:tab/>
        <w:t xml:space="preserve">      </w:t>
      </w:r>
    </w:p>
    <w:p w14:paraId="1CAD4017" w14:textId="77777777" w:rsidR="00BF45A7" w:rsidRPr="00BF45A7" w:rsidRDefault="00BF45A7" w:rsidP="00BF45A7">
      <w:pPr>
        <w:pStyle w:val="Code"/>
        <w:framePr w:wrap="notBeside"/>
      </w:pPr>
      <w:r w:rsidRPr="00BF45A7">
        <w:t xml:space="preserve">                    '\xB9', '\x20', '\x80', '\x04', '\x08',   // mov ecx, msg </w:t>
      </w:r>
    </w:p>
    <w:p w14:paraId="3D806F93" w14:textId="77777777" w:rsidR="00BF45A7" w:rsidRPr="00BF45A7" w:rsidRDefault="00BF45A7" w:rsidP="00BF45A7">
      <w:pPr>
        <w:pStyle w:val="Code"/>
        <w:framePr w:wrap="notBeside"/>
      </w:pPr>
      <w:r w:rsidRPr="00BF45A7">
        <w:t xml:space="preserve">                    '\xBA', '\x0E', '\x00', '\x00', '\x00',   // mov edx, 14 </w:t>
      </w:r>
    </w:p>
    <w:p w14:paraId="03451D3E" w14:textId="77777777" w:rsidR="00BF45A7" w:rsidRPr="00BF45A7" w:rsidRDefault="00BF45A7" w:rsidP="00BF45A7">
      <w:pPr>
        <w:pStyle w:val="Code"/>
        <w:framePr w:wrap="notBeside"/>
      </w:pPr>
      <w:r w:rsidRPr="00BF45A7">
        <w:t xml:space="preserve">                    '\xCD', '\x80',                           // int 0x80</w:t>
      </w:r>
      <w:r w:rsidRPr="00BF45A7">
        <w:tab/>
        <w:t xml:space="preserve">      </w:t>
      </w:r>
    </w:p>
    <w:p w14:paraId="0D7F87E7" w14:textId="77777777" w:rsidR="00BF45A7" w:rsidRDefault="00BF45A7" w:rsidP="00BF45A7">
      <w:pPr>
        <w:pStyle w:val="Code"/>
        <w:framePr w:wrap="notBeside"/>
      </w:pPr>
      <w:r w:rsidRPr="00BF45A7">
        <w:t xml:space="preserve">                    '\xB8', '\x01', '\x00', '\x00', '\x00',   // mov eax, 1</w:t>
      </w:r>
    </w:p>
    <w:p w14:paraId="708D5B1F" w14:textId="77777777" w:rsidR="00BF45A7" w:rsidRDefault="00BF45A7" w:rsidP="0044224C">
      <w:pPr>
        <w:pStyle w:val="Code"/>
        <w:framePr w:wrap="notBeside"/>
      </w:pPr>
      <w:r>
        <w:t xml:space="preserve">                    </w:t>
      </w:r>
      <w:r w:rsidRPr="00BF45A7">
        <w:t xml:space="preserve">'\xCD', '\x80' </w:t>
      </w:r>
      <w:r w:rsidR="0044224C" w:rsidRPr="00BF45A7">
        <w:t>};</w:t>
      </w:r>
      <w:r w:rsidRPr="00BF45A7">
        <w:t xml:space="preserve">    </w:t>
      </w:r>
      <w:r w:rsidR="0044224C">
        <w:t xml:space="preserve">                     // int 0x80</w:t>
      </w:r>
    </w:p>
    <w:p w14:paraId="79ED9990" w14:textId="77777777" w:rsidR="00BF45A7" w:rsidRPr="00BF45A7" w:rsidRDefault="00BF45A7" w:rsidP="00BF45A7">
      <w:pPr>
        <w:pStyle w:val="Code"/>
        <w:framePr w:wrap="notBeside"/>
      </w:pPr>
      <w:r w:rsidRPr="00BF45A7">
        <w:t xml:space="preserve">    text_sec-&gt;set_data( text, sizeof( text ) );</w:t>
      </w:r>
      <w:r w:rsidR="00224739">
        <w:t xml:space="preserve">               </w:t>
      </w:r>
      <w:r w:rsidR="00224739">
        <w:rPr>
          <w:lang w:eastAsia="en-US" w:bidi="he-IL"/>
        </w:rPr>
        <w:drawing>
          <wp:inline distT="0" distB="0" distL="0" distR="0" wp14:anchorId="74DCDA83" wp14:editId="57B7C63B">
            <wp:extent cx="114300" cy="114300"/>
            <wp:effectExtent l="19050" t="0" r="0" b="0"/>
            <wp:docPr id="9" name="Picture 8" descr="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15" cstate="print"/>
                    <a:stretch>
                      <a:fillRect/>
                    </a:stretch>
                  </pic:blipFill>
                  <pic:spPr>
                    <a:xfrm>
                      <a:off x="0" y="0"/>
                      <a:ext cx="114300" cy="114300"/>
                    </a:xfrm>
                    <a:prstGeom prst="rect">
                      <a:avLst/>
                    </a:prstGeom>
                  </pic:spPr>
                </pic:pic>
              </a:graphicData>
            </a:graphic>
          </wp:inline>
        </w:drawing>
      </w:r>
    </w:p>
    <w:p w14:paraId="2B291955" w14:textId="77777777" w:rsidR="00BF45A7" w:rsidRPr="00BF45A7" w:rsidRDefault="00BF45A7" w:rsidP="00BF45A7">
      <w:pPr>
        <w:pStyle w:val="Code"/>
        <w:framePr w:wrap="notBeside"/>
      </w:pPr>
    </w:p>
    <w:p w14:paraId="62BD9AA2" w14:textId="77777777" w:rsidR="00BF45A7" w:rsidRPr="00BF45A7" w:rsidRDefault="00BF45A7" w:rsidP="00BF45A7">
      <w:pPr>
        <w:pStyle w:val="Code"/>
        <w:framePr w:wrap="notBeside"/>
      </w:pPr>
      <w:r w:rsidRPr="00BF45A7">
        <w:t xml:space="preserve">    segment* text_seg = writer.segments.add();</w:t>
      </w:r>
      <w:r w:rsidR="00224739">
        <w:t xml:space="preserve">                </w:t>
      </w:r>
      <w:r w:rsidR="00224739">
        <w:rPr>
          <w:lang w:eastAsia="en-US" w:bidi="he-IL"/>
        </w:rPr>
        <w:drawing>
          <wp:inline distT="0" distB="0" distL="0" distR="0" wp14:anchorId="403C9BFA" wp14:editId="703897CA">
            <wp:extent cx="114300" cy="114300"/>
            <wp:effectExtent l="19050" t="0" r="0" b="0"/>
            <wp:docPr id="14" name="Picture 13" descr="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png"/>
                    <pic:cNvPicPr/>
                  </pic:nvPicPr>
                  <pic:blipFill>
                    <a:blip r:embed="rId16" cstate="print"/>
                    <a:stretch>
                      <a:fillRect/>
                    </a:stretch>
                  </pic:blipFill>
                  <pic:spPr>
                    <a:xfrm>
                      <a:off x="0" y="0"/>
                      <a:ext cx="114300" cy="114300"/>
                    </a:xfrm>
                    <a:prstGeom prst="rect">
                      <a:avLst/>
                    </a:prstGeom>
                  </pic:spPr>
                </pic:pic>
              </a:graphicData>
            </a:graphic>
          </wp:inline>
        </w:drawing>
      </w:r>
    </w:p>
    <w:p w14:paraId="1EE22101" w14:textId="77777777" w:rsidR="00BF45A7" w:rsidRPr="00BF45A7" w:rsidRDefault="00BF45A7" w:rsidP="00BF45A7">
      <w:pPr>
        <w:pStyle w:val="Code"/>
        <w:framePr w:wrap="notBeside"/>
      </w:pPr>
      <w:r w:rsidRPr="00BF45A7">
        <w:t xml:space="preserve">    text_seg-&gt;set_type( PT_LOAD );</w:t>
      </w:r>
      <w:r w:rsidR="00224739">
        <w:t xml:space="preserve">                            </w:t>
      </w:r>
      <w:r w:rsidR="00224739">
        <w:rPr>
          <w:lang w:eastAsia="en-US" w:bidi="he-IL"/>
        </w:rPr>
        <w:drawing>
          <wp:inline distT="0" distB="0" distL="0" distR="0" wp14:anchorId="462415A5" wp14:editId="715F3F1E">
            <wp:extent cx="114300" cy="114300"/>
            <wp:effectExtent l="19050" t="0" r="0" b="0"/>
            <wp:docPr id="15" name="Picture 14" descr="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png"/>
                    <pic:cNvPicPr/>
                  </pic:nvPicPr>
                  <pic:blipFill>
                    <a:blip r:embed="rId17" cstate="print"/>
                    <a:stretch>
                      <a:fillRect/>
                    </a:stretch>
                  </pic:blipFill>
                  <pic:spPr>
                    <a:xfrm>
                      <a:off x="0" y="0"/>
                      <a:ext cx="114300" cy="114300"/>
                    </a:xfrm>
                    <a:prstGeom prst="rect">
                      <a:avLst/>
                    </a:prstGeom>
                  </pic:spPr>
                </pic:pic>
              </a:graphicData>
            </a:graphic>
          </wp:inline>
        </w:drawing>
      </w:r>
    </w:p>
    <w:p w14:paraId="6418E945" w14:textId="77777777" w:rsidR="00BF45A7" w:rsidRPr="00BF45A7" w:rsidRDefault="00BF45A7" w:rsidP="00BF45A7">
      <w:pPr>
        <w:pStyle w:val="Code"/>
        <w:framePr w:wrap="notBeside"/>
      </w:pPr>
      <w:r w:rsidRPr="00BF45A7">
        <w:t xml:space="preserve">    text_seg-&gt;set_virtual_address( 0x08048000 );</w:t>
      </w:r>
    </w:p>
    <w:p w14:paraId="2AB9E7F7" w14:textId="77777777" w:rsidR="00BF45A7" w:rsidRPr="00BF45A7" w:rsidRDefault="00BF45A7" w:rsidP="00BF45A7">
      <w:pPr>
        <w:pStyle w:val="Code"/>
        <w:framePr w:wrap="notBeside"/>
      </w:pPr>
      <w:r w:rsidRPr="00BF45A7">
        <w:t xml:space="preserve">    text_seg-&gt;set_physical_address( 0x08048000 );</w:t>
      </w:r>
    </w:p>
    <w:p w14:paraId="3904B7C9" w14:textId="77777777" w:rsidR="00BF45A7" w:rsidRPr="00BF45A7" w:rsidRDefault="00BF45A7" w:rsidP="00BF45A7">
      <w:pPr>
        <w:pStyle w:val="Code"/>
        <w:framePr w:wrap="notBeside"/>
      </w:pPr>
      <w:r w:rsidRPr="00BF45A7">
        <w:t xml:space="preserve">    text_seg-&gt;set_flags( PF_X | PF_R );</w:t>
      </w:r>
    </w:p>
    <w:p w14:paraId="050B77AF" w14:textId="77777777" w:rsidR="00BF45A7" w:rsidRPr="00BF45A7" w:rsidRDefault="00BF45A7" w:rsidP="00BF45A7">
      <w:pPr>
        <w:pStyle w:val="Code"/>
        <w:framePr w:wrap="notBeside"/>
      </w:pPr>
      <w:r w:rsidRPr="00BF45A7">
        <w:t xml:space="preserve">    text_seg-&gt;set_align( 0x1000 );</w:t>
      </w:r>
    </w:p>
    <w:p w14:paraId="23FB2A00" w14:textId="77777777" w:rsidR="00BF45A7" w:rsidRPr="00BF45A7" w:rsidRDefault="00BF45A7" w:rsidP="00BF45A7">
      <w:pPr>
        <w:pStyle w:val="Code"/>
        <w:framePr w:wrap="notBeside"/>
      </w:pPr>
      <w:r w:rsidRPr="00BF45A7">
        <w:t xml:space="preserve">    </w:t>
      </w:r>
    </w:p>
    <w:p w14:paraId="75870907" w14:textId="77777777" w:rsidR="00BF45A7" w:rsidRDefault="00BF45A7" w:rsidP="00BF45A7">
      <w:pPr>
        <w:pStyle w:val="Code"/>
        <w:framePr w:wrap="notBeside"/>
      </w:pPr>
      <w:r w:rsidRPr="00BF45A7">
        <w:t xml:space="preserve">    text_seg-&gt;add_section_index( text_sec-&gt;get_index(),</w:t>
      </w:r>
      <w:r w:rsidR="00224739">
        <w:t xml:space="preserve">       </w:t>
      </w:r>
      <w:r w:rsidR="00224739">
        <w:rPr>
          <w:lang w:eastAsia="en-US" w:bidi="he-IL"/>
        </w:rPr>
        <w:drawing>
          <wp:inline distT="0" distB="0" distL="0" distR="0" wp14:anchorId="6E055C7B" wp14:editId="5EB9BAD1">
            <wp:extent cx="114300" cy="114300"/>
            <wp:effectExtent l="19050" t="0" r="0" b="0"/>
            <wp:docPr id="25" name="Picture 24" descr="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png"/>
                    <pic:cNvPicPr/>
                  </pic:nvPicPr>
                  <pic:blipFill>
                    <a:blip r:embed="rId18" cstate="print"/>
                    <a:stretch>
                      <a:fillRect/>
                    </a:stretch>
                  </pic:blipFill>
                  <pic:spPr>
                    <a:xfrm>
                      <a:off x="0" y="0"/>
                      <a:ext cx="114300" cy="114300"/>
                    </a:xfrm>
                    <a:prstGeom prst="rect">
                      <a:avLst/>
                    </a:prstGeom>
                  </pic:spPr>
                </pic:pic>
              </a:graphicData>
            </a:graphic>
          </wp:inline>
        </w:drawing>
      </w:r>
    </w:p>
    <w:p w14:paraId="5872593D" w14:textId="77777777" w:rsidR="00BF45A7" w:rsidRPr="00BF45A7" w:rsidRDefault="00BF45A7" w:rsidP="00BF45A7">
      <w:pPr>
        <w:pStyle w:val="Code"/>
        <w:framePr w:wrap="notBeside"/>
      </w:pPr>
      <w:r>
        <w:t xml:space="preserve">                                 </w:t>
      </w:r>
      <w:r w:rsidRPr="00BF45A7">
        <w:t>text_sec-&gt;get_addr_align() );</w:t>
      </w:r>
    </w:p>
    <w:p w14:paraId="35D65134" w14:textId="77777777" w:rsidR="00BF45A7" w:rsidRPr="00BF45A7" w:rsidRDefault="00BF45A7" w:rsidP="00BF45A7">
      <w:pPr>
        <w:pStyle w:val="Code"/>
        <w:framePr w:wrap="notBeside"/>
      </w:pPr>
    </w:p>
    <w:p w14:paraId="79F5FBC6" w14:textId="77777777" w:rsidR="00BF45A7" w:rsidRPr="00BF45A7" w:rsidRDefault="00BF45A7" w:rsidP="00BF45A7">
      <w:pPr>
        <w:pStyle w:val="Code"/>
        <w:framePr w:wrap="notBeside"/>
      </w:pPr>
      <w:r w:rsidRPr="00BF45A7">
        <w:t xml:space="preserve">    section* data_sec = writer.sections.add( ".data" );</w:t>
      </w:r>
      <w:r w:rsidR="00224739">
        <w:t xml:space="preserve">       </w:t>
      </w:r>
      <w:r w:rsidR="00224739">
        <w:rPr>
          <w:lang w:eastAsia="en-US" w:bidi="he-IL"/>
        </w:rPr>
        <w:drawing>
          <wp:inline distT="0" distB="0" distL="0" distR="0" wp14:anchorId="1640BF91" wp14:editId="4D01D6C5">
            <wp:extent cx="114300" cy="114300"/>
            <wp:effectExtent l="19050" t="0" r="0" b="0"/>
            <wp:docPr id="29" name="Picture 28" desc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14" cstate="print"/>
                    <a:stretch>
                      <a:fillRect/>
                    </a:stretch>
                  </pic:blipFill>
                  <pic:spPr>
                    <a:xfrm>
                      <a:off x="0" y="0"/>
                      <a:ext cx="114300" cy="114300"/>
                    </a:xfrm>
                    <a:prstGeom prst="rect">
                      <a:avLst/>
                    </a:prstGeom>
                  </pic:spPr>
                </pic:pic>
              </a:graphicData>
            </a:graphic>
          </wp:inline>
        </w:drawing>
      </w:r>
    </w:p>
    <w:p w14:paraId="6CC8CA7F" w14:textId="77777777" w:rsidR="00BF45A7" w:rsidRPr="00BF45A7" w:rsidRDefault="00BF45A7" w:rsidP="00BF45A7">
      <w:pPr>
        <w:pStyle w:val="Code"/>
        <w:framePr w:wrap="notBeside"/>
      </w:pPr>
      <w:r w:rsidRPr="00BF45A7">
        <w:t xml:space="preserve">    data_sec-&gt;set_type( SHT_PROGBITS );</w:t>
      </w:r>
    </w:p>
    <w:p w14:paraId="6E0D55CE" w14:textId="77777777" w:rsidR="00BF45A7" w:rsidRPr="00BF45A7" w:rsidRDefault="00BF45A7" w:rsidP="00BF45A7">
      <w:pPr>
        <w:pStyle w:val="Code"/>
        <w:framePr w:wrap="notBeside"/>
      </w:pPr>
      <w:r w:rsidRPr="00BF45A7">
        <w:t xml:space="preserve">    data_sec-&gt;set_flags( SHF_ALLOC | SHF_WRITE );</w:t>
      </w:r>
    </w:p>
    <w:p w14:paraId="10A1C0CA" w14:textId="77777777" w:rsidR="00BF45A7" w:rsidRPr="00BF45A7" w:rsidRDefault="00BF45A7" w:rsidP="00BF45A7">
      <w:pPr>
        <w:pStyle w:val="Code"/>
        <w:framePr w:wrap="notBeside"/>
      </w:pPr>
      <w:r w:rsidRPr="00BF45A7">
        <w:t xml:space="preserve">    data_sec-&gt;set_addr_align( 0x4 );</w:t>
      </w:r>
    </w:p>
    <w:p w14:paraId="286DD017" w14:textId="77777777" w:rsidR="00BF45A7" w:rsidRPr="00BF45A7" w:rsidRDefault="00BF45A7" w:rsidP="00BF45A7">
      <w:pPr>
        <w:pStyle w:val="Code"/>
        <w:framePr w:wrap="notBeside"/>
      </w:pPr>
    </w:p>
    <w:p w14:paraId="17D4B981" w14:textId="77777777" w:rsidR="00BF45A7" w:rsidRDefault="00BF45A7" w:rsidP="0044224C">
      <w:pPr>
        <w:pStyle w:val="Code"/>
        <w:framePr w:wrap="notBeside"/>
      </w:pPr>
      <w:r w:rsidRPr="00BF45A7">
        <w:t xml:space="preserve">    char data[] = { '\x48', '\x65', '\x6C', '\x6C', '\x6F',</w:t>
      </w:r>
      <w:r w:rsidR="0044224C">
        <w:t xml:space="preserve">   // “Hello, World!\n”</w:t>
      </w:r>
    </w:p>
    <w:p w14:paraId="56DD57B6" w14:textId="77777777" w:rsidR="00BF45A7" w:rsidRPr="00BF45A7" w:rsidRDefault="00BF45A7" w:rsidP="00BF45A7">
      <w:pPr>
        <w:pStyle w:val="Code"/>
        <w:framePr w:wrap="notBeside"/>
      </w:pPr>
      <w:r>
        <w:t xml:space="preserve">                    </w:t>
      </w:r>
      <w:r w:rsidRPr="00BF45A7">
        <w:t>'\x2C', '\x20', '\x57', '\x6F', '\x72',</w:t>
      </w:r>
    </w:p>
    <w:p w14:paraId="047AD6C2" w14:textId="77777777" w:rsidR="00BF45A7" w:rsidRPr="00BF45A7" w:rsidRDefault="00BF45A7" w:rsidP="0044224C">
      <w:pPr>
        <w:pStyle w:val="Code"/>
        <w:framePr w:wrap="notBeside"/>
      </w:pPr>
      <w:r w:rsidRPr="00BF45A7">
        <w:t xml:space="preserve">                    '\x6C', '\x64', '\x21', '\x0A' };</w:t>
      </w:r>
    </w:p>
    <w:p w14:paraId="778D8AB1" w14:textId="77777777" w:rsidR="00BF45A7" w:rsidRPr="00BF45A7" w:rsidRDefault="00BF45A7" w:rsidP="00BF45A7">
      <w:pPr>
        <w:pStyle w:val="Code"/>
        <w:framePr w:wrap="notBeside"/>
      </w:pPr>
      <w:r w:rsidRPr="00BF45A7">
        <w:t xml:space="preserve">    data_sec-&gt;set_data( data, sizeof( data ) );</w:t>
      </w:r>
      <w:r w:rsidR="00224739">
        <w:t xml:space="preserve">               </w:t>
      </w:r>
      <w:r w:rsidR="00224739">
        <w:rPr>
          <w:lang w:eastAsia="en-US" w:bidi="he-IL"/>
        </w:rPr>
        <w:drawing>
          <wp:inline distT="0" distB="0" distL="0" distR="0" wp14:anchorId="5A992D24" wp14:editId="4165954B">
            <wp:extent cx="114300" cy="114300"/>
            <wp:effectExtent l="19050" t="0" r="0" b="0"/>
            <wp:docPr id="30" name="Picture 29" descr="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15" cstate="print"/>
                    <a:stretch>
                      <a:fillRect/>
                    </a:stretch>
                  </pic:blipFill>
                  <pic:spPr>
                    <a:xfrm>
                      <a:off x="0" y="0"/>
                      <a:ext cx="114300" cy="114300"/>
                    </a:xfrm>
                    <a:prstGeom prst="rect">
                      <a:avLst/>
                    </a:prstGeom>
                  </pic:spPr>
                </pic:pic>
              </a:graphicData>
            </a:graphic>
          </wp:inline>
        </w:drawing>
      </w:r>
      <w:r w:rsidR="00224739">
        <w:t xml:space="preserve">  </w:t>
      </w:r>
    </w:p>
    <w:p w14:paraId="0C0EADAD" w14:textId="77777777" w:rsidR="00BF45A7" w:rsidRPr="00BF45A7" w:rsidRDefault="00BF45A7" w:rsidP="00BF45A7">
      <w:pPr>
        <w:pStyle w:val="Code"/>
        <w:framePr w:wrap="notBeside"/>
      </w:pPr>
    </w:p>
    <w:p w14:paraId="2A29859D" w14:textId="77777777" w:rsidR="00BF45A7" w:rsidRPr="00BF45A7" w:rsidRDefault="00BF45A7" w:rsidP="00BF45A7">
      <w:pPr>
        <w:pStyle w:val="Code"/>
        <w:framePr w:wrap="notBeside"/>
      </w:pPr>
      <w:r w:rsidRPr="00BF45A7">
        <w:t xml:space="preserve">    segment* data_seg = writer.segments.add();</w:t>
      </w:r>
      <w:r w:rsidR="00224739">
        <w:t xml:space="preserve">                </w:t>
      </w:r>
      <w:r w:rsidR="00224739">
        <w:rPr>
          <w:lang w:eastAsia="en-US" w:bidi="he-IL"/>
        </w:rPr>
        <w:drawing>
          <wp:inline distT="0" distB="0" distL="0" distR="0" wp14:anchorId="711D4891" wp14:editId="0B75D937">
            <wp:extent cx="114300" cy="114300"/>
            <wp:effectExtent l="19050" t="0" r="0" b="0"/>
            <wp:docPr id="32" name="Picture 31" descr="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png"/>
                    <pic:cNvPicPr/>
                  </pic:nvPicPr>
                  <pic:blipFill>
                    <a:blip r:embed="rId16" cstate="print"/>
                    <a:stretch>
                      <a:fillRect/>
                    </a:stretch>
                  </pic:blipFill>
                  <pic:spPr>
                    <a:xfrm>
                      <a:off x="0" y="0"/>
                      <a:ext cx="114300" cy="114300"/>
                    </a:xfrm>
                    <a:prstGeom prst="rect">
                      <a:avLst/>
                    </a:prstGeom>
                  </pic:spPr>
                </pic:pic>
              </a:graphicData>
            </a:graphic>
          </wp:inline>
        </w:drawing>
      </w:r>
    </w:p>
    <w:p w14:paraId="15F7A19E" w14:textId="77777777" w:rsidR="00BF45A7" w:rsidRPr="00BF45A7" w:rsidRDefault="00BF45A7" w:rsidP="00BF45A7">
      <w:pPr>
        <w:pStyle w:val="Code"/>
        <w:framePr w:wrap="notBeside"/>
      </w:pPr>
      <w:r w:rsidRPr="00BF45A7">
        <w:t xml:space="preserve">    data_seg-&gt;set_type( PT_LOAD );</w:t>
      </w:r>
      <w:r w:rsidR="00224739">
        <w:t xml:space="preserve">                            </w:t>
      </w:r>
      <w:r w:rsidR="00224739">
        <w:rPr>
          <w:lang w:eastAsia="en-US" w:bidi="he-IL"/>
        </w:rPr>
        <w:drawing>
          <wp:inline distT="0" distB="0" distL="0" distR="0" wp14:anchorId="431AD43E" wp14:editId="774D3060">
            <wp:extent cx="114300" cy="114300"/>
            <wp:effectExtent l="19050" t="0" r="0" b="0"/>
            <wp:docPr id="33" name="Picture 32" descr="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png"/>
                    <pic:cNvPicPr/>
                  </pic:nvPicPr>
                  <pic:blipFill>
                    <a:blip r:embed="rId17" cstate="print"/>
                    <a:stretch>
                      <a:fillRect/>
                    </a:stretch>
                  </pic:blipFill>
                  <pic:spPr>
                    <a:xfrm>
                      <a:off x="0" y="0"/>
                      <a:ext cx="114300" cy="114300"/>
                    </a:xfrm>
                    <a:prstGeom prst="rect">
                      <a:avLst/>
                    </a:prstGeom>
                  </pic:spPr>
                </pic:pic>
              </a:graphicData>
            </a:graphic>
          </wp:inline>
        </w:drawing>
      </w:r>
    </w:p>
    <w:p w14:paraId="57FFEC1C" w14:textId="77777777" w:rsidR="00BF45A7" w:rsidRPr="00BF45A7" w:rsidRDefault="00BF45A7" w:rsidP="00BF45A7">
      <w:pPr>
        <w:pStyle w:val="Code"/>
        <w:framePr w:wrap="notBeside"/>
      </w:pPr>
      <w:r w:rsidRPr="00BF45A7">
        <w:t xml:space="preserve">    data_seg-&gt;set_virtual_address( 0x08048020 );</w:t>
      </w:r>
    </w:p>
    <w:p w14:paraId="1011D37A" w14:textId="77777777" w:rsidR="00BF45A7" w:rsidRPr="00BF45A7" w:rsidRDefault="00BF45A7" w:rsidP="00BF45A7">
      <w:pPr>
        <w:pStyle w:val="Code"/>
        <w:framePr w:wrap="notBeside"/>
      </w:pPr>
      <w:r w:rsidRPr="00BF45A7">
        <w:t xml:space="preserve">    data_seg-&gt;set_physical_address( 0x08048020 );</w:t>
      </w:r>
    </w:p>
    <w:p w14:paraId="16EAB8FA" w14:textId="77777777" w:rsidR="00BF45A7" w:rsidRPr="00BF45A7" w:rsidRDefault="00BF45A7" w:rsidP="00BF45A7">
      <w:pPr>
        <w:pStyle w:val="Code"/>
        <w:framePr w:wrap="notBeside"/>
      </w:pPr>
      <w:r w:rsidRPr="00BF45A7">
        <w:t xml:space="preserve">    data_seg-&gt;set_flags( PF_W | PF_R );</w:t>
      </w:r>
    </w:p>
    <w:p w14:paraId="45C71780" w14:textId="77777777" w:rsidR="00BF45A7" w:rsidRPr="00BF45A7" w:rsidRDefault="00BF45A7" w:rsidP="00BF45A7">
      <w:pPr>
        <w:pStyle w:val="Code"/>
        <w:framePr w:wrap="notBeside"/>
      </w:pPr>
      <w:r w:rsidRPr="00BF45A7">
        <w:t xml:space="preserve">    data_seg-&gt;set_align( 0x10 );</w:t>
      </w:r>
    </w:p>
    <w:p w14:paraId="01DD6AB0" w14:textId="77777777" w:rsidR="00BF45A7" w:rsidRPr="00BF45A7" w:rsidRDefault="00BF45A7" w:rsidP="00BF45A7">
      <w:pPr>
        <w:pStyle w:val="Code"/>
        <w:framePr w:wrap="notBeside"/>
      </w:pPr>
    </w:p>
    <w:p w14:paraId="2652859B" w14:textId="77777777" w:rsidR="00BF45A7" w:rsidRDefault="00BF45A7" w:rsidP="00BF45A7">
      <w:pPr>
        <w:pStyle w:val="Code"/>
        <w:framePr w:wrap="notBeside"/>
      </w:pPr>
      <w:r w:rsidRPr="00BF45A7">
        <w:t xml:space="preserve">    data_seg-&gt;add_section_index( data_sec-&gt;get_index(),</w:t>
      </w:r>
      <w:r w:rsidR="002D7261">
        <w:t xml:space="preserve">       </w:t>
      </w:r>
      <w:r w:rsidR="002D7261">
        <w:rPr>
          <w:lang w:eastAsia="en-US" w:bidi="he-IL"/>
        </w:rPr>
        <w:drawing>
          <wp:inline distT="0" distB="0" distL="0" distR="0" wp14:anchorId="6745DB9E" wp14:editId="7E072944">
            <wp:extent cx="114300" cy="114300"/>
            <wp:effectExtent l="19050" t="0" r="0" b="0"/>
            <wp:docPr id="34" name="Picture 33" descr="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png"/>
                    <pic:cNvPicPr/>
                  </pic:nvPicPr>
                  <pic:blipFill>
                    <a:blip r:embed="rId18" cstate="print"/>
                    <a:stretch>
                      <a:fillRect/>
                    </a:stretch>
                  </pic:blipFill>
                  <pic:spPr>
                    <a:xfrm>
                      <a:off x="0" y="0"/>
                      <a:ext cx="114300" cy="114300"/>
                    </a:xfrm>
                    <a:prstGeom prst="rect">
                      <a:avLst/>
                    </a:prstGeom>
                  </pic:spPr>
                </pic:pic>
              </a:graphicData>
            </a:graphic>
          </wp:inline>
        </w:drawing>
      </w:r>
    </w:p>
    <w:p w14:paraId="46DC5078" w14:textId="77777777" w:rsidR="00BF45A7" w:rsidRPr="00BF45A7" w:rsidRDefault="00BF45A7" w:rsidP="00BF45A7">
      <w:pPr>
        <w:pStyle w:val="Code"/>
        <w:framePr w:wrap="notBeside"/>
      </w:pPr>
      <w:r>
        <w:t xml:space="preserve">                                 </w:t>
      </w:r>
      <w:r w:rsidRPr="00BF45A7">
        <w:t>data_sec-&gt;get_addr_align() );</w:t>
      </w:r>
    </w:p>
    <w:p w14:paraId="0D07EF2D" w14:textId="77777777" w:rsidR="00BF45A7" w:rsidRPr="00BF45A7" w:rsidRDefault="00BF45A7" w:rsidP="00BF45A7">
      <w:pPr>
        <w:pStyle w:val="Code"/>
        <w:framePr w:wrap="notBeside"/>
      </w:pPr>
    </w:p>
    <w:p w14:paraId="046F5430" w14:textId="77777777" w:rsidR="00BF45A7" w:rsidRPr="00BF45A7" w:rsidRDefault="00BF45A7" w:rsidP="00BF45A7">
      <w:pPr>
        <w:pStyle w:val="Code"/>
        <w:framePr w:wrap="notBeside"/>
      </w:pPr>
      <w:r w:rsidRPr="00BF45A7">
        <w:t xml:space="preserve">    writer.set_entry( 0x08048000 );</w:t>
      </w:r>
      <w:r w:rsidR="002D7261">
        <w:t xml:space="preserve">                           </w:t>
      </w:r>
      <w:r w:rsidR="002D7261">
        <w:rPr>
          <w:lang w:eastAsia="en-US" w:bidi="he-IL"/>
        </w:rPr>
        <w:drawing>
          <wp:inline distT="0" distB="0" distL="0" distR="0" wp14:anchorId="73C712FB" wp14:editId="37301BFF">
            <wp:extent cx="114300" cy="114300"/>
            <wp:effectExtent l="19050" t="0" r="0" b="0"/>
            <wp:docPr id="40" name="Picture 39" descr="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png"/>
                    <pic:cNvPicPr/>
                  </pic:nvPicPr>
                  <pic:blipFill>
                    <a:blip r:embed="rId19" cstate="print"/>
                    <a:stretch>
                      <a:fillRect/>
                    </a:stretch>
                  </pic:blipFill>
                  <pic:spPr>
                    <a:xfrm>
                      <a:off x="0" y="0"/>
                      <a:ext cx="114300" cy="114300"/>
                    </a:xfrm>
                    <a:prstGeom prst="rect">
                      <a:avLst/>
                    </a:prstGeom>
                  </pic:spPr>
                </pic:pic>
              </a:graphicData>
            </a:graphic>
          </wp:inline>
        </w:drawing>
      </w:r>
    </w:p>
    <w:p w14:paraId="3DFD69D0" w14:textId="77777777" w:rsidR="00BF45A7" w:rsidRPr="00BF45A7" w:rsidRDefault="00BF45A7" w:rsidP="00BF45A7">
      <w:pPr>
        <w:pStyle w:val="Code"/>
        <w:framePr w:wrap="notBeside"/>
      </w:pPr>
    </w:p>
    <w:p w14:paraId="3DD12921" w14:textId="77777777" w:rsidR="00BF45A7" w:rsidRPr="00BF45A7" w:rsidRDefault="00BF45A7" w:rsidP="00BF45A7">
      <w:pPr>
        <w:pStyle w:val="Code"/>
        <w:framePr w:wrap="notBeside"/>
      </w:pPr>
      <w:r w:rsidRPr="00BF45A7">
        <w:t xml:space="preserve">    writer.save( "hello_i386_32" );</w:t>
      </w:r>
      <w:r w:rsidR="002D7261">
        <w:t xml:space="preserve">                           </w:t>
      </w:r>
      <w:r w:rsidR="002D7261">
        <w:rPr>
          <w:lang w:eastAsia="en-US" w:bidi="he-IL"/>
        </w:rPr>
        <w:drawing>
          <wp:inline distT="0" distB="0" distL="0" distR="0" wp14:anchorId="4BAEE65E" wp14:editId="0FC89119">
            <wp:extent cx="114300" cy="114300"/>
            <wp:effectExtent l="19050" t="0" r="0" b="0"/>
            <wp:docPr id="41" name="Picture 40" descr="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png"/>
                    <pic:cNvPicPr/>
                  </pic:nvPicPr>
                  <pic:blipFill>
                    <a:blip r:embed="rId20" cstate="print"/>
                    <a:stretch>
                      <a:fillRect/>
                    </a:stretch>
                  </pic:blipFill>
                  <pic:spPr>
                    <a:xfrm>
                      <a:off x="0" y="0"/>
                      <a:ext cx="114300" cy="114300"/>
                    </a:xfrm>
                    <a:prstGeom prst="rect">
                      <a:avLst/>
                    </a:prstGeom>
                  </pic:spPr>
                </pic:pic>
              </a:graphicData>
            </a:graphic>
          </wp:inline>
        </w:drawing>
      </w:r>
    </w:p>
    <w:p w14:paraId="1C23A54A" w14:textId="77777777" w:rsidR="00BF45A7" w:rsidRPr="00BF45A7" w:rsidRDefault="00BF45A7" w:rsidP="00BF45A7">
      <w:pPr>
        <w:pStyle w:val="Code"/>
        <w:framePr w:wrap="notBeside"/>
      </w:pPr>
    </w:p>
    <w:p w14:paraId="1E88DA9B" w14:textId="77777777" w:rsidR="00BF45A7" w:rsidRPr="00BF45A7" w:rsidRDefault="00BF45A7" w:rsidP="00BF45A7">
      <w:pPr>
        <w:pStyle w:val="Code"/>
        <w:framePr w:wrap="notBeside"/>
      </w:pPr>
      <w:r w:rsidRPr="00BF45A7">
        <w:t xml:space="preserve">    return 0;</w:t>
      </w:r>
    </w:p>
    <w:p w14:paraId="0337342B" w14:textId="77777777" w:rsidR="00353507" w:rsidRDefault="00BF45A7" w:rsidP="00BF45A7">
      <w:pPr>
        <w:pStyle w:val="Code"/>
        <w:framePr w:wrap="notBeside"/>
      </w:pPr>
      <w:r w:rsidRPr="00BF45A7">
        <w:t>}</w:t>
      </w:r>
    </w:p>
    <w:p w14:paraId="77D91083" w14:textId="77777777" w:rsidR="00E54463" w:rsidRPr="004D28E7" w:rsidRDefault="00E54463" w:rsidP="00E54463">
      <w:pPr>
        <w:spacing w:after="56"/>
        <w:ind w:firstLine="288"/>
        <w:rPr>
          <w:rFonts w:cstheme="minorHAnsi"/>
        </w:rPr>
      </w:pPr>
      <w:r w:rsidRPr="004D28E7">
        <w:rPr>
          <w:rFonts w:cstheme="minorHAnsi"/>
          <w:noProof/>
          <w:lang w:eastAsia="en-US" w:bidi="he-IL"/>
        </w:rPr>
        <w:lastRenderedPageBreak/>
        <w:drawing>
          <wp:inline distT="0" distB="0" distL="0" distR="0" wp14:anchorId="1C73239B" wp14:editId="0829BBA4">
            <wp:extent cx="114300" cy="114300"/>
            <wp:effectExtent l="19050" t="0" r="0" b="0"/>
            <wp:docPr id="56" name="Picture 55"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1" cstate="print"/>
                    <a:stretch>
                      <a:fillRect/>
                    </a:stretch>
                  </pic:blipFill>
                  <pic:spPr>
                    <a:xfrm>
                      <a:off x="0" y="0"/>
                      <a:ext cx="114300" cy="114300"/>
                    </a:xfrm>
                    <a:prstGeom prst="rect">
                      <a:avLst/>
                    </a:prstGeom>
                  </pic:spPr>
                </pic:pic>
              </a:graphicData>
            </a:graphic>
          </wp:inline>
        </w:drawing>
      </w:r>
      <w:r w:rsidRPr="004D28E7">
        <w:rPr>
          <w:rFonts w:cstheme="minorHAnsi"/>
        </w:rPr>
        <w:t xml:space="preserve"> - Initialize empty ‘</w:t>
      </w:r>
      <w:proofErr w:type="spellStart"/>
      <w:r w:rsidRPr="0078054B">
        <w:rPr>
          <w:rFonts w:ascii="Courier New" w:hAnsi="Courier New" w:cs="Courier New"/>
        </w:rPr>
        <w:t>elfio</w:t>
      </w:r>
      <w:proofErr w:type="spellEnd"/>
      <w:r w:rsidRPr="004D28E7">
        <w:rPr>
          <w:rFonts w:cstheme="minorHAnsi"/>
        </w:rPr>
        <w:t>’ object. This should be done as the first step when creating a new ‘</w:t>
      </w:r>
      <w:proofErr w:type="spellStart"/>
      <w:r w:rsidRPr="0078054B">
        <w:rPr>
          <w:rFonts w:ascii="Courier New" w:hAnsi="Courier New" w:cs="Courier New"/>
        </w:rPr>
        <w:t>elfio</w:t>
      </w:r>
      <w:proofErr w:type="spellEnd"/>
      <w:r w:rsidRPr="004D28E7">
        <w:rPr>
          <w:rFonts w:cstheme="minorHAnsi"/>
        </w:rPr>
        <w:t>’ object as other API is relying on parameters provided – ELF file 32-bits/64-bits and little/big endianness</w:t>
      </w:r>
    </w:p>
    <w:p w14:paraId="5D5B68F4" w14:textId="77777777" w:rsidR="00E54463" w:rsidRPr="004D28E7" w:rsidRDefault="00E54463" w:rsidP="00726690">
      <w:pPr>
        <w:spacing w:after="56"/>
        <w:ind w:firstLine="288"/>
        <w:rPr>
          <w:rFonts w:cstheme="minorHAnsi"/>
        </w:rPr>
      </w:pPr>
      <w:r w:rsidRPr="004D28E7">
        <w:rPr>
          <w:rFonts w:cstheme="minorHAnsi"/>
          <w:noProof/>
          <w:lang w:eastAsia="en-US" w:bidi="he-IL"/>
        </w:rPr>
        <w:drawing>
          <wp:inline distT="0" distB="0" distL="0" distR="0" wp14:anchorId="44103D3F" wp14:editId="3E0A7C58">
            <wp:extent cx="114300" cy="114300"/>
            <wp:effectExtent l="19050" t="0" r="0" b="0"/>
            <wp:docPr id="57" name="Picture 56"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2" cstate="print"/>
                    <a:stretch>
                      <a:fillRect/>
                    </a:stretch>
                  </pic:blipFill>
                  <pic:spPr>
                    <a:xfrm>
                      <a:off x="0" y="0"/>
                      <a:ext cx="114300" cy="114300"/>
                    </a:xfrm>
                    <a:prstGeom prst="rect">
                      <a:avLst/>
                    </a:prstGeom>
                  </pic:spPr>
                </pic:pic>
              </a:graphicData>
            </a:graphic>
          </wp:inline>
        </w:drawing>
      </w:r>
      <w:r w:rsidRPr="004D28E7">
        <w:rPr>
          <w:rFonts w:cstheme="minorHAnsi"/>
        </w:rPr>
        <w:t xml:space="preserve"> - Other attributes of the file. Linux OS loader does not require </w:t>
      </w:r>
      <w:r w:rsidR="00726690">
        <w:rPr>
          <w:rFonts w:cstheme="minorHAnsi"/>
        </w:rPr>
        <w:t>full set of the</w:t>
      </w:r>
      <w:r w:rsidRPr="004D28E7">
        <w:rPr>
          <w:rFonts w:cstheme="minorHAnsi"/>
        </w:rPr>
        <w:t xml:space="preserve"> attributes, but they are provided when </w:t>
      </w:r>
      <w:r w:rsidR="008C30DE" w:rsidRPr="004D28E7">
        <w:rPr>
          <w:rFonts w:cstheme="minorHAnsi"/>
        </w:rPr>
        <w:t>a</w:t>
      </w:r>
      <w:r w:rsidR="00726690">
        <w:rPr>
          <w:rFonts w:cstheme="minorHAnsi"/>
        </w:rPr>
        <w:t xml:space="preserve"> regular</w:t>
      </w:r>
      <w:r w:rsidR="008C30DE" w:rsidRPr="004D28E7">
        <w:rPr>
          <w:rFonts w:cstheme="minorHAnsi"/>
        </w:rPr>
        <w:t xml:space="preserve"> </w:t>
      </w:r>
      <w:r w:rsidRPr="004D28E7">
        <w:rPr>
          <w:rFonts w:cstheme="minorHAnsi"/>
        </w:rPr>
        <w:t>link</w:t>
      </w:r>
      <w:r w:rsidR="008C30DE" w:rsidRPr="004D28E7">
        <w:rPr>
          <w:rFonts w:cstheme="minorHAnsi"/>
        </w:rPr>
        <w:t>er used for creation of ELF files</w:t>
      </w:r>
    </w:p>
    <w:p w14:paraId="16D630AF" w14:textId="32998342" w:rsidR="008C30DE" w:rsidRPr="004D28E7" w:rsidRDefault="0018232F" w:rsidP="00726690">
      <w:pPr>
        <w:spacing w:after="56"/>
        <w:ind w:firstLine="288"/>
        <w:rPr>
          <w:rFonts w:cstheme="minorHAnsi"/>
        </w:rPr>
      </w:pPr>
      <w:r>
        <w:rPr>
          <w:rFonts w:cstheme="minorHAnsi"/>
          <w:noProof/>
        </w:rPr>
        <w:drawing>
          <wp:inline distT="0" distB="0" distL="0" distR="0" wp14:anchorId="3351095F" wp14:editId="4DEDB083">
            <wp:extent cx="114300" cy="114300"/>
            <wp:effectExtent l="0" t="0" r="0" b="0"/>
            <wp:docPr id="83" name="Picture 57" desc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3.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00E54463" w:rsidRPr="004D28E7">
        <w:rPr>
          <w:rFonts w:cstheme="minorHAnsi"/>
        </w:rPr>
        <w:t xml:space="preserve"> - </w:t>
      </w:r>
      <w:r w:rsidR="008C30DE" w:rsidRPr="004D28E7">
        <w:rPr>
          <w:rFonts w:cstheme="minorHAnsi"/>
        </w:rPr>
        <w:t xml:space="preserve">Create a new section, set section’s attributes. Section type, flags and alignment have a big significance </w:t>
      </w:r>
      <w:r w:rsidR="00726690">
        <w:rPr>
          <w:rFonts w:cstheme="minorHAnsi"/>
        </w:rPr>
        <w:t>and controls</w:t>
      </w:r>
      <w:r w:rsidR="008C30DE" w:rsidRPr="004D28E7">
        <w:rPr>
          <w:rFonts w:cstheme="minorHAnsi"/>
        </w:rPr>
        <w:t xml:space="preserve"> how this section is treated by </w:t>
      </w:r>
      <w:r w:rsidR="00726690">
        <w:rPr>
          <w:rFonts w:cstheme="minorHAnsi"/>
        </w:rPr>
        <w:t xml:space="preserve">a </w:t>
      </w:r>
      <w:r w:rsidR="008C30DE" w:rsidRPr="004D28E7">
        <w:rPr>
          <w:rFonts w:cstheme="minorHAnsi"/>
        </w:rPr>
        <w:t>linker or OS loader</w:t>
      </w:r>
    </w:p>
    <w:p w14:paraId="32166D76" w14:textId="683D4B13" w:rsidR="008C30DE" w:rsidRPr="004D28E7" w:rsidRDefault="0018232F" w:rsidP="008C30DE">
      <w:pPr>
        <w:spacing w:after="56"/>
        <w:ind w:firstLine="288"/>
        <w:rPr>
          <w:rFonts w:cstheme="minorHAnsi"/>
        </w:rPr>
      </w:pPr>
      <w:r>
        <w:rPr>
          <w:rFonts w:cstheme="minorHAnsi"/>
          <w:noProof/>
        </w:rPr>
        <w:drawing>
          <wp:inline distT="0" distB="0" distL="0" distR="0" wp14:anchorId="46E14D57" wp14:editId="7241FABE">
            <wp:extent cx="114300" cy="114300"/>
            <wp:effectExtent l="0" t="0" r="0" b="0"/>
            <wp:docPr id="82" name="Picture 58" descr="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4.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00E54463" w:rsidRPr="004D28E7">
        <w:rPr>
          <w:rFonts w:cstheme="minorHAnsi"/>
        </w:rPr>
        <w:t xml:space="preserve"> - </w:t>
      </w:r>
      <w:r w:rsidR="008C30DE" w:rsidRPr="004D28E7">
        <w:rPr>
          <w:rFonts w:cstheme="minorHAnsi"/>
        </w:rPr>
        <w:t>Add section’s data</w:t>
      </w:r>
    </w:p>
    <w:p w14:paraId="21721113" w14:textId="77777777" w:rsidR="008C30DE" w:rsidRPr="004D28E7" w:rsidRDefault="008C30DE" w:rsidP="004D28E7">
      <w:pPr>
        <w:spacing w:after="56"/>
        <w:ind w:firstLine="288"/>
        <w:rPr>
          <w:rFonts w:cstheme="minorHAnsi"/>
        </w:rPr>
      </w:pPr>
      <w:r w:rsidRPr="004D28E7">
        <w:rPr>
          <w:rFonts w:cstheme="minorHAnsi"/>
          <w:noProof/>
          <w:lang w:eastAsia="en-US" w:bidi="he-IL"/>
        </w:rPr>
        <w:drawing>
          <wp:inline distT="0" distB="0" distL="0" distR="0" wp14:anchorId="4C60D58D" wp14:editId="39ED5EFC">
            <wp:extent cx="114300" cy="114300"/>
            <wp:effectExtent l="19050" t="0" r="0" b="0"/>
            <wp:docPr id="69" name="Picture 68" descr="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png"/>
                    <pic:cNvPicPr/>
                  </pic:nvPicPr>
                  <pic:blipFill>
                    <a:blip r:embed="rId16" cstate="print"/>
                    <a:stretch>
                      <a:fillRect/>
                    </a:stretch>
                  </pic:blipFill>
                  <pic:spPr>
                    <a:xfrm>
                      <a:off x="0" y="0"/>
                      <a:ext cx="114300" cy="114300"/>
                    </a:xfrm>
                    <a:prstGeom prst="rect">
                      <a:avLst/>
                    </a:prstGeom>
                  </pic:spPr>
                </pic:pic>
              </a:graphicData>
            </a:graphic>
          </wp:inline>
        </w:drawing>
      </w:r>
      <w:r w:rsidRPr="004D28E7">
        <w:rPr>
          <w:rFonts w:cstheme="minorHAnsi"/>
        </w:rPr>
        <w:t xml:space="preserve"> - </w:t>
      </w:r>
      <w:r w:rsidR="004D28E7" w:rsidRPr="004D28E7">
        <w:rPr>
          <w:rFonts w:cstheme="minorHAnsi"/>
        </w:rPr>
        <w:t>Create new segment</w:t>
      </w:r>
    </w:p>
    <w:p w14:paraId="3005CB23" w14:textId="77777777" w:rsidR="008C30DE" w:rsidRPr="004D28E7" w:rsidRDefault="008C30DE" w:rsidP="004D28E7">
      <w:pPr>
        <w:spacing w:after="56"/>
        <w:ind w:firstLine="288"/>
        <w:rPr>
          <w:rFonts w:cstheme="minorHAnsi"/>
        </w:rPr>
      </w:pPr>
      <w:r w:rsidRPr="004D28E7">
        <w:rPr>
          <w:rFonts w:cstheme="minorHAnsi"/>
          <w:noProof/>
          <w:lang w:eastAsia="en-US" w:bidi="he-IL"/>
        </w:rPr>
        <w:drawing>
          <wp:inline distT="0" distB="0" distL="0" distR="0" wp14:anchorId="6261BE70" wp14:editId="5AD3C72C">
            <wp:extent cx="114300" cy="114300"/>
            <wp:effectExtent l="19050" t="0" r="0" b="0"/>
            <wp:docPr id="70" name="Picture 69" descr="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png"/>
                    <pic:cNvPicPr/>
                  </pic:nvPicPr>
                  <pic:blipFill>
                    <a:blip r:embed="rId17" cstate="print"/>
                    <a:stretch>
                      <a:fillRect/>
                    </a:stretch>
                  </pic:blipFill>
                  <pic:spPr>
                    <a:xfrm>
                      <a:off x="0" y="0"/>
                      <a:ext cx="114300" cy="114300"/>
                    </a:xfrm>
                    <a:prstGeom prst="rect">
                      <a:avLst/>
                    </a:prstGeom>
                  </pic:spPr>
                </pic:pic>
              </a:graphicData>
            </a:graphic>
          </wp:inline>
        </w:drawing>
      </w:r>
      <w:r w:rsidRPr="004D28E7">
        <w:rPr>
          <w:rFonts w:cstheme="minorHAnsi"/>
        </w:rPr>
        <w:t xml:space="preserve"> - </w:t>
      </w:r>
      <w:r w:rsidR="004D28E7" w:rsidRPr="004D28E7">
        <w:rPr>
          <w:rFonts w:cstheme="minorHAnsi"/>
        </w:rPr>
        <w:t>Set attributes and properties for the segment</w:t>
      </w:r>
    </w:p>
    <w:p w14:paraId="694ED142" w14:textId="77777777" w:rsidR="008C30DE" w:rsidRPr="004D28E7" w:rsidRDefault="008C30DE" w:rsidP="00726690">
      <w:pPr>
        <w:spacing w:after="56"/>
        <w:ind w:firstLine="288"/>
        <w:rPr>
          <w:rFonts w:cstheme="minorHAnsi"/>
        </w:rPr>
      </w:pPr>
      <w:r w:rsidRPr="004D28E7">
        <w:rPr>
          <w:rFonts w:cstheme="minorHAnsi"/>
          <w:noProof/>
          <w:lang w:eastAsia="en-US" w:bidi="he-IL"/>
        </w:rPr>
        <w:drawing>
          <wp:inline distT="0" distB="0" distL="0" distR="0" wp14:anchorId="098CBFD3" wp14:editId="77A7B726">
            <wp:extent cx="114300" cy="114300"/>
            <wp:effectExtent l="19050" t="0" r="0" b="0"/>
            <wp:docPr id="71" name="Picture 70" descr="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png"/>
                    <pic:cNvPicPr/>
                  </pic:nvPicPr>
                  <pic:blipFill>
                    <a:blip r:embed="rId18" cstate="print"/>
                    <a:stretch>
                      <a:fillRect/>
                    </a:stretch>
                  </pic:blipFill>
                  <pic:spPr>
                    <a:xfrm>
                      <a:off x="0" y="0"/>
                      <a:ext cx="114300" cy="114300"/>
                    </a:xfrm>
                    <a:prstGeom prst="rect">
                      <a:avLst/>
                    </a:prstGeom>
                  </pic:spPr>
                </pic:pic>
              </a:graphicData>
            </a:graphic>
          </wp:inline>
        </w:drawing>
      </w:r>
      <w:r w:rsidRPr="004D28E7">
        <w:rPr>
          <w:rFonts w:cstheme="minorHAnsi"/>
        </w:rPr>
        <w:t xml:space="preserve"> - </w:t>
      </w:r>
      <w:r w:rsidR="004D28E7">
        <w:rPr>
          <w:rFonts w:cstheme="minorHAnsi"/>
        </w:rPr>
        <w:t xml:space="preserve">Associate a section with segment </w:t>
      </w:r>
      <w:r w:rsidR="00726690">
        <w:rPr>
          <w:rFonts w:cstheme="minorHAnsi"/>
        </w:rPr>
        <w:t>containing</w:t>
      </w:r>
      <w:r w:rsidR="004D28E7">
        <w:rPr>
          <w:rFonts w:cstheme="minorHAnsi"/>
        </w:rPr>
        <w:t xml:space="preserve"> it</w:t>
      </w:r>
    </w:p>
    <w:p w14:paraId="0FBEBF20" w14:textId="77777777" w:rsidR="008C30DE" w:rsidRPr="004D28E7" w:rsidRDefault="008C30DE" w:rsidP="004D28E7">
      <w:pPr>
        <w:spacing w:after="56"/>
        <w:ind w:firstLine="288"/>
        <w:rPr>
          <w:rFonts w:cstheme="minorHAnsi"/>
        </w:rPr>
      </w:pPr>
      <w:r w:rsidRPr="004D28E7">
        <w:rPr>
          <w:rFonts w:cstheme="minorHAnsi"/>
          <w:noProof/>
          <w:lang w:eastAsia="en-US" w:bidi="he-IL"/>
        </w:rPr>
        <w:drawing>
          <wp:inline distT="0" distB="0" distL="0" distR="0" wp14:anchorId="782A212A" wp14:editId="03474BE9">
            <wp:extent cx="114300" cy="114300"/>
            <wp:effectExtent l="19050" t="0" r="0" b="0"/>
            <wp:docPr id="75" name="Picture 74" descr="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png"/>
                    <pic:cNvPicPr/>
                  </pic:nvPicPr>
                  <pic:blipFill>
                    <a:blip r:embed="rId19" cstate="print"/>
                    <a:stretch>
                      <a:fillRect/>
                    </a:stretch>
                  </pic:blipFill>
                  <pic:spPr>
                    <a:xfrm>
                      <a:off x="0" y="0"/>
                      <a:ext cx="114300" cy="114300"/>
                    </a:xfrm>
                    <a:prstGeom prst="rect">
                      <a:avLst/>
                    </a:prstGeom>
                  </pic:spPr>
                </pic:pic>
              </a:graphicData>
            </a:graphic>
          </wp:inline>
        </w:drawing>
      </w:r>
      <w:r w:rsidRPr="004D28E7">
        <w:rPr>
          <w:rFonts w:cstheme="minorHAnsi"/>
        </w:rPr>
        <w:t xml:space="preserve"> - </w:t>
      </w:r>
      <w:r w:rsidR="004D28E7">
        <w:rPr>
          <w:rFonts w:cstheme="minorHAnsi"/>
        </w:rPr>
        <w:t>Setup entry point for your program</w:t>
      </w:r>
    </w:p>
    <w:p w14:paraId="23B6E28D" w14:textId="77777777" w:rsidR="008C30DE" w:rsidRPr="004D28E7" w:rsidRDefault="008C30DE" w:rsidP="004D28E7">
      <w:pPr>
        <w:spacing w:after="56"/>
        <w:ind w:firstLine="288"/>
        <w:rPr>
          <w:rFonts w:cstheme="minorHAnsi"/>
        </w:rPr>
      </w:pPr>
      <w:r w:rsidRPr="004D28E7">
        <w:rPr>
          <w:rFonts w:cstheme="minorHAnsi"/>
          <w:noProof/>
          <w:lang w:eastAsia="en-US" w:bidi="he-IL"/>
        </w:rPr>
        <w:drawing>
          <wp:inline distT="0" distB="0" distL="0" distR="0" wp14:anchorId="6137E2AA" wp14:editId="37FF765E">
            <wp:extent cx="114300" cy="114300"/>
            <wp:effectExtent l="19050" t="0" r="0" b="0"/>
            <wp:docPr id="76" name="Picture 75" descr="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png"/>
                    <pic:cNvPicPr/>
                  </pic:nvPicPr>
                  <pic:blipFill>
                    <a:blip r:embed="rId20" cstate="print"/>
                    <a:stretch>
                      <a:fillRect/>
                    </a:stretch>
                  </pic:blipFill>
                  <pic:spPr>
                    <a:xfrm>
                      <a:off x="0" y="0"/>
                      <a:ext cx="114300" cy="114300"/>
                    </a:xfrm>
                    <a:prstGeom prst="rect">
                      <a:avLst/>
                    </a:prstGeom>
                  </pic:spPr>
                </pic:pic>
              </a:graphicData>
            </a:graphic>
          </wp:inline>
        </w:drawing>
      </w:r>
      <w:r w:rsidRPr="004D28E7">
        <w:rPr>
          <w:rFonts w:cstheme="minorHAnsi"/>
        </w:rPr>
        <w:t xml:space="preserve"> -</w:t>
      </w:r>
      <w:r w:rsidR="004D28E7" w:rsidRPr="004D28E7">
        <w:rPr>
          <w:rFonts w:cstheme="minorHAnsi"/>
        </w:rPr>
        <w:t xml:space="preserve"> </w:t>
      </w:r>
      <w:r w:rsidR="004D28E7">
        <w:rPr>
          <w:rFonts w:cstheme="minorHAnsi"/>
        </w:rPr>
        <w:t>Create ELF binary file on disk</w:t>
      </w:r>
    </w:p>
    <w:p w14:paraId="3A1E1058" w14:textId="77777777" w:rsidR="008C30DE" w:rsidRDefault="008C30DE" w:rsidP="004D28E7">
      <w:pPr>
        <w:spacing w:after="56"/>
      </w:pPr>
    </w:p>
    <w:p w14:paraId="2E65C0A2" w14:textId="77777777" w:rsidR="00726690" w:rsidRDefault="00726690" w:rsidP="00726690">
      <w:r>
        <w:t>Let’s compile the example above (put into a source file named 'writer.cpp')  into an executable file (named 'writer'). Invoking 'writer' will create the executable file "</w:t>
      </w:r>
      <w:r w:rsidRPr="00397A89">
        <w:t>hello_i386_32</w:t>
      </w:r>
      <w:r>
        <w:t>" that prints the "Hello, World!" message. We'll change the permission attributes of this file, and finally, run it:</w:t>
      </w:r>
    </w:p>
    <w:p w14:paraId="109BD754" w14:textId="77777777" w:rsidR="00726690" w:rsidRDefault="00726690" w:rsidP="00397A89">
      <w:pPr>
        <w:pStyle w:val="Code"/>
        <w:framePr w:wrap="notBeside"/>
      </w:pPr>
      <w:r>
        <w:t>&gt; ls</w:t>
      </w:r>
    </w:p>
    <w:p w14:paraId="45A06823" w14:textId="77777777" w:rsidR="00726690" w:rsidRPr="00726690" w:rsidRDefault="00726690" w:rsidP="00397A89">
      <w:pPr>
        <w:pStyle w:val="Code"/>
        <w:framePr w:wrap="notBeside"/>
        <w:rPr>
          <w:b/>
          <w:bCs/>
          <w:color w:val="9F2936" w:themeColor="accent2"/>
        </w:rPr>
      </w:pPr>
      <w:r w:rsidRPr="00726690">
        <w:rPr>
          <w:b/>
          <w:bCs/>
          <w:color w:val="9F2936" w:themeColor="accent2"/>
        </w:rPr>
        <w:t>writer.cpp</w:t>
      </w:r>
    </w:p>
    <w:p w14:paraId="35C7F084" w14:textId="77777777" w:rsidR="00397A89" w:rsidRDefault="00397A89" w:rsidP="00397A89">
      <w:pPr>
        <w:pStyle w:val="Code"/>
        <w:framePr w:wrap="notBeside"/>
      </w:pPr>
      <w:r>
        <w:t>&gt; g++</w:t>
      </w:r>
      <w:r w:rsidRPr="00397A89">
        <w:t xml:space="preserve"> writer.cpp -o writer</w:t>
      </w:r>
    </w:p>
    <w:p w14:paraId="5262BDB6" w14:textId="77777777" w:rsidR="004D28E7" w:rsidRDefault="004D28E7" w:rsidP="004D28E7">
      <w:pPr>
        <w:pStyle w:val="Code"/>
        <w:framePr w:wrap="notBeside"/>
      </w:pPr>
      <w:r>
        <w:t>&gt; ls</w:t>
      </w:r>
    </w:p>
    <w:p w14:paraId="3114CD14" w14:textId="77777777" w:rsidR="004D28E7" w:rsidRPr="00397A89" w:rsidRDefault="004D28E7" w:rsidP="004D28E7">
      <w:pPr>
        <w:pStyle w:val="Code"/>
        <w:framePr w:wrap="notBeside"/>
        <w:rPr>
          <w:b/>
          <w:bCs/>
          <w:color w:val="9F2936" w:themeColor="accent2"/>
        </w:rPr>
      </w:pPr>
      <w:r w:rsidRPr="00397A89">
        <w:rPr>
          <w:b/>
          <w:bCs/>
          <w:color w:val="9F2936" w:themeColor="accent2"/>
        </w:rPr>
        <w:t>writer  writer.cpp</w:t>
      </w:r>
    </w:p>
    <w:p w14:paraId="060C4991" w14:textId="77777777" w:rsidR="00397A89" w:rsidRDefault="00397A89" w:rsidP="00397A89">
      <w:pPr>
        <w:pStyle w:val="Code"/>
        <w:framePr w:wrap="notBeside"/>
      </w:pPr>
      <w:r>
        <w:t>&gt; ./writer</w:t>
      </w:r>
    </w:p>
    <w:p w14:paraId="206EF63A" w14:textId="77777777" w:rsidR="00397A89" w:rsidRDefault="00397A89" w:rsidP="00397A89">
      <w:pPr>
        <w:pStyle w:val="Code"/>
        <w:framePr w:wrap="notBeside"/>
      </w:pPr>
      <w:r>
        <w:t>&gt; ls</w:t>
      </w:r>
    </w:p>
    <w:p w14:paraId="5BE8CB89" w14:textId="77777777" w:rsidR="00397A89" w:rsidRPr="00397A89" w:rsidRDefault="00397A89" w:rsidP="00397A89">
      <w:pPr>
        <w:pStyle w:val="Code"/>
        <w:framePr w:wrap="notBeside"/>
        <w:rPr>
          <w:b/>
          <w:bCs/>
          <w:color w:val="9F2936" w:themeColor="accent2"/>
        </w:rPr>
      </w:pPr>
      <w:r w:rsidRPr="00397A89">
        <w:rPr>
          <w:b/>
          <w:bCs/>
          <w:color w:val="9F2936" w:themeColor="accent2"/>
        </w:rPr>
        <w:t>hello_i386_32  writer  writer.cpp</w:t>
      </w:r>
    </w:p>
    <w:p w14:paraId="0CD53704" w14:textId="77777777" w:rsidR="007B69C2" w:rsidRDefault="00397A89" w:rsidP="00397A89">
      <w:pPr>
        <w:pStyle w:val="Code"/>
        <w:framePr w:wrap="notBeside"/>
      </w:pPr>
      <w:r>
        <w:t xml:space="preserve">&gt; </w:t>
      </w:r>
      <w:r w:rsidRPr="00397A89">
        <w:t>chmod +x ./hello_i386_32</w:t>
      </w:r>
    </w:p>
    <w:p w14:paraId="6AAC4BAC" w14:textId="77777777" w:rsidR="00397A89" w:rsidRDefault="00397A89" w:rsidP="00397A89">
      <w:pPr>
        <w:pStyle w:val="Code"/>
        <w:framePr w:wrap="notBeside"/>
      </w:pPr>
      <w:r>
        <w:t xml:space="preserve">&gt; ./hello_i386_32 </w:t>
      </w:r>
    </w:p>
    <w:p w14:paraId="6EE000AA" w14:textId="77777777" w:rsidR="00397A89" w:rsidRPr="00397A89" w:rsidRDefault="00397A89" w:rsidP="00397A89">
      <w:pPr>
        <w:pStyle w:val="Code"/>
        <w:framePr w:wrap="notBeside"/>
        <w:rPr>
          <w:b/>
          <w:bCs/>
          <w:color w:val="9F2936" w:themeColor="accent2"/>
        </w:rPr>
      </w:pPr>
      <w:r w:rsidRPr="00397A89">
        <w:rPr>
          <w:b/>
          <w:bCs/>
          <w:color w:val="9F2936" w:themeColor="accent2"/>
        </w:rPr>
        <w:t>Hello, World!</w:t>
      </w:r>
    </w:p>
    <w:p w14:paraId="22866B47" w14:textId="77777777" w:rsidR="00397A89" w:rsidRDefault="00397A89" w:rsidP="003D49F8"/>
    <w:p w14:paraId="19CE3D77" w14:textId="77777777" w:rsidR="00726690" w:rsidRDefault="00726690" w:rsidP="00726690">
      <w:r>
        <w:t>In case you already compiled the ‘</w:t>
      </w:r>
      <w:proofErr w:type="spellStart"/>
      <w:r w:rsidRPr="0078054B">
        <w:rPr>
          <w:rFonts w:ascii="Courier New" w:hAnsi="Courier New" w:cs="Courier New"/>
        </w:rPr>
        <w:t>elfdump</w:t>
      </w:r>
      <w:proofErr w:type="spellEnd"/>
      <w:r>
        <w:t>’ utility, you can inspect the properties of the produced executable file (the ‘.note’ section was not discussed in this tutorial, but it is produced by the sample file writer.cpp located in the ‘examples’ folder of the library distribution):</w:t>
      </w:r>
    </w:p>
    <w:p w14:paraId="1818BA53" w14:textId="77777777" w:rsidR="008B783B" w:rsidRDefault="00397A89" w:rsidP="00397A89">
      <w:pPr>
        <w:pStyle w:val="Code"/>
        <w:framePr w:wrap="notBeside"/>
      </w:pPr>
      <w:r>
        <w:lastRenderedPageBreak/>
        <w:t>./elfdump hello_i386_32</w:t>
      </w:r>
    </w:p>
    <w:p w14:paraId="07B0CF8F" w14:textId="77777777" w:rsidR="008B783B" w:rsidRDefault="008B783B" w:rsidP="00397A89">
      <w:pPr>
        <w:pStyle w:val="Code"/>
        <w:framePr w:wrap="notBeside"/>
      </w:pPr>
    </w:p>
    <w:p w14:paraId="2517466A" w14:textId="77777777" w:rsidR="00397A89" w:rsidRPr="008B783B" w:rsidRDefault="00397A89" w:rsidP="00397A89">
      <w:pPr>
        <w:pStyle w:val="Code"/>
        <w:framePr w:wrap="notBeside"/>
        <w:rPr>
          <w:color w:val="9F2936" w:themeColor="accent2"/>
        </w:rPr>
      </w:pPr>
      <w:r w:rsidRPr="008B783B">
        <w:rPr>
          <w:color w:val="9F2936" w:themeColor="accent2"/>
        </w:rPr>
        <w:t>ELF Header</w:t>
      </w:r>
    </w:p>
    <w:p w14:paraId="08F52375" w14:textId="77777777" w:rsidR="00397A89" w:rsidRPr="008B783B" w:rsidRDefault="00397A89" w:rsidP="00397A89">
      <w:pPr>
        <w:pStyle w:val="Code"/>
        <w:framePr w:wrap="notBeside"/>
        <w:rPr>
          <w:color w:val="9F2936" w:themeColor="accent2"/>
        </w:rPr>
      </w:pPr>
    </w:p>
    <w:p w14:paraId="3F5DF5E7" w14:textId="77777777" w:rsidR="00397A89" w:rsidRPr="008B783B" w:rsidRDefault="00397A89" w:rsidP="00397A89">
      <w:pPr>
        <w:pStyle w:val="Code"/>
        <w:framePr w:wrap="notBeside"/>
        <w:rPr>
          <w:color w:val="9F2936" w:themeColor="accent2"/>
        </w:rPr>
      </w:pPr>
      <w:r w:rsidRPr="008B783B">
        <w:rPr>
          <w:color w:val="9F2936" w:themeColor="accent2"/>
        </w:rPr>
        <w:t xml:space="preserve">  Class:      ELF32</w:t>
      </w:r>
    </w:p>
    <w:p w14:paraId="12AF73D1" w14:textId="77777777" w:rsidR="00397A89" w:rsidRPr="008B783B" w:rsidRDefault="00397A89" w:rsidP="00397A89">
      <w:pPr>
        <w:pStyle w:val="Code"/>
        <w:framePr w:wrap="notBeside"/>
        <w:rPr>
          <w:color w:val="9F2936" w:themeColor="accent2"/>
        </w:rPr>
      </w:pPr>
      <w:r w:rsidRPr="008B783B">
        <w:rPr>
          <w:color w:val="9F2936" w:themeColor="accent2"/>
        </w:rPr>
        <w:t xml:space="preserve">  Encoding:   Little endian</w:t>
      </w:r>
    </w:p>
    <w:p w14:paraId="6FFAC4AE" w14:textId="77777777" w:rsidR="00397A89" w:rsidRPr="008B783B" w:rsidRDefault="00397A89" w:rsidP="00397A89">
      <w:pPr>
        <w:pStyle w:val="Code"/>
        <w:framePr w:wrap="notBeside"/>
        <w:rPr>
          <w:color w:val="9F2936" w:themeColor="accent2"/>
        </w:rPr>
      </w:pPr>
      <w:r w:rsidRPr="008B783B">
        <w:rPr>
          <w:color w:val="9F2936" w:themeColor="accent2"/>
        </w:rPr>
        <w:t xml:space="preserve">  ELFVersion: Current</w:t>
      </w:r>
    </w:p>
    <w:p w14:paraId="02584A6A" w14:textId="77777777" w:rsidR="00397A89" w:rsidRPr="008B783B" w:rsidRDefault="00397A89" w:rsidP="00397A89">
      <w:pPr>
        <w:pStyle w:val="Code"/>
        <w:framePr w:wrap="notBeside"/>
        <w:rPr>
          <w:color w:val="9F2936" w:themeColor="accent2"/>
        </w:rPr>
      </w:pPr>
      <w:r w:rsidRPr="008B783B">
        <w:rPr>
          <w:color w:val="9F2936" w:themeColor="accent2"/>
        </w:rPr>
        <w:t xml:space="preserve">  Type:       Executable file</w:t>
      </w:r>
    </w:p>
    <w:p w14:paraId="102B7A16" w14:textId="77777777" w:rsidR="00397A89" w:rsidRPr="008B783B" w:rsidRDefault="00397A89" w:rsidP="00397A89">
      <w:pPr>
        <w:pStyle w:val="Code"/>
        <w:framePr w:wrap="notBeside"/>
        <w:rPr>
          <w:color w:val="9F2936" w:themeColor="accent2"/>
        </w:rPr>
      </w:pPr>
      <w:r w:rsidRPr="008B783B">
        <w:rPr>
          <w:color w:val="9F2936" w:themeColor="accent2"/>
        </w:rPr>
        <w:t xml:space="preserve">  Machine:    Intel 80386</w:t>
      </w:r>
    </w:p>
    <w:p w14:paraId="6EF74C99" w14:textId="77777777" w:rsidR="00397A89" w:rsidRPr="008B783B" w:rsidRDefault="00397A89" w:rsidP="00397A89">
      <w:pPr>
        <w:pStyle w:val="Code"/>
        <w:framePr w:wrap="notBeside"/>
        <w:rPr>
          <w:color w:val="9F2936" w:themeColor="accent2"/>
        </w:rPr>
      </w:pPr>
      <w:r w:rsidRPr="008B783B">
        <w:rPr>
          <w:color w:val="9F2936" w:themeColor="accent2"/>
        </w:rPr>
        <w:t xml:space="preserve">  Version:    Current</w:t>
      </w:r>
    </w:p>
    <w:p w14:paraId="204279AD" w14:textId="77777777" w:rsidR="00397A89" w:rsidRPr="008B783B" w:rsidRDefault="00397A89" w:rsidP="00397A89">
      <w:pPr>
        <w:pStyle w:val="Code"/>
        <w:framePr w:wrap="notBeside"/>
        <w:rPr>
          <w:color w:val="9F2936" w:themeColor="accent2"/>
        </w:rPr>
      </w:pPr>
      <w:r w:rsidRPr="008B783B">
        <w:rPr>
          <w:color w:val="9F2936" w:themeColor="accent2"/>
        </w:rPr>
        <w:t xml:space="preserve">  Entry:      0x8048000</w:t>
      </w:r>
    </w:p>
    <w:p w14:paraId="3142B17F" w14:textId="77777777" w:rsidR="00397A89" w:rsidRPr="008B783B" w:rsidRDefault="00397A89" w:rsidP="00397A89">
      <w:pPr>
        <w:pStyle w:val="Code"/>
        <w:framePr w:wrap="notBeside"/>
        <w:rPr>
          <w:color w:val="9F2936" w:themeColor="accent2"/>
        </w:rPr>
      </w:pPr>
      <w:r w:rsidRPr="008B783B">
        <w:rPr>
          <w:color w:val="9F2936" w:themeColor="accent2"/>
        </w:rPr>
        <w:t xml:space="preserve">  Flags:      0x0</w:t>
      </w:r>
    </w:p>
    <w:p w14:paraId="66A03232" w14:textId="77777777" w:rsidR="00397A89" w:rsidRPr="008B783B" w:rsidRDefault="00397A89" w:rsidP="00397A89">
      <w:pPr>
        <w:pStyle w:val="Code"/>
        <w:framePr w:wrap="notBeside"/>
        <w:rPr>
          <w:color w:val="9F2936" w:themeColor="accent2"/>
        </w:rPr>
      </w:pPr>
    </w:p>
    <w:p w14:paraId="2AB298EF" w14:textId="77777777" w:rsidR="00397A89" w:rsidRPr="008B783B" w:rsidRDefault="00397A89" w:rsidP="00397A89">
      <w:pPr>
        <w:pStyle w:val="Code"/>
        <w:framePr w:wrap="notBeside"/>
        <w:rPr>
          <w:color w:val="9F2936" w:themeColor="accent2"/>
        </w:rPr>
      </w:pPr>
      <w:r w:rsidRPr="008B783B">
        <w:rPr>
          <w:color w:val="9F2936" w:themeColor="accent2"/>
        </w:rPr>
        <w:t>Section Headers:</w:t>
      </w:r>
    </w:p>
    <w:p w14:paraId="20A1CA77" w14:textId="77777777" w:rsidR="00397A89" w:rsidRPr="008B783B" w:rsidRDefault="00397A89" w:rsidP="00397A89">
      <w:pPr>
        <w:pStyle w:val="Code"/>
        <w:framePr w:wrap="notBeside"/>
        <w:rPr>
          <w:color w:val="9F2936" w:themeColor="accent2"/>
        </w:rPr>
      </w:pPr>
      <w:r w:rsidRPr="008B783B">
        <w:rPr>
          <w:color w:val="9F2936" w:themeColor="accent2"/>
        </w:rPr>
        <w:t>[  Nr ] Type              Addr     Size     ES Flg Lk Inf Al Name</w:t>
      </w:r>
    </w:p>
    <w:p w14:paraId="79E0EF33" w14:textId="77777777" w:rsidR="00397A89" w:rsidRPr="008B783B" w:rsidRDefault="00397A89" w:rsidP="00397A89">
      <w:pPr>
        <w:pStyle w:val="Code"/>
        <w:framePr w:wrap="notBeside"/>
        <w:rPr>
          <w:color w:val="9F2936" w:themeColor="accent2"/>
        </w:rPr>
      </w:pPr>
      <w:r w:rsidRPr="008B783B">
        <w:rPr>
          <w:color w:val="9F2936" w:themeColor="accent2"/>
        </w:rPr>
        <w:t xml:space="preserve">[    0] NULL              00000000 00000000 00      0   0  0                   </w:t>
      </w:r>
    </w:p>
    <w:p w14:paraId="45456BAB" w14:textId="77777777" w:rsidR="00397A89" w:rsidRPr="008B783B" w:rsidRDefault="00397A89" w:rsidP="00397A89">
      <w:pPr>
        <w:pStyle w:val="Code"/>
        <w:framePr w:wrap="notBeside"/>
        <w:rPr>
          <w:color w:val="9F2936" w:themeColor="accent2"/>
        </w:rPr>
      </w:pPr>
      <w:r w:rsidRPr="008B783B">
        <w:rPr>
          <w:color w:val="9F2936" w:themeColor="accent2"/>
        </w:rPr>
        <w:t xml:space="preserve">[    1] STRTAB            00000000 0000001d 00      0   0  0 .shstrtab         </w:t>
      </w:r>
    </w:p>
    <w:p w14:paraId="13404794" w14:textId="77777777" w:rsidR="00397A89" w:rsidRPr="008B783B" w:rsidRDefault="00397A89" w:rsidP="00397A89">
      <w:pPr>
        <w:pStyle w:val="Code"/>
        <w:framePr w:wrap="notBeside"/>
        <w:rPr>
          <w:color w:val="9F2936" w:themeColor="accent2"/>
        </w:rPr>
      </w:pPr>
      <w:r w:rsidRPr="008B783B">
        <w:rPr>
          <w:color w:val="9F2936" w:themeColor="accent2"/>
        </w:rPr>
        <w:t xml:space="preserve">[    2] PROGBITS          08048000 0000001d 00 AX   0   0 16 .text             </w:t>
      </w:r>
    </w:p>
    <w:p w14:paraId="2406C50B" w14:textId="77777777" w:rsidR="00397A89" w:rsidRPr="008B783B" w:rsidRDefault="00397A89" w:rsidP="00397A89">
      <w:pPr>
        <w:pStyle w:val="Code"/>
        <w:framePr w:wrap="notBeside"/>
        <w:rPr>
          <w:color w:val="9F2936" w:themeColor="accent2"/>
        </w:rPr>
      </w:pPr>
      <w:r w:rsidRPr="008B783B">
        <w:rPr>
          <w:color w:val="9F2936" w:themeColor="accent2"/>
        </w:rPr>
        <w:t xml:space="preserve">[    3] PROGBITS          08048020 0000000e 00 WA   0   0  4 .data             </w:t>
      </w:r>
    </w:p>
    <w:p w14:paraId="32C20D64" w14:textId="77777777" w:rsidR="00397A89" w:rsidRPr="008B783B" w:rsidRDefault="00397A89" w:rsidP="00397A89">
      <w:pPr>
        <w:pStyle w:val="Code"/>
        <w:framePr w:wrap="notBeside"/>
        <w:rPr>
          <w:color w:val="9F2936" w:themeColor="accent2"/>
        </w:rPr>
      </w:pPr>
      <w:r w:rsidRPr="008B783B">
        <w:rPr>
          <w:color w:val="9F2936" w:themeColor="accent2"/>
        </w:rPr>
        <w:t xml:space="preserve">[    4] NOTE              00000000 00000044 00      0   0  1 .note             </w:t>
      </w:r>
    </w:p>
    <w:p w14:paraId="5988795D" w14:textId="77777777" w:rsidR="00397A89" w:rsidRPr="008B783B" w:rsidRDefault="00397A89" w:rsidP="00E54463">
      <w:pPr>
        <w:pStyle w:val="Code"/>
        <w:framePr w:wrap="notBeside"/>
        <w:rPr>
          <w:color w:val="9F2936" w:themeColor="accent2"/>
        </w:rPr>
      </w:pPr>
      <w:r w:rsidRPr="008B783B">
        <w:rPr>
          <w:color w:val="9F2936" w:themeColor="accent2"/>
        </w:rPr>
        <w:t>Key to Flags: W (write), A (alloc), X (execute)</w:t>
      </w:r>
    </w:p>
    <w:p w14:paraId="63A4BBED" w14:textId="77777777" w:rsidR="00397A89" w:rsidRPr="008B783B" w:rsidRDefault="00397A89" w:rsidP="00397A89">
      <w:pPr>
        <w:pStyle w:val="Code"/>
        <w:framePr w:wrap="notBeside"/>
        <w:rPr>
          <w:color w:val="9F2936" w:themeColor="accent2"/>
        </w:rPr>
      </w:pPr>
    </w:p>
    <w:p w14:paraId="41CA5674" w14:textId="77777777" w:rsidR="00397A89" w:rsidRPr="008B783B" w:rsidRDefault="00397A89" w:rsidP="00397A89">
      <w:pPr>
        <w:pStyle w:val="Code"/>
        <w:framePr w:wrap="notBeside"/>
        <w:rPr>
          <w:color w:val="9F2936" w:themeColor="accent2"/>
        </w:rPr>
      </w:pPr>
    </w:p>
    <w:p w14:paraId="0A637470" w14:textId="77777777" w:rsidR="00397A89" w:rsidRPr="008B783B" w:rsidRDefault="00397A89" w:rsidP="00397A89">
      <w:pPr>
        <w:pStyle w:val="Code"/>
        <w:framePr w:wrap="notBeside"/>
        <w:rPr>
          <w:color w:val="9F2936" w:themeColor="accent2"/>
        </w:rPr>
      </w:pPr>
      <w:r w:rsidRPr="008B783B">
        <w:rPr>
          <w:color w:val="9F2936" w:themeColor="accent2"/>
        </w:rPr>
        <w:t>Segment headers:</w:t>
      </w:r>
    </w:p>
    <w:p w14:paraId="2476AD6D" w14:textId="77777777" w:rsidR="00397A89" w:rsidRPr="008B783B" w:rsidRDefault="00397A89" w:rsidP="00397A89">
      <w:pPr>
        <w:pStyle w:val="Code"/>
        <w:framePr w:wrap="notBeside"/>
        <w:rPr>
          <w:color w:val="9F2936" w:themeColor="accent2"/>
        </w:rPr>
      </w:pPr>
      <w:r w:rsidRPr="008B783B">
        <w:rPr>
          <w:color w:val="9F2936" w:themeColor="accent2"/>
        </w:rPr>
        <w:t>[  Nr ] Type           VirtAddr PhysAddr FileSize Mem.Size Flags    Align</w:t>
      </w:r>
    </w:p>
    <w:p w14:paraId="77E80609" w14:textId="77777777" w:rsidR="00397A89" w:rsidRPr="008B783B" w:rsidRDefault="00397A89" w:rsidP="00397A89">
      <w:pPr>
        <w:pStyle w:val="Code"/>
        <w:framePr w:wrap="notBeside"/>
        <w:rPr>
          <w:color w:val="9F2936" w:themeColor="accent2"/>
        </w:rPr>
      </w:pPr>
      <w:r w:rsidRPr="008B783B">
        <w:rPr>
          <w:color w:val="9F2936" w:themeColor="accent2"/>
        </w:rPr>
        <w:t xml:space="preserve">[    0] LOAD           08048000 08048000 0000001d 0000001d RX       00001000 </w:t>
      </w:r>
    </w:p>
    <w:p w14:paraId="1B3C8680" w14:textId="77777777" w:rsidR="00397A89" w:rsidRPr="008B783B" w:rsidRDefault="00397A89" w:rsidP="00397A89">
      <w:pPr>
        <w:pStyle w:val="Code"/>
        <w:framePr w:wrap="notBeside"/>
        <w:rPr>
          <w:color w:val="9F2936" w:themeColor="accent2"/>
        </w:rPr>
      </w:pPr>
      <w:r w:rsidRPr="008B783B">
        <w:rPr>
          <w:color w:val="9F2936" w:themeColor="accent2"/>
        </w:rPr>
        <w:t xml:space="preserve">[    1] LOAD           08048020 08048020 0000000e 0000000e RW       00000010 </w:t>
      </w:r>
    </w:p>
    <w:p w14:paraId="7C00A075" w14:textId="77777777" w:rsidR="00397A89" w:rsidRPr="008B783B" w:rsidRDefault="00397A89" w:rsidP="00397A89">
      <w:pPr>
        <w:pStyle w:val="Code"/>
        <w:framePr w:wrap="notBeside"/>
        <w:rPr>
          <w:color w:val="9F2936" w:themeColor="accent2"/>
        </w:rPr>
      </w:pPr>
    </w:p>
    <w:p w14:paraId="3F189F0A" w14:textId="77777777" w:rsidR="00397A89" w:rsidRPr="008B783B" w:rsidRDefault="00397A89" w:rsidP="00397A89">
      <w:pPr>
        <w:pStyle w:val="Code"/>
        <w:framePr w:wrap="notBeside"/>
        <w:rPr>
          <w:color w:val="9F2936" w:themeColor="accent2"/>
        </w:rPr>
      </w:pPr>
      <w:r w:rsidRPr="008B783B">
        <w:rPr>
          <w:color w:val="9F2936" w:themeColor="accent2"/>
        </w:rPr>
        <w:t>Note section (.note)</w:t>
      </w:r>
    </w:p>
    <w:p w14:paraId="2E9A2A43" w14:textId="77777777" w:rsidR="00397A89" w:rsidRPr="008B783B" w:rsidRDefault="00397A89" w:rsidP="00397A89">
      <w:pPr>
        <w:pStyle w:val="Code"/>
        <w:framePr w:wrap="notBeside"/>
        <w:rPr>
          <w:color w:val="9F2936" w:themeColor="accent2"/>
        </w:rPr>
      </w:pPr>
      <w:r w:rsidRPr="008B783B">
        <w:rPr>
          <w:color w:val="9F2936" w:themeColor="accent2"/>
        </w:rPr>
        <w:t xml:space="preserve">    No Type     Name</w:t>
      </w:r>
    </w:p>
    <w:p w14:paraId="6B5407D5" w14:textId="77777777" w:rsidR="00397A89" w:rsidRPr="008B783B" w:rsidRDefault="00397A89" w:rsidP="00397A89">
      <w:pPr>
        <w:pStyle w:val="Code"/>
        <w:framePr w:wrap="notBeside"/>
        <w:rPr>
          <w:color w:val="9F2936" w:themeColor="accent2"/>
        </w:rPr>
      </w:pPr>
      <w:r w:rsidRPr="008B783B">
        <w:rPr>
          <w:color w:val="9F2936" w:themeColor="accent2"/>
        </w:rPr>
        <w:t xml:space="preserve">  [ 0] 00000001 Created by ELFIO</w:t>
      </w:r>
    </w:p>
    <w:p w14:paraId="11BD58C3" w14:textId="77777777" w:rsidR="00397A89" w:rsidRPr="008B783B" w:rsidRDefault="00397A89" w:rsidP="00397A89">
      <w:pPr>
        <w:pStyle w:val="Code"/>
        <w:framePr w:wrap="notBeside"/>
        <w:rPr>
          <w:color w:val="9F2936" w:themeColor="accent2"/>
        </w:rPr>
      </w:pPr>
      <w:r w:rsidRPr="008B783B">
        <w:rPr>
          <w:color w:val="9F2936" w:themeColor="accent2"/>
        </w:rPr>
        <w:t xml:space="preserve">  [ 1] 00000001 Never easier!</w:t>
      </w:r>
    </w:p>
    <w:p w14:paraId="2802F759" w14:textId="77777777" w:rsidR="00397A89" w:rsidRDefault="00397A89" w:rsidP="003D49F8"/>
    <w:p w14:paraId="14D7E840" w14:textId="77777777" w:rsidR="002D7261" w:rsidRDefault="002D7261" w:rsidP="002D7261">
      <w:pPr>
        <w:pStyle w:val="Note"/>
        <w:framePr w:wrap="auto" w:vAnchor="margin" w:yAlign="inline"/>
        <w:rPr>
          <w:b/>
          <w:bCs/>
          <w:sz w:val="32"/>
          <w:szCs w:val="22"/>
        </w:rPr>
      </w:pPr>
      <w:r w:rsidRPr="0013743F">
        <w:rPr>
          <w:b/>
          <w:bCs/>
          <w:sz w:val="32"/>
          <w:szCs w:val="22"/>
        </w:rPr>
        <w:t>Note:</w:t>
      </w:r>
    </w:p>
    <w:p w14:paraId="39F5ADB3" w14:textId="77777777" w:rsidR="002D7261" w:rsidRDefault="002D7261" w:rsidP="002D7261">
      <w:pPr>
        <w:pStyle w:val="Note"/>
        <w:framePr w:wrap="auto" w:vAnchor="margin" w:yAlign="inline"/>
      </w:pPr>
    </w:p>
    <w:p w14:paraId="21158CB0" w14:textId="77777777" w:rsidR="00726690" w:rsidRPr="0006181D" w:rsidRDefault="00726690" w:rsidP="00726690">
      <w:pPr>
        <w:pStyle w:val="Note"/>
        <w:framePr w:wrap="auto" w:vAnchor="margin" w:yAlign="inline"/>
      </w:pPr>
      <w:r>
        <w:t>The</w:t>
      </w:r>
      <w:r>
        <w:rPr>
          <w:rFonts w:ascii="Courier New" w:hAnsi="Courier New"/>
        </w:rPr>
        <w:t xml:space="preserve"> </w:t>
      </w:r>
      <w:r w:rsidRPr="002D7261">
        <w:rPr>
          <w:rFonts w:ascii="Courier New" w:hAnsi="Courier New"/>
        </w:rPr>
        <w:t>elfio</w:t>
      </w:r>
      <w:r>
        <w:t xml:space="preserve"> library takes care of the resulting binary file layout calculation. It does this on base of the provided memory image addresses and sizes. It is the user's responsibility to provide correct values for these parameters. Please refer to your OS (other execution environment or loader) manual for specific requirements related to executable ELF file attributes and/or mapping.</w:t>
      </w:r>
    </w:p>
    <w:p w14:paraId="52C2FB8D" w14:textId="77777777" w:rsidR="00397A89" w:rsidRDefault="00397A89" w:rsidP="003D49F8"/>
    <w:p w14:paraId="1D39323B" w14:textId="316CE07E" w:rsidR="001F3113" w:rsidRDefault="00EC5E76" w:rsidP="001F3113">
      <w:r>
        <w:t>Like</w:t>
      </w:r>
      <w:r w:rsidR="001F3113">
        <w:t xml:space="preserve"> the ‘reader’ example, you may use provided accessor classes to </w:t>
      </w:r>
      <w:r w:rsidR="00726690">
        <w:t xml:space="preserve">interpret and </w:t>
      </w:r>
      <w:r w:rsidR="001F3113">
        <w:t>modify content of section’s data.</w:t>
      </w:r>
    </w:p>
    <w:p w14:paraId="3648CB64" w14:textId="77777777" w:rsidR="001F3113" w:rsidRDefault="001F3113">
      <w:pPr>
        <w:rPr>
          <w:rFonts w:asciiTheme="majorBidi" w:eastAsiaTheme="majorEastAsia" w:hAnsiTheme="majorBidi" w:cstheme="majorBidi"/>
          <w:b/>
          <w:bCs/>
          <w:smallCaps/>
          <w:color w:val="216A97"/>
          <w:sz w:val="48"/>
          <w:szCs w:val="36"/>
        </w:rPr>
      </w:pPr>
      <w:r>
        <w:br w:type="page"/>
      </w:r>
    </w:p>
    <w:p w14:paraId="21AF7985" w14:textId="77777777" w:rsidR="007B69C2" w:rsidRDefault="007B69C2" w:rsidP="007B69C2">
      <w:pPr>
        <w:pStyle w:val="Heading1"/>
      </w:pPr>
      <w:bookmarkStart w:id="7" w:name="_Toc61427573"/>
      <w:r w:rsidRPr="007B69C2">
        <w:lastRenderedPageBreak/>
        <w:t>ELFIO Library Classes</w:t>
      </w:r>
      <w:bookmarkEnd w:id="7"/>
    </w:p>
    <w:p w14:paraId="63D5B403" w14:textId="77777777" w:rsidR="008677A9" w:rsidRPr="008677A9" w:rsidRDefault="008677A9" w:rsidP="008677A9">
      <w:r>
        <w:t xml:space="preserve">This section contains detailed description of classes provided by </w:t>
      </w:r>
      <w:proofErr w:type="spellStart"/>
      <w:r w:rsidRPr="008677A9">
        <w:rPr>
          <w:rFonts w:ascii="Courier New" w:hAnsi="Courier New" w:cs="Courier New"/>
        </w:rPr>
        <w:t>elfio</w:t>
      </w:r>
      <w:proofErr w:type="spellEnd"/>
      <w:r>
        <w:t xml:space="preserve"> library</w:t>
      </w:r>
    </w:p>
    <w:p w14:paraId="1867C8FC" w14:textId="77777777" w:rsidR="003D49F8" w:rsidRDefault="007B69C2" w:rsidP="007B69C2">
      <w:pPr>
        <w:pStyle w:val="Heading2"/>
      </w:pPr>
      <w:bookmarkStart w:id="8" w:name="_Toc61427574"/>
      <w:proofErr w:type="spellStart"/>
      <w:r w:rsidRPr="007B69C2">
        <w:t>elfio</w:t>
      </w:r>
      <w:bookmarkEnd w:id="8"/>
      <w:proofErr w:type="spellEnd"/>
    </w:p>
    <w:p w14:paraId="6096229E" w14:textId="77777777" w:rsidR="00BA3601" w:rsidRDefault="00BA3601" w:rsidP="00BA3601">
      <w:pPr>
        <w:pStyle w:val="Heading3"/>
      </w:pPr>
      <w:r w:rsidRPr="00BA3601">
        <w:t>Data members</w:t>
      </w:r>
    </w:p>
    <w:p w14:paraId="7ABAF4A4" w14:textId="77777777" w:rsidR="007B69C2" w:rsidRDefault="007B69C2" w:rsidP="00A07E6F">
      <w:r>
        <w:t>The ELFIO library's main class is ‘</w:t>
      </w:r>
      <w:proofErr w:type="spellStart"/>
      <w:r w:rsidRPr="007B69C2">
        <w:rPr>
          <w:rFonts w:ascii="Courier New" w:hAnsi="Courier New" w:cs="Courier New"/>
          <w:sz w:val="18"/>
          <w:szCs w:val="18"/>
        </w:rPr>
        <w:t>elfio</w:t>
      </w:r>
      <w:proofErr w:type="spellEnd"/>
      <w:r w:rsidRPr="007B69C2">
        <w:rPr>
          <w:rFonts w:ascii="Courier New" w:hAnsi="Courier New" w:cs="Courier New"/>
          <w:sz w:val="18"/>
          <w:szCs w:val="18"/>
        </w:rPr>
        <w:t>’</w:t>
      </w:r>
      <w:r>
        <w:t xml:space="preserve">. The class contains </w:t>
      </w:r>
      <w:r w:rsidR="00A07E6F">
        <w:t>two</w:t>
      </w:r>
      <w:r>
        <w:t xml:space="preserve"> public data members:</w:t>
      </w:r>
    </w:p>
    <w:tbl>
      <w:tblPr>
        <w:tblStyle w:val="TableGrid"/>
        <w:tblW w:w="9450" w:type="dxa"/>
        <w:tblInd w:w="45" w:type="dxa"/>
        <w:tblCellMar>
          <w:top w:w="75" w:type="dxa"/>
          <w:left w:w="45" w:type="dxa"/>
          <w:right w:w="115" w:type="dxa"/>
        </w:tblCellMar>
        <w:tblLook w:val="04A0" w:firstRow="1" w:lastRow="0" w:firstColumn="1" w:lastColumn="0" w:noHBand="0" w:noVBand="1"/>
      </w:tblPr>
      <w:tblGrid>
        <w:gridCol w:w="2610"/>
        <w:gridCol w:w="6840"/>
      </w:tblGrid>
      <w:tr w:rsidR="00A07E6F" w14:paraId="134A4E42" w14:textId="77777777" w:rsidTr="00286380">
        <w:trPr>
          <w:trHeight w:val="330"/>
        </w:trPr>
        <w:tc>
          <w:tcPr>
            <w:tcW w:w="2610" w:type="dxa"/>
            <w:tcBorders>
              <w:top w:val="single" w:sz="4" w:space="0" w:color="000000"/>
              <w:left w:val="single" w:sz="4" w:space="0" w:color="000000"/>
              <w:bottom w:val="single" w:sz="4" w:space="0" w:color="000000"/>
              <w:right w:val="single" w:sz="4" w:space="0" w:color="000000"/>
            </w:tcBorders>
          </w:tcPr>
          <w:p w14:paraId="71483155" w14:textId="77777777" w:rsidR="00A07E6F" w:rsidRDefault="00A07E6F" w:rsidP="00A07E6F">
            <w:pPr>
              <w:spacing w:line="276" w:lineRule="auto"/>
              <w:ind w:left="-45"/>
              <w:jc w:val="center"/>
            </w:pPr>
            <w:r>
              <w:rPr>
                <w:rFonts w:ascii="Times New Roman" w:eastAsia="Times New Roman" w:hAnsi="Times New Roman" w:cs="Times New Roman"/>
                <w:b/>
              </w:rPr>
              <w:t>Data member</w:t>
            </w:r>
          </w:p>
        </w:tc>
        <w:tc>
          <w:tcPr>
            <w:tcW w:w="6840" w:type="dxa"/>
            <w:tcBorders>
              <w:top w:val="single" w:sz="4" w:space="0" w:color="000000"/>
              <w:left w:val="single" w:sz="4" w:space="0" w:color="000000"/>
              <w:bottom w:val="single" w:sz="4" w:space="0" w:color="000000"/>
              <w:right w:val="single" w:sz="4" w:space="0" w:color="000000"/>
            </w:tcBorders>
          </w:tcPr>
          <w:p w14:paraId="79999086" w14:textId="77777777" w:rsidR="00A07E6F" w:rsidRDefault="00A07E6F" w:rsidP="00353507">
            <w:pPr>
              <w:spacing w:line="276" w:lineRule="auto"/>
              <w:jc w:val="center"/>
            </w:pPr>
            <w:r>
              <w:rPr>
                <w:rFonts w:ascii="Times New Roman" w:eastAsia="Times New Roman" w:hAnsi="Times New Roman" w:cs="Times New Roman"/>
                <w:b/>
              </w:rPr>
              <w:t>Description</w:t>
            </w:r>
          </w:p>
        </w:tc>
      </w:tr>
      <w:tr w:rsidR="00A07E6F" w14:paraId="3D75D80C" w14:textId="77777777" w:rsidTr="00286380">
        <w:trPr>
          <w:trHeight w:val="1050"/>
        </w:trPr>
        <w:tc>
          <w:tcPr>
            <w:tcW w:w="2610" w:type="dxa"/>
            <w:tcBorders>
              <w:top w:val="single" w:sz="4" w:space="0" w:color="000000"/>
              <w:left w:val="single" w:sz="4" w:space="0" w:color="000000"/>
              <w:bottom w:val="single" w:sz="4" w:space="0" w:color="000000"/>
              <w:right w:val="single" w:sz="4" w:space="0" w:color="000000"/>
            </w:tcBorders>
          </w:tcPr>
          <w:p w14:paraId="24A8EAE8" w14:textId="77777777" w:rsidR="00A07E6F" w:rsidRPr="00697651" w:rsidRDefault="00C41CF7" w:rsidP="00353507">
            <w:pPr>
              <w:spacing w:line="276" w:lineRule="auto"/>
              <w:rPr>
                <w:rFonts w:ascii="Courier New" w:hAnsi="Courier New" w:cs="Courier New"/>
                <w:sz w:val="20"/>
                <w:szCs w:val="20"/>
              </w:rPr>
            </w:pPr>
            <w:r w:rsidRPr="00697651">
              <w:rPr>
                <w:rFonts w:ascii="Courier New" w:hAnsi="Courier New" w:cs="Courier New"/>
                <w:sz w:val="20"/>
                <w:szCs w:val="20"/>
              </w:rPr>
              <w:t>s</w:t>
            </w:r>
            <w:r w:rsidR="00A07E6F" w:rsidRPr="00697651">
              <w:rPr>
                <w:rFonts w:ascii="Courier New" w:hAnsi="Courier New" w:cs="Courier New"/>
                <w:sz w:val="20"/>
                <w:szCs w:val="20"/>
              </w:rPr>
              <w:t>ections</w:t>
            </w:r>
          </w:p>
        </w:tc>
        <w:tc>
          <w:tcPr>
            <w:tcW w:w="6840" w:type="dxa"/>
            <w:tcBorders>
              <w:top w:val="single" w:sz="4" w:space="0" w:color="000000"/>
              <w:left w:val="single" w:sz="4" w:space="0" w:color="000000"/>
              <w:bottom w:val="single" w:sz="4" w:space="0" w:color="000000"/>
              <w:right w:val="single" w:sz="4" w:space="0" w:color="000000"/>
            </w:tcBorders>
          </w:tcPr>
          <w:p w14:paraId="7F489135" w14:textId="77777777" w:rsidR="0070648E" w:rsidRDefault="00A07E6F" w:rsidP="00285676">
            <w:pPr>
              <w:spacing w:line="276" w:lineRule="auto"/>
            </w:pPr>
            <w:r>
              <w:t>The container stores ELFIO library section instances. Implements operator[]</w:t>
            </w:r>
            <w:r w:rsidR="0070648E">
              <w:t>, add()</w:t>
            </w:r>
            <w:r>
              <w:t xml:space="preserve"> and size(). operator[] permits access to individual ELF file section according to its index</w:t>
            </w:r>
            <w:r w:rsidR="001D16D0">
              <w:t xml:space="preserve"> or s</w:t>
            </w:r>
            <w:r w:rsidR="00285676">
              <w:t>ection</w:t>
            </w:r>
            <w:r w:rsidR="001D16D0">
              <w:t xml:space="preserve"> name</w:t>
            </w:r>
            <w:r>
              <w:t>.</w:t>
            </w:r>
          </w:p>
          <w:p w14:paraId="1DF790AC" w14:textId="77777777" w:rsidR="006E5570" w:rsidRDefault="006E5570" w:rsidP="006E5570">
            <w:pPr>
              <w:spacing w:line="276" w:lineRule="auto"/>
            </w:pPr>
            <w:r>
              <w:t>operator[] is capable to provide section pointer according to section index or section name. begin() and end() iterators are available too.</w:t>
            </w:r>
          </w:p>
        </w:tc>
      </w:tr>
      <w:tr w:rsidR="00A07E6F" w14:paraId="59A133C6" w14:textId="77777777" w:rsidTr="00286380">
        <w:trPr>
          <w:trHeight w:val="1050"/>
        </w:trPr>
        <w:tc>
          <w:tcPr>
            <w:tcW w:w="2610" w:type="dxa"/>
            <w:tcBorders>
              <w:top w:val="single" w:sz="4" w:space="0" w:color="000000"/>
              <w:left w:val="single" w:sz="4" w:space="0" w:color="000000"/>
              <w:bottom w:val="single" w:sz="4" w:space="0" w:color="000000"/>
              <w:right w:val="single" w:sz="4" w:space="0" w:color="000000"/>
            </w:tcBorders>
          </w:tcPr>
          <w:p w14:paraId="6CEE1BB9" w14:textId="77777777" w:rsidR="00A07E6F" w:rsidRPr="00697651" w:rsidRDefault="00C41CF7" w:rsidP="00C41CF7">
            <w:pPr>
              <w:spacing w:line="276" w:lineRule="auto"/>
              <w:rPr>
                <w:rFonts w:ascii="Courier New" w:hAnsi="Courier New" w:cs="Courier New"/>
                <w:sz w:val="20"/>
                <w:szCs w:val="20"/>
              </w:rPr>
            </w:pPr>
            <w:r w:rsidRPr="00697651">
              <w:rPr>
                <w:rFonts w:ascii="Courier New" w:hAnsi="Courier New" w:cs="Courier New"/>
                <w:sz w:val="20"/>
                <w:szCs w:val="20"/>
              </w:rPr>
              <w:t>s</w:t>
            </w:r>
            <w:r w:rsidR="00A07E6F" w:rsidRPr="00697651">
              <w:rPr>
                <w:rFonts w:ascii="Courier New" w:hAnsi="Courier New" w:cs="Courier New"/>
                <w:sz w:val="20"/>
                <w:szCs w:val="20"/>
              </w:rPr>
              <w:t>egments</w:t>
            </w:r>
          </w:p>
        </w:tc>
        <w:tc>
          <w:tcPr>
            <w:tcW w:w="6840" w:type="dxa"/>
            <w:tcBorders>
              <w:top w:val="single" w:sz="4" w:space="0" w:color="000000"/>
              <w:left w:val="single" w:sz="4" w:space="0" w:color="000000"/>
              <w:bottom w:val="single" w:sz="4" w:space="0" w:color="000000"/>
              <w:right w:val="single" w:sz="4" w:space="0" w:color="000000"/>
            </w:tcBorders>
          </w:tcPr>
          <w:p w14:paraId="05AA8079" w14:textId="77777777" w:rsidR="00A07E6F" w:rsidRDefault="00A07E6F" w:rsidP="00353507">
            <w:pPr>
              <w:spacing w:line="276" w:lineRule="auto"/>
            </w:pPr>
            <w:r>
              <w:t>The container stores ELFIO library segment instances. Implements operator[]</w:t>
            </w:r>
            <w:r w:rsidR="0070648E">
              <w:t>, add()</w:t>
            </w:r>
            <w:r>
              <w:t xml:space="preserve"> and size(). operator[] permits access to individual ELF file segment according to its index.</w:t>
            </w:r>
          </w:p>
          <w:p w14:paraId="790F4399" w14:textId="77777777" w:rsidR="006E5570" w:rsidRDefault="006E5570" w:rsidP="006E5570">
            <w:pPr>
              <w:spacing w:line="276" w:lineRule="auto"/>
            </w:pPr>
            <w:r>
              <w:t>operator[] is capable to provide section pointer according to segment index. begin() and end() iterators are available too.</w:t>
            </w:r>
          </w:p>
        </w:tc>
      </w:tr>
    </w:tbl>
    <w:p w14:paraId="184C220D" w14:textId="77777777" w:rsidR="00A07E6F" w:rsidRDefault="00A07E6F" w:rsidP="00A07E6F"/>
    <w:p w14:paraId="3BC30E83" w14:textId="77777777" w:rsidR="00635738" w:rsidRDefault="00635738" w:rsidP="00635738">
      <w:pPr>
        <w:pStyle w:val="Heading3"/>
      </w:pPr>
      <w:r w:rsidRPr="00635738">
        <w:t>Member functions</w:t>
      </w:r>
    </w:p>
    <w:p w14:paraId="45107D7F" w14:textId="77777777" w:rsidR="00A07E6F" w:rsidRDefault="00A07E6F" w:rsidP="00A07E6F">
      <w:r>
        <w:t xml:space="preserve">Here is the list of </w:t>
      </w:r>
      <w:proofErr w:type="spellStart"/>
      <w:r>
        <w:rPr>
          <w:rFonts w:ascii="Courier New" w:eastAsia="Courier New" w:hAnsi="Courier New" w:cs="Courier New"/>
        </w:rPr>
        <w:t>elfio</w:t>
      </w:r>
      <w:proofErr w:type="spellEnd"/>
      <w:r>
        <w:t xml:space="preserve"> public member functions. The functions permit to retrieve or set ELF file properties.</w:t>
      </w:r>
    </w:p>
    <w:tbl>
      <w:tblPr>
        <w:tblStyle w:val="TableGrid"/>
        <w:tblW w:w="9450" w:type="dxa"/>
        <w:tblInd w:w="45" w:type="dxa"/>
        <w:tblCellMar>
          <w:top w:w="75" w:type="dxa"/>
          <w:left w:w="45" w:type="dxa"/>
          <w:right w:w="115" w:type="dxa"/>
        </w:tblCellMar>
        <w:tblLook w:val="04A0" w:firstRow="1" w:lastRow="0" w:firstColumn="1" w:lastColumn="0" w:noHBand="0" w:noVBand="1"/>
      </w:tblPr>
      <w:tblGrid>
        <w:gridCol w:w="4680"/>
        <w:gridCol w:w="4770"/>
      </w:tblGrid>
      <w:tr w:rsidR="00A07E6F" w14:paraId="397CACD0" w14:textId="77777777" w:rsidTr="00790FD4">
        <w:trPr>
          <w:trHeight w:val="330"/>
        </w:trPr>
        <w:tc>
          <w:tcPr>
            <w:tcW w:w="4680" w:type="dxa"/>
            <w:tcBorders>
              <w:top w:val="single" w:sz="4" w:space="0" w:color="000000"/>
              <w:left w:val="single" w:sz="4" w:space="0" w:color="000000"/>
              <w:bottom w:val="single" w:sz="4" w:space="0" w:color="000000"/>
              <w:right w:val="single" w:sz="4" w:space="0" w:color="000000"/>
            </w:tcBorders>
          </w:tcPr>
          <w:p w14:paraId="24AB5D09" w14:textId="77777777" w:rsidR="00A07E6F" w:rsidRDefault="00CF7D02" w:rsidP="00353507">
            <w:pPr>
              <w:spacing w:line="276" w:lineRule="auto"/>
              <w:jc w:val="center"/>
            </w:pPr>
            <w:r>
              <w:rPr>
                <w:rFonts w:ascii="Times New Roman" w:eastAsia="Times New Roman" w:hAnsi="Times New Roman" w:cs="Times New Roman"/>
                <w:b/>
              </w:rPr>
              <w:t xml:space="preserve">Member </w:t>
            </w:r>
            <w:r w:rsidR="00A07E6F">
              <w:rPr>
                <w:rFonts w:ascii="Times New Roman" w:eastAsia="Times New Roman" w:hAnsi="Times New Roman" w:cs="Times New Roman"/>
                <w:b/>
              </w:rPr>
              <w:t>Function</w:t>
            </w:r>
          </w:p>
        </w:tc>
        <w:tc>
          <w:tcPr>
            <w:tcW w:w="4770" w:type="dxa"/>
            <w:tcBorders>
              <w:top w:val="single" w:sz="4" w:space="0" w:color="000000"/>
              <w:left w:val="single" w:sz="4" w:space="0" w:color="000000"/>
              <w:bottom w:val="single" w:sz="4" w:space="0" w:color="000000"/>
              <w:right w:val="single" w:sz="4" w:space="0" w:color="000000"/>
            </w:tcBorders>
          </w:tcPr>
          <w:p w14:paraId="5D1CEB53" w14:textId="77777777" w:rsidR="00A07E6F" w:rsidRDefault="00A07E6F" w:rsidP="00353507">
            <w:pPr>
              <w:spacing w:line="276" w:lineRule="auto"/>
              <w:jc w:val="center"/>
            </w:pPr>
            <w:r>
              <w:rPr>
                <w:rFonts w:ascii="Times New Roman" w:eastAsia="Times New Roman" w:hAnsi="Times New Roman" w:cs="Times New Roman"/>
                <w:b/>
              </w:rPr>
              <w:t>Description</w:t>
            </w:r>
          </w:p>
        </w:tc>
      </w:tr>
      <w:tr w:rsidR="00A07E6F" w14:paraId="3330F2E7" w14:textId="77777777" w:rsidTr="00790FD4">
        <w:trPr>
          <w:trHeight w:val="530"/>
        </w:trPr>
        <w:tc>
          <w:tcPr>
            <w:tcW w:w="4680" w:type="dxa"/>
            <w:tcBorders>
              <w:top w:val="single" w:sz="4" w:space="0" w:color="000000"/>
              <w:left w:val="single" w:sz="4" w:space="0" w:color="000000"/>
              <w:bottom w:val="single" w:sz="4" w:space="0" w:color="000000"/>
              <w:right w:val="single" w:sz="4" w:space="0" w:color="000000"/>
            </w:tcBorders>
          </w:tcPr>
          <w:p w14:paraId="7EFE8359" w14:textId="77777777" w:rsidR="00A07E6F" w:rsidRPr="00697651" w:rsidRDefault="00A07E6F" w:rsidP="000304CC">
            <w:pPr>
              <w:spacing w:line="276" w:lineRule="auto"/>
              <w:rPr>
                <w:sz w:val="20"/>
                <w:szCs w:val="20"/>
              </w:rPr>
            </w:pPr>
            <w:proofErr w:type="spellStart"/>
            <w:r w:rsidRPr="00697651">
              <w:rPr>
                <w:rFonts w:ascii="Courier New" w:eastAsia="Courier New" w:hAnsi="Courier New" w:cs="Courier New"/>
                <w:b/>
                <w:sz w:val="20"/>
                <w:szCs w:val="20"/>
              </w:rPr>
              <w:t>elfio</w:t>
            </w:r>
            <w:proofErr w:type="spellEnd"/>
            <w:r w:rsidR="00286380" w:rsidRPr="00697651">
              <w:rPr>
                <w:rFonts w:ascii="Courier New" w:eastAsia="Courier New" w:hAnsi="Courier New" w:cs="Courier New"/>
                <w:sz w:val="20"/>
                <w:szCs w:val="20"/>
              </w:rPr>
              <w:t>()</w:t>
            </w:r>
          </w:p>
        </w:tc>
        <w:tc>
          <w:tcPr>
            <w:tcW w:w="4770" w:type="dxa"/>
            <w:tcBorders>
              <w:top w:val="single" w:sz="4" w:space="0" w:color="000000"/>
              <w:left w:val="single" w:sz="4" w:space="0" w:color="000000"/>
              <w:bottom w:val="single" w:sz="4" w:space="0" w:color="000000"/>
              <w:right w:val="single" w:sz="4" w:space="0" w:color="000000"/>
            </w:tcBorders>
          </w:tcPr>
          <w:p w14:paraId="0501DABB" w14:textId="77777777" w:rsidR="00A07E6F" w:rsidRDefault="00A07E6F" w:rsidP="00353507">
            <w:pPr>
              <w:spacing w:line="276" w:lineRule="auto"/>
            </w:pPr>
            <w:r>
              <w:t>The constructor.</w:t>
            </w:r>
          </w:p>
        </w:tc>
      </w:tr>
      <w:tr w:rsidR="00A07E6F" w14:paraId="4B663101" w14:textId="77777777" w:rsidTr="00790FD4">
        <w:trPr>
          <w:trHeight w:val="530"/>
        </w:trPr>
        <w:tc>
          <w:tcPr>
            <w:tcW w:w="4680" w:type="dxa"/>
            <w:tcBorders>
              <w:top w:val="single" w:sz="4" w:space="0" w:color="000000"/>
              <w:left w:val="single" w:sz="4" w:space="0" w:color="000000"/>
              <w:bottom w:val="single" w:sz="4" w:space="0" w:color="000000"/>
              <w:right w:val="single" w:sz="4" w:space="0" w:color="000000"/>
            </w:tcBorders>
          </w:tcPr>
          <w:p w14:paraId="77E35FE1" w14:textId="77777777" w:rsidR="00A07E6F" w:rsidRPr="00697651" w:rsidRDefault="00A07E6F" w:rsidP="000304CC">
            <w:pPr>
              <w:spacing w:line="276" w:lineRule="auto"/>
              <w:rPr>
                <w:rFonts w:ascii="Courier New" w:hAnsi="Courier New" w:cs="Courier New"/>
                <w:sz w:val="20"/>
                <w:szCs w:val="20"/>
              </w:rPr>
            </w:pPr>
            <w:r w:rsidRPr="00697651">
              <w:rPr>
                <w:rFonts w:ascii="Courier New" w:eastAsia="Courier New" w:hAnsi="Courier New" w:cs="Courier New"/>
                <w:b/>
                <w:sz w:val="20"/>
                <w:szCs w:val="20"/>
              </w:rPr>
              <w:t>~</w:t>
            </w:r>
            <w:proofErr w:type="spellStart"/>
            <w:r w:rsidRPr="00697651">
              <w:rPr>
                <w:rFonts w:ascii="Courier New" w:eastAsia="Courier New" w:hAnsi="Courier New" w:cs="Courier New"/>
                <w:b/>
                <w:sz w:val="20"/>
                <w:szCs w:val="20"/>
              </w:rPr>
              <w:t>elfio</w:t>
            </w:r>
            <w:proofErr w:type="spellEnd"/>
            <w:r w:rsidR="00286380" w:rsidRPr="00697651">
              <w:rPr>
                <w:rFonts w:ascii="Courier New" w:eastAsia="Courier New" w:hAnsi="Courier New" w:cs="Courier New"/>
                <w:sz w:val="20"/>
                <w:szCs w:val="20"/>
              </w:rPr>
              <w:t>()</w:t>
            </w:r>
          </w:p>
        </w:tc>
        <w:tc>
          <w:tcPr>
            <w:tcW w:w="4770" w:type="dxa"/>
            <w:tcBorders>
              <w:top w:val="single" w:sz="4" w:space="0" w:color="000000"/>
              <w:left w:val="single" w:sz="4" w:space="0" w:color="000000"/>
              <w:bottom w:val="single" w:sz="4" w:space="0" w:color="000000"/>
              <w:right w:val="single" w:sz="4" w:space="0" w:color="000000"/>
            </w:tcBorders>
          </w:tcPr>
          <w:p w14:paraId="68E24461" w14:textId="77777777" w:rsidR="00A07E6F" w:rsidRDefault="00A07E6F" w:rsidP="00353507">
            <w:pPr>
              <w:spacing w:line="276" w:lineRule="auto"/>
            </w:pPr>
            <w:r>
              <w:t>The destructor.</w:t>
            </w:r>
          </w:p>
        </w:tc>
      </w:tr>
      <w:tr w:rsidR="00A07E6F" w14:paraId="42FE1E83" w14:textId="77777777" w:rsidTr="00790FD4">
        <w:trPr>
          <w:trHeight w:val="1250"/>
        </w:trPr>
        <w:tc>
          <w:tcPr>
            <w:tcW w:w="4680" w:type="dxa"/>
            <w:tcBorders>
              <w:top w:val="single" w:sz="4" w:space="0" w:color="000000"/>
              <w:left w:val="single" w:sz="4" w:space="0" w:color="000000"/>
              <w:bottom w:val="single" w:sz="4" w:space="0" w:color="000000"/>
              <w:right w:val="single" w:sz="4" w:space="0" w:color="000000"/>
            </w:tcBorders>
          </w:tcPr>
          <w:p w14:paraId="2A72BF31" w14:textId="77777777" w:rsidR="000304CC" w:rsidRPr="00697651" w:rsidRDefault="000304CC" w:rsidP="000304CC">
            <w:pPr>
              <w:spacing w:line="276" w:lineRule="auto"/>
              <w:rPr>
                <w:rFonts w:ascii="Courier New" w:eastAsia="Courier New" w:hAnsi="Courier New" w:cs="Courier New"/>
                <w:sz w:val="20"/>
                <w:szCs w:val="20"/>
              </w:rPr>
            </w:pPr>
            <w:r w:rsidRPr="00697651">
              <w:rPr>
                <w:rFonts w:ascii="Courier New" w:eastAsia="Courier New" w:hAnsi="Courier New" w:cs="Courier New"/>
                <w:sz w:val="20"/>
                <w:szCs w:val="20"/>
              </w:rPr>
              <w:t>void</w:t>
            </w:r>
          </w:p>
          <w:p w14:paraId="0F1D8DC0" w14:textId="77777777" w:rsidR="000304CC" w:rsidRPr="00697651" w:rsidRDefault="000304CC" w:rsidP="000304CC">
            <w:pPr>
              <w:spacing w:line="276" w:lineRule="auto"/>
              <w:rPr>
                <w:rFonts w:ascii="Courier New" w:eastAsia="Courier New" w:hAnsi="Courier New" w:cs="Courier New"/>
                <w:sz w:val="20"/>
                <w:szCs w:val="20"/>
              </w:rPr>
            </w:pPr>
            <w:r w:rsidRPr="00697651">
              <w:rPr>
                <w:rFonts w:ascii="Courier New" w:eastAsia="Courier New" w:hAnsi="Courier New" w:cs="Courier New"/>
                <w:b/>
                <w:bCs/>
                <w:sz w:val="20"/>
                <w:szCs w:val="20"/>
              </w:rPr>
              <w:t>create</w:t>
            </w:r>
            <w:r w:rsidRPr="00697651">
              <w:rPr>
                <w:rFonts w:ascii="Courier New" w:eastAsia="Courier New" w:hAnsi="Courier New" w:cs="Courier New"/>
                <w:sz w:val="20"/>
                <w:szCs w:val="20"/>
              </w:rPr>
              <w:t>(</w:t>
            </w:r>
          </w:p>
          <w:p w14:paraId="7BD3B525" w14:textId="77777777" w:rsidR="000304CC" w:rsidRPr="00697651" w:rsidRDefault="000304CC" w:rsidP="000304CC">
            <w:pPr>
              <w:spacing w:line="276" w:lineRule="auto"/>
              <w:rPr>
                <w:rFonts w:ascii="Courier New" w:eastAsia="Courier New" w:hAnsi="Courier New" w:cs="Courier New"/>
                <w:sz w:val="20"/>
                <w:szCs w:val="20"/>
              </w:rPr>
            </w:pPr>
            <w:r w:rsidRPr="00697651">
              <w:rPr>
                <w:rFonts w:ascii="Courier New" w:eastAsia="Courier New" w:hAnsi="Courier New" w:cs="Courier New"/>
                <w:sz w:val="20"/>
                <w:szCs w:val="20"/>
              </w:rPr>
              <w:t xml:space="preserve">  unsigned char </w:t>
            </w:r>
            <w:proofErr w:type="spellStart"/>
            <w:r w:rsidRPr="00697651">
              <w:rPr>
                <w:rFonts w:ascii="Courier New" w:eastAsia="Courier New" w:hAnsi="Courier New" w:cs="Courier New"/>
                <w:sz w:val="20"/>
                <w:szCs w:val="20"/>
              </w:rPr>
              <w:t>file_class</w:t>
            </w:r>
            <w:proofErr w:type="spellEnd"/>
            <w:r w:rsidRPr="00697651">
              <w:rPr>
                <w:rFonts w:ascii="Courier New" w:eastAsia="Courier New" w:hAnsi="Courier New" w:cs="Courier New"/>
                <w:sz w:val="20"/>
                <w:szCs w:val="20"/>
              </w:rPr>
              <w:t>,</w:t>
            </w:r>
          </w:p>
          <w:p w14:paraId="03D947B4" w14:textId="77777777" w:rsidR="00A07E6F" w:rsidRPr="00697651" w:rsidRDefault="000304CC" w:rsidP="000304CC">
            <w:pPr>
              <w:spacing w:line="276" w:lineRule="auto"/>
              <w:rPr>
                <w:rFonts w:ascii="Courier New" w:hAnsi="Courier New" w:cs="Courier New"/>
                <w:sz w:val="20"/>
                <w:szCs w:val="20"/>
              </w:rPr>
            </w:pPr>
            <w:r w:rsidRPr="00697651">
              <w:rPr>
                <w:rFonts w:ascii="Courier New" w:eastAsia="Courier New" w:hAnsi="Courier New" w:cs="Courier New"/>
                <w:sz w:val="20"/>
                <w:szCs w:val="20"/>
              </w:rPr>
              <w:t xml:space="preserve">  unsigned char encoding )</w:t>
            </w:r>
          </w:p>
        </w:tc>
        <w:tc>
          <w:tcPr>
            <w:tcW w:w="4770" w:type="dxa"/>
            <w:tcBorders>
              <w:top w:val="single" w:sz="4" w:space="0" w:color="000000"/>
              <w:left w:val="single" w:sz="4" w:space="0" w:color="000000"/>
              <w:bottom w:val="single" w:sz="4" w:space="0" w:color="000000"/>
              <w:right w:val="single" w:sz="4" w:space="0" w:color="000000"/>
            </w:tcBorders>
          </w:tcPr>
          <w:p w14:paraId="41A07039" w14:textId="77777777" w:rsidR="00A07E6F" w:rsidRDefault="00A07E6F" w:rsidP="004C674C">
            <w:pPr>
              <w:spacing w:line="276" w:lineRule="auto"/>
              <w:ind w:right="473"/>
            </w:pPr>
            <w:r>
              <w:t>Cleans and</w:t>
            </w:r>
            <w:r w:rsidR="00726690">
              <w:t>/or</w:t>
            </w:r>
            <w:r>
              <w:t xml:space="preserve"> initializes </w:t>
            </w:r>
            <w:proofErr w:type="spellStart"/>
            <w:r>
              <w:rPr>
                <w:rFonts w:ascii="Courier New" w:eastAsia="Courier New" w:hAnsi="Courier New" w:cs="Courier New"/>
              </w:rPr>
              <w:t>elfio</w:t>
            </w:r>
            <w:proofErr w:type="spellEnd"/>
            <w:r>
              <w:t xml:space="preserve"> object. </w:t>
            </w:r>
            <w:proofErr w:type="spellStart"/>
            <w:r>
              <w:rPr>
                <w:rFonts w:ascii="Courier New" w:eastAsia="Courier New" w:hAnsi="Courier New" w:cs="Courier New"/>
                <w:i/>
              </w:rPr>
              <w:t>file_class</w:t>
            </w:r>
            <w:proofErr w:type="spellEnd"/>
            <w:r>
              <w:t xml:space="preserve"> is either ELFCLASS32 or ELFCLASS64. </w:t>
            </w:r>
            <w:proofErr w:type="spellStart"/>
            <w:r>
              <w:rPr>
                <w:rFonts w:ascii="Courier New" w:eastAsia="Courier New" w:hAnsi="Courier New" w:cs="Courier New"/>
                <w:i/>
              </w:rPr>
              <w:t>file_class</w:t>
            </w:r>
            <w:proofErr w:type="spellEnd"/>
            <w:r>
              <w:t xml:space="preserve"> is either ELFDATA2LSB or ELFDATA2MSB.</w:t>
            </w:r>
          </w:p>
        </w:tc>
      </w:tr>
      <w:tr w:rsidR="00A07E6F" w14:paraId="5BE3088B" w14:textId="77777777" w:rsidTr="00790FD4">
        <w:trPr>
          <w:trHeight w:val="810"/>
        </w:trPr>
        <w:tc>
          <w:tcPr>
            <w:tcW w:w="4680" w:type="dxa"/>
            <w:tcBorders>
              <w:top w:val="single" w:sz="4" w:space="0" w:color="000000"/>
              <w:left w:val="single" w:sz="4" w:space="0" w:color="000000"/>
              <w:bottom w:val="single" w:sz="4" w:space="0" w:color="000000"/>
              <w:right w:val="single" w:sz="4" w:space="0" w:color="000000"/>
            </w:tcBorders>
          </w:tcPr>
          <w:p w14:paraId="29E55F55" w14:textId="77777777" w:rsidR="000304CC" w:rsidRPr="00697651" w:rsidRDefault="000304CC" w:rsidP="000304CC">
            <w:pPr>
              <w:spacing w:line="276" w:lineRule="auto"/>
              <w:ind w:right="440"/>
              <w:rPr>
                <w:rFonts w:ascii="Courier New" w:eastAsia="Courier New" w:hAnsi="Courier New" w:cs="Courier New"/>
                <w:sz w:val="20"/>
                <w:szCs w:val="20"/>
              </w:rPr>
            </w:pPr>
            <w:r w:rsidRPr="00697651">
              <w:rPr>
                <w:rFonts w:ascii="Courier New" w:eastAsia="Courier New" w:hAnsi="Courier New" w:cs="Courier New"/>
                <w:sz w:val="20"/>
                <w:szCs w:val="20"/>
              </w:rPr>
              <w:t>bool</w:t>
            </w:r>
          </w:p>
          <w:p w14:paraId="5F870E41" w14:textId="77777777" w:rsidR="000304CC" w:rsidRPr="00697651" w:rsidRDefault="000304CC" w:rsidP="000304CC">
            <w:pPr>
              <w:spacing w:line="276" w:lineRule="auto"/>
              <w:ind w:right="440"/>
              <w:rPr>
                <w:rFonts w:ascii="Courier New" w:eastAsia="Courier New" w:hAnsi="Courier New" w:cs="Courier New"/>
                <w:sz w:val="20"/>
                <w:szCs w:val="20"/>
              </w:rPr>
            </w:pPr>
            <w:r w:rsidRPr="00697651">
              <w:rPr>
                <w:rFonts w:ascii="Courier New" w:eastAsia="Courier New" w:hAnsi="Courier New" w:cs="Courier New"/>
                <w:b/>
                <w:bCs/>
                <w:sz w:val="20"/>
                <w:szCs w:val="20"/>
              </w:rPr>
              <w:t>load</w:t>
            </w:r>
            <w:r w:rsidRPr="00697651">
              <w:rPr>
                <w:rFonts w:ascii="Courier New" w:eastAsia="Courier New" w:hAnsi="Courier New" w:cs="Courier New"/>
                <w:sz w:val="20"/>
                <w:szCs w:val="20"/>
              </w:rPr>
              <w:t>(</w:t>
            </w:r>
          </w:p>
          <w:p w14:paraId="5B3AAD4D" w14:textId="77777777" w:rsidR="00A07E6F" w:rsidRDefault="000304CC" w:rsidP="000304CC">
            <w:pPr>
              <w:spacing w:line="276" w:lineRule="auto"/>
              <w:ind w:right="440"/>
              <w:rPr>
                <w:rFonts w:ascii="Courier New" w:eastAsia="Courier New" w:hAnsi="Courier New" w:cs="Courier New"/>
                <w:sz w:val="20"/>
                <w:szCs w:val="20"/>
              </w:rPr>
            </w:pPr>
            <w:r w:rsidRPr="00697651">
              <w:rPr>
                <w:rFonts w:ascii="Courier New" w:eastAsia="Courier New" w:hAnsi="Courier New" w:cs="Courier New"/>
                <w:sz w:val="20"/>
                <w:szCs w:val="20"/>
              </w:rPr>
              <w:t xml:space="preserve">  const </w:t>
            </w:r>
            <w:proofErr w:type="gramStart"/>
            <w:r w:rsidRPr="00697651">
              <w:rPr>
                <w:rFonts w:ascii="Courier New" w:eastAsia="Courier New" w:hAnsi="Courier New" w:cs="Courier New"/>
                <w:sz w:val="20"/>
                <w:szCs w:val="20"/>
              </w:rPr>
              <w:t>std::</w:t>
            </w:r>
            <w:proofErr w:type="gramEnd"/>
            <w:r w:rsidRPr="00697651">
              <w:rPr>
                <w:rFonts w:ascii="Courier New" w:eastAsia="Courier New" w:hAnsi="Courier New" w:cs="Courier New"/>
                <w:sz w:val="20"/>
                <w:szCs w:val="20"/>
              </w:rPr>
              <w:t xml:space="preserve">string&amp; </w:t>
            </w:r>
            <w:proofErr w:type="spellStart"/>
            <w:r w:rsidRPr="00697651">
              <w:rPr>
                <w:rFonts w:ascii="Courier New" w:eastAsia="Courier New" w:hAnsi="Courier New" w:cs="Courier New"/>
                <w:sz w:val="20"/>
                <w:szCs w:val="20"/>
              </w:rPr>
              <w:t>file_name</w:t>
            </w:r>
            <w:proofErr w:type="spellEnd"/>
            <w:r w:rsidRPr="00697651">
              <w:rPr>
                <w:rFonts w:ascii="Courier New" w:eastAsia="Courier New" w:hAnsi="Courier New" w:cs="Courier New"/>
                <w:sz w:val="20"/>
                <w:szCs w:val="20"/>
              </w:rPr>
              <w:t xml:space="preserve"> )</w:t>
            </w:r>
          </w:p>
          <w:p w14:paraId="75174D11" w14:textId="77777777" w:rsidR="00756CE5" w:rsidRDefault="00756CE5" w:rsidP="000304CC">
            <w:pPr>
              <w:spacing w:line="276" w:lineRule="auto"/>
              <w:ind w:right="440"/>
              <w:rPr>
                <w:rFonts w:ascii="Courier New" w:eastAsia="Courier New" w:hAnsi="Courier New" w:cs="Courier New"/>
                <w:sz w:val="20"/>
                <w:szCs w:val="20"/>
              </w:rPr>
            </w:pPr>
          </w:p>
          <w:p w14:paraId="19F48D2C" w14:textId="77777777" w:rsidR="00756CE5" w:rsidRPr="00697651" w:rsidRDefault="00756CE5" w:rsidP="00756CE5">
            <w:pPr>
              <w:spacing w:line="276" w:lineRule="auto"/>
              <w:ind w:right="440"/>
              <w:rPr>
                <w:rFonts w:ascii="Courier New" w:eastAsia="Courier New" w:hAnsi="Courier New" w:cs="Courier New"/>
                <w:sz w:val="20"/>
                <w:szCs w:val="20"/>
              </w:rPr>
            </w:pPr>
            <w:r w:rsidRPr="00697651">
              <w:rPr>
                <w:rFonts w:ascii="Courier New" w:eastAsia="Courier New" w:hAnsi="Courier New" w:cs="Courier New"/>
                <w:sz w:val="20"/>
                <w:szCs w:val="20"/>
              </w:rPr>
              <w:t>bool</w:t>
            </w:r>
          </w:p>
          <w:p w14:paraId="55D89E89" w14:textId="77777777" w:rsidR="00756CE5" w:rsidRPr="00697651" w:rsidRDefault="00756CE5">
            <w:pPr>
              <w:spacing w:line="276" w:lineRule="auto"/>
              <w:ind w:right="440"/>
              <w:rPr>
                <w:rFonts w:ascii="Courier New" w:hAnsi="Courier New" w:cs="Courier New"/>
                <w:sz w:val="20"/>
                <w:szCs w:val="20"/>
              </w:rPr>
            </w:pPr>
            <w:r w:rsidRPr="00697651">
              <w:rPr>
                <w:rFonts w:ascii="Courier New" w:eastAsia="Courier New" w:hAnsi="Courier New" w:cs="Courier New"/>
                <w:b/>
                <w:bCs/>
                <w:sz w:val="20"/>
                <w:szCs w:val="20"/>
              </w:rPr>
              <w:t>load</w:t>
            </w:r>
            <w:r w:rsidRPr="00756CE5">
              <w:rPr>
                <w:rFonts w:ascii="Courier New" w:eastAsia="Courier New" w:hAnsi="Courier New" w:cs="Courier New"/>
                <w:sz w:val="20"/>
                <w:szCs w:val="20"/>
              </w:rPr>
              <w:t xml:space="preserve">( </w:t>
            </w:r>
            <w:proofErr w:type="gramStart"/>
            <w:r w:rsidRPr="00756CE5">
              <w:rPr>
                <w:rFonts w:ascii="Courier New" w:eastAsia="Courier New" w:hAnsi="Courier New" w:cs="Courier New"/>
                <w:sz w:val="20"/>
                <w:szCs w:val="20"/>
              </w:rPr>
              <w:t>std::</w:t>
            </w:r>
            <w:proofErr w:type="spellStart"/>
            <w:proofErr w:type="gramEnd"/>
            <w:r w:rsidRPr="00756CE5">
              <w:rPr>
                <w:rFonts w:ascii="Courier New" w:eastAsia="Courier New" w:hAnsi="Courier New" w:cs="Courier New"/>
                <w:sz w:val="20"/>
                <w:szCs w:val="20"/>
              </w:rPr>
              <w:t>istream</w:t>
            </w:r>
            <w:proofErr w:type="spellEnd"/>
            <w:r w:rsidRPr="00756CE5">
              <w:rPr>
                <w:rFonts w:ascii="Courier New" w:eastAsia="Courier New" w:hAnsi="Courier New" w:cs="Courier New"/>
                <w:sz w:val="20"/>
                <w:szCs w:val="20"/>
              </w:rPr>
              <w:t xml:space="preserve"> &amp;stream )</w:t>
            </w:r>
          </w:p>
        </w:tc>
        <w:tc>
          <w:tcPr>
            <w:tcW w:w="4770" w:type="dxa"/>
            <w:tcBorders>
              <w:top w:val="single" w:sz="4" w:space="0" w:color="000000"/>
              <w:left w:val="single" w:sz="4" w:space="0" w:color="000000"/>
              <w:bottom w:val="single" w:sz="4" w:space="0" w:color="000000"/>
              <w:right w:val="single" w:sz="4" w:space="0" w:color="000000"/>
            </w:tcBorders>
          </w:tcPr>
          <w:p w14:paraId="7246C788" w14:textId="77777777" w:rsidR="00A07E6F" w:rsidRDefault="00A07E6F" w:rsidP="00353507">
            <w:pPr>
              <w:spacing w:after="51" w:line="244" w:lineRule="auto"/>
            </w:pPr>
            <w:r>
              <w:t xml:space="preserve">Initializes </w:t>
            </w:r>
            <w:proofErr w:type="spellStart"/>
            <w:r>
              <w:rPr>
                <w:rFonts w:ascii="Courier New" w:eastAsia="Courier New" w:hAnsi="Courier New" w:cs="Courier New"/>
              </w:rPr>
              <w:t>elfio</w:t>
            </w:r>
            <w:proofErr w:type="spellEnd"/>
            <w:r>
              <w:t xml:space="preserve"> object by loading data from ELF binary file. File name </w:t>
            </w:r>
            <w:r w:rsidR="00756CE5">
              <w:t xml:space="preserve">is </w:t>
            </w:r>
            <w:r>
              <w:t>provided</w:t>
            </w:r>
            <w:r w:rsidR="00756CE5">
              <w:t xml:space="preserve"> as a </w:t>
            </w:r>
            <w:proofErr w:type="gramStart"/>
            <w:r w:rsidR="00756CE5">
              <w:t>std::</w:t>
            </w:r>
            <w:proofErr w:type="gramEnd"/>
            <w:r w:rsidR="00756CE5">
              <w:t>string</w:t>
            </w:r>
            <w:r>
              <w:t xml:space="preserve"> </w:t>
            </w:r>
            <w:r w:rsidR="00756CE5">
              <w:t>i</w:t>
            </w:r>
            <w:r>
              <w:t xml:space="preserve">n </w:t>
            </w:r>
            <w:proofErr w:type="spellStart"/>
            <w:r>
              <w:rPr>
                <w:rFonts w:ascii="Courier New" w:eastAsia="Courier New" w:hAnsi="Courier New" w:cs="Courier New"/>
                <w:i/>
              </w:rPr>
              <w:t>file_name</w:t>
            </w:r>
            <w:proofErr w:type="spellEnd"/>
            <w:r w:rsidR="00756CE5">
              <w:rPr>
                <w:rFonts w:ascii="Courier New" w:eastAsia="Courier New" w:hAnsi="Courier New" w:cs="Courier New"/>
                <w:i/>
              </w:rPr>
              <w:t xml:space="preserve"> </w:t>
            </w:r>
            <w:r w:rsidR="00756CE5" w:rsidRPr="008E4140">
              <w:t>or</w:t>
            </w:r>
            <w:r w:rsidR="00756CE5">
              <w:t xml:space="preserve"> as an opened std::</w:t>
            </w:r>
            <w:proofErr w:type="spellStart"/>
            <w:r w:rsidR="00756CE5">
              <w:t>istream</w:t>
            </w:r>
            <w:proofErr w:type="spellEnd"/>
            <w:r w:rsidR="00756CE5">
              <w:t xml:space="preserve"> in </w:t>
            </w:r>
            <w:r w:rsidR="00756CE5" w:rsidRPr="008E4140">
              <w:rPr>
                <w:rFonts w:ascii="Courier New" w:eastAsia="Courier New" w:hAnsi="Courier New" w:cs="Courier New"/>
                <w:i/>
              </w:rPr>
              <w:t>stream</w:t>
            </w:r>
            <w:r>
              <w:t>.</w:t>
            </w:r>
          </w:p>
          <w:p w14:paraId="20619D7A" w14:textId="77777777" w:rsidR="00A07E6F" w:rsidRDefault="00A07E6F" w:rsidP="00353507">
            <w:pPr>
              <w:spacing w:line="276" w:lineRule="auto"/>
            </w:pPr>
            <w:r>
              <w:t>Returns true if the file was processed successfully.</w:t>
            </w:r>
          </w:p>
        </w:tc>
      </w:tr>
      <w:tr w:rsidR="00A07E6F" w14:paraId="64EDCA9C" w14:textId="77777777" w:rsidTr="00790FD4">
        <w:trPr>
          <w:trHeight w:val="810"/>
        </w:trPr>
        <w:tc>
          <w:tcPr>
            <w:tcW w:w="4680" w:type="dxa"/>
            <w:tcBorders>
              <w:top w:val="single" w:sz="4" w:space="0" w:color="000000"/>
              <w:left w:val="single" w:sz="4" w:space="0" w:color="000000"/>
              <w:bottom w:val="single" w:sz="4" w:space="0" w:color="000000"/>
              <w:right w:val="single" w:sz="4" w:space="0" w:color="000000"/>
            </w:tcBorders>
          </w:tcPr>
          <w:p w14:paraId="2FCB9151" w14:textId="77777777" w:rsidR="000304CC" w:rsidRPr="00697651" w:rsidRDefault="000304CC" w:rsidP="00353507">
            <w:pPr>
              <w:spacing w:line="276" w:lineRule="auto"/>
              <w:ind w:right="440"/>
              <w:rPr>
                <w:rFonts w:ascii="Courier New" w:eastAsia="Courier New" w:hAnsi="Courier New" w:cs="Courier New"/>
                <w:sz w:val="20"/>
                <w:szCs w:val="20"/>
              </w:rPr>
            </w:pPr>
            <w:r w:rsidRPr="00697651">
              <w:rPr>
                <w:rFonts w:ascii="Courier New" w:eastAsia="Courier New" w:hAnsi="Courier New" w:cs="Courier New"/>
                <w:sz w:val="20"/>
                <w:szCs w:val="20"/>
              </w:rPr>
              <w:lastRenderedPageBreak/>
              <w:t>bool</w:t>
            </w:r>
          </w:p>
          <w:p w14:paraId="2F929B95" w14:textId="77777777" w:rsidR="000304CC" w:rsidRPr="00697651" w:rsidRDefault="00A07E6F" w:rsidP="000304CC">
            <w:pPr>
              <w:spacing w:line="276" w:lineRule="auto"/>
              <w:ind w:right="440"/>
              <w:rPr>
                <w:rFonts w:ascii="Courier New" w:eastAsia="Courier New" w:hAnsi="Courier New" w:cs="Courier New"/>
                <w:sz w:val="20"/>
                <w:szCs w:val="20"/>
              </w:rPr>
            </w:pPr>
            <w:r w:rsidRPr="00697651">
              <w:rPr>
                <w:rFonts w:ascii="Courier New" w:eastAsia="Courier New" w:hAnsi="Courier New" w:cs="Courier New"/>
                <w:b/>
                <w:sz w:val="20"/>
                <w:szCs w:val="20"/>
              </w:rPr>
              <w:t>save</w:t>
            </w:r>
            <w:r w:rsidR="000304CC" w:rsidRPr="00697651">
              <w:rPr>
                <w:rFonts w:ascii="Courier New" w:eastAsia="Courier New" w:hAnsi="Courier New" w:cs="Courier New"/>
                <w:sz w:val="20"/>
                <w:szCs w:val="20"/>
              </w:rPr>
              <w:t>(</w:t>
            </w:r>
          </w:p>
          <w:p w14:paraId="26675DBA" w14:textId="77777777" w:rsidR="00A07E6F" w:rsidRDefault="000304CC" w:rsidP="00790FD4">
            <w:pPr>
              <w:spacing w:line="276" w:lineRule="auto"/>
              <w:ind w:right="440"/>
              <w:rPr>
                <w:rFonts w:ascii="Courier New" w:eastAsia="Courier New" w:hAnsi="Courier New" w:cs="Courier New"/>
                <w:sz w:val="20"/>
                <w:szCs w:val="20"/>
              </w:rPr>
            </w:pPr>
            <w:r w:rsidRPr="00697651">
              <w:rPr>
                <w:rFonts w:ascii="Courier New" w:eastAsia="Courier New" w:hAnsi="Courier New" w:cs="Courier New"/>
                <w:sz w:val="20"/>
                <w:szCs w:val="20"/>
              </w:rPr>
              <w:t xml:space="preserve">  const </w:t>
            </w:r>
            <w:proofErr w:type="gramStart"/>
            <w:r w:rsidRPr="00697651">
              <w:rPr>
                <w:rFonts w:ascii="Courier New" w:eastAsia="Courier New" w:hAnsi="Courier New" w:cs="Courier New"/>
                <w:sz w:val="20"/>
                <w:szCs w:val="20"/>
              </w:rPr>
              <w:t>std::</w:t>
            </w:r>
            <w:proofErr w:type="gramEnd"/>
            <w:r w:rsidRPr="00697651">
              <w:rPr>
                <w:rFonts w:ascii="Courier New" w:eastAsia="Courier New" w:hAnsi="Courier New" w:cs="Courier New"/>
                <w:sz w:val="20"/>
                <w:szCs w:val="20"/>
              </w:rPr>
              <w:t xml:space="preserve">string&amp; </w:t>
            </w:r>
            <w:proofErr w:type="spellStart"/>
            <w:r w:rsidRPr="00697651">
              <w:rPr>
                <w:rFonts w:ascii="Courier New" w:eastAsia="Courier New" w:hAnsi="Courier New" w:cs="Courier New"/>
                <w:sz w:val="20"/>
                <w:szCs w:val="20"/>
              </w:rPr>
              <w:t>file_name</w:t>
            </w:r>
            <w:proofErr w:type="spellEnd"/>
            <w:r w:rsidRPr="00697651">
              <w:rPr>
                <w:rFonts w:ascii="Courier New" w:eastAsia="Courier New" w:hAnsi="Courier New" w:cs="Courier New"/>
                <w:sz w:val="20"/>
                <w:szCs w:val="20"/>
              </w:rPr>
              <w:t xml:space="preserve"> </w:t>
            </w:r>
            <w:r w:rsidR="00790FD4" w:rsidRPr="00697651">
              <w:rPr>
                <w:rFonts w:ascii="Courier New" w:eastAsia="Courier New" w:hAnsi="Courier New" w:cs="Courier New"/>
                <w:sz w:val="20"/>
                <w:szCs w:val="20"/>
              </w:rPr>
              <w:t>)</w:t>
            </w:r>
          </w:p>
          <w:p w14:paraId="66835DB1" w14:textId="77777777" w:rsidR="00756CE5" w:rsidRDefault="00756CE5" w:rsidP="00790FD4">
            <w:pPr>
              <w:spacing w:line="276" w:lineRule="auto"/>
              <w:ind w:right="440"/>
              <w:rPr>
                <w:rFonts w:ascii="Courier New" w:hAnsi="Courier New" w:cs="Courier New"/>
                <w:sz w:val="20"/>
                <w:szCs w:val="20"/>
              </w:rPr>
            </w:pPr>
            <w:r w:rsidRPr="00756CE5">
              <w:rPr>
                <w:rFonts w:ascii="Courier New" w:hAnsi="Courier New" w:cs="Courier New"/>
                <w:sz w:val="20"/>
                <w:szCs w:val="20"/>
              </w:rPr>
              <w:t>bool</w:t>
            </w:r>
          </w:p>
          <w:p w14:paraId="58AE472F" w14:textId="77777777" w:rsidR="00756CE5" w:rsidRPr="00697651" w:rsidRDefault="00756CE5" w:rsidP="00790FD4">
            <w:pPr>
              <w:spacing w:line="276" w:lineRule="auto"/>
              <w:ind w:right="440"/>
              <w:rPr>
                <w:rFonts w:ascii="Courier New" w:hAnsi="Courier New" w:cs="Courier New"/>
                <w:sz w:val="20"/>
                <w:szCs w:val="20"/>
              </w:rPr>
            </w:pPr>
            <w:r w:rsidRPr="008E4140">
              <w:rPr>
                <w:rFonts w:ascii="Courier New" w:eastAsia="Courier New" w:hAnsi="Courier New" w:cs="Courier New"/>
                <w:b/>
                <w:sz w:val="20"/>
                <w:szCs w:val="20"/>
              </w:rPr>
              <w:t>save</w:t>
            </w:r>
            <w:r w:rsidRPr="00756CE5">
              <w:rPr>
                <w:rFonts w:ascii="Courier New" w:hAnsi="Courier New" w:cs="Courier New"/>
                <w:sz w:val="20"/>
                <w:szCs w:val="20"/>
              </w:rPr>
              <w:t xml:space="preserve">( </w:t>
            </w:r>
            <w:proofErr w:type="gramStart"/>
            <w:r w:rsidRPr="00756CE5">
              <w:rPr>
                <w:rFonts w:ascii="Courier New" w:hAnsi="Courier New" w:cs="Courier New"/>
                <w:sz w:val="20"/>
                <w:szCs w:val="20"/>
              </w:rPr>
              <w:t>std::</w:t>
            </w:r>
            <w:proofErr w:type="spellStart"/>
            <w:proofErr w:type="gramEnd"/>
            <w:r w:rsidRPr="00756CE5">
              <w:rPr>
                <w:rFonts w:ascii="Courier New" w:hAnsi="Courier New" w:cs="Courier New"/>
                <w:sz w:val="20"/>
                <w:szCs w:val="20"/>
              </w:rPr>
              <w:t>ostream</w:t>
            </w:r>
            <w:proofErr w:type="spellEnd"/>
            <w:r w:rsidRPr="00756CE5">
              <w:rPr>
                <w:rFonts w:ascii="Courier New" w:hAnsi="Courier New" w:cs="Courier New"/>
                <w:sz w:val="20"/>
                <w:szCs w:val="20"/>
              </w:rPr>
              <w:t xml:space="preserve"> &amp;stream )</w:t>
            </w:r>
          </w:p>
        </w:tc>
        <w:tc>
          <w:tcPr>
            <w:tcW w:w="4770" w:type="dxa"/>
            <w:tcBorders>
              <w:top w:val="single" w:sz="4" w:space="0" w:color="000000"/>
              <w:left w:val="single" w:sz="4" w:space="0" w:color="000000"/>
              <w:bottom w:val="single" w:sz="4" w:space="0" w:color="000000"/>
              <w:right w:val="single" w:sz="4" w:space="0" w:color="000000"/>
            </w:tcBorders>
          </w:tcPr>
          <w:p w14:paraId="30EDC7E4" w14:textId="77777777" w:rsidR="00756CE5" w:rsidRDefault="00A07E6F" w:rsidP="00353507">
            <w:pPr>
              <w:spacing w:line="276" w:lineRule="auto"/>
            </w:pPr>
            <w:r>
              <w:t xml:space="preserve">Creates a file in ELF binary format. File name </w:t>
            </w:r>
            <w:r w:rsidR="00756CE5">
              <w:t xml:space="preserve">is </w:t>
            </w:r>
            <w:r>
              <w:t>provided</w:t>
            </w:r>
            <w:r w:rsidR="00756CE5">
              <w:t xml:space="preserve"> as a </w:t>
            </w:r>
            <w:proofErr w:type="gramStart"/>
            <w:r w:rsidR="00756CE5">
              <w:t>std::</w:t>
            </w:r>
            <w:proofErr w:type="gramEnd"/>
            <w:r w:rsidR="00756CE5">
              <w:t>string</w:t>
            </w:r>
            <w:r>
              <w:t xml:space="preserve"> in </w:t>
            </w:r>
            <w:proofErr w:type="spellStart"/>
            <w:r>
              <w:rPr>
                <w:rFonts w:ascii="Courier New" w:eastAsia="Courier New" w:hAnsi="Courier New" w:cs="Courier New"/>
                <w:i/>
              </w:rPr>
              <w:t>file_name</w:t>
            </w:r>
            <w:proofErr w:type="spellEnd"/>
            <w:r w:rsidR="00756CE5" w:rsidRPr="008E4140">
              <w:t xml:space="preserve"> or</w:t>
            </w:r>
            <w:r w:rsidR="00756CE5">
              <w:t xml:space="preserve"> as an opened std::</w:t>
            </w:r>
            <w:proofErr w:type="spellStart"/>
            <w:r w:rsidR="00756CE5">
              <w:t>ostream</w:t>
            </w:r>
            <w:proofErr w:type="spellEnd"/>
            <w:r w:rsidR="00756CE5">
              <w:t xml:space="preserve"> in </w:t>
            </w:r>
            <w:r w:rsidR="00756CE5" w:rsidRPr="008E4140">
              <w:rPr>
                <w:rFonts w:ascii="Courier New" w:eastAsia="Courier New" w:hAnsi="Courier New" w:cs="Courier New"/>
                <w:i/>
              </w:rPr>
              <w:t>stream</w:t>
            </w:r>
            <w:r>
              <w:t>.</w:t>
            </w:r>
          </w:p>
          <w:p w14:paraId="2D1A4C4C" w14:textId="77777777" w:rsidR="00A07E6F" w:rsidRDefault="00A07E6F" w:rsidP="00353507">
            <w:pPr>
              <w:spacing w:line="276" w:lineRule="auto"/>
            </w:pPr>
            <w:r>
              <w:t xml:space="preserve">Returns true if the file </w:t>
            </w:r>
            <w:r w:rsidR="00407E6F">
              <w:t xml:space="preserve">has been </w:t>
            </w:r>
            <w:r>
              <w:t xml:space="preserve"> created successfully.</w:t>
            </w:r>
          </w:p>
        </w:tc>
      </w:tr>
      <w:tr w:rsidR="00EC5E76" w14:paraId="50FAB581" w14:textId="77777777" w:rsidTr="00790FD4">
        <w:trPr>
          <w:trHeight w:val="810"/>
        </w:trPr>
        <w:tc>
          <w:tcPr>
            <w:tcW w:w="4680" w:type="dxa"/>
            <w:tcBorders>
              <w:top w:val="single" w:sz="4" w:space="0" w:color="000000"/>
              <w:left w:val="single" w:sz="4" w:space="0" w:color="000000"/>
              <w:bottom w:val="single" w:sz="4" w:space="0" w:color="000000"/>
              <w:right w:val="single" w:sz="4" w:space="0" w:color="000000"/>
            </w:tcBorders>
          </w:tcPr>
          <w:p w14:paraId="0BB093B0" w14:textId="77777777" w:rsidR="00391531" w:rsidRDefault="00391531" w:rsidP="00353507">
            <w:pPr>
              <w:spacing w:line="276" w:lineRule="auto"/>
              <w:ind w:right="440"/>
              <w:rPr>
                <w:rFonts w:ascii="Courier New" w:eastAsia="Courier New" w:hAnsi="Courier New" w:cs="Courier New"/>
                <w:sz w:val="20"/>
                <w:szCs w:val="20"/>
              </w:rPr>
            </w:pPr>
            <w:proofErr w:type="gramStart"/>
            <w:r w:rsidRPr="00391531">
              <w:rPr>
                <w:rFonts w:ascii="Courier New" w:eastAsia="Courier New" w:hAnsi="Courier New" w:cs="Courier New"/>
                <w:sz w:val="20"/>
                <w:szCs w:val="20"/>
              </w:rPr>
              <w:t>std::</w:t>
            </w:r>
            <w:proofErr w:type="gramEnd"/>
            <w:r w:rsidRPr="00391531">
              <w:rPr>
                <w:rFonts w:ascii="Courier New" w:eastAsia="Courier New" w:hAnsi="Courier New" w:cs="Courier New"/>
                <w:sz w:val="20"/>
                <w:szCs w:val="20"/>
              </w:rPr>
              <w:t>string</w:t>
            </w:r>
          </w:p>
          <w:p w14:paraId="563A8952" w14:textId="5041E9BB" w:rsidR="00EC5E76" w:rsidRPr="00697651" w:rsidRDefault="00391531" w:rsidP="00353507">
            <w:pPr>
              <w:spacing w:line="276" w:lineRule="auto"/>
              <w:ind w:right="440"/>
              <w:rPr>
                <w:rFonts w:ascii="Courier New" w:eastAsia="Courier New" w:hAnsi="Courier New" w:cs="Courier New"/>
                <w:sz w:val="20"/>
                <w:szCs w:val="20"/>
              </w:rPr>
            </w:pPr>
            <w:r w:rsidRPr="0078054B">
              <w:rPr>
                <w:rFonts w:ascii="Courier New" w:eastAsia="Courier New" w:hAnsi="Courier New" w:cs="Courier New"/>
                <w:b/>
                <w:sz w:val="20"/>
                <w:szCs w:val="20"/>
              </w:rPr>
              <w:t>validate</w:t>
            </w:r>
            <w:r w:rsidRPr="00391531">
              <w:rPr>
                <w:rFonts w:ascii="Courier New" w:eastAsia="Courier New" w:hAnsi="Courier New" w:cs="Courier New"/>
                <w:sz w:val="20"/>
                <w:szCs w:val="20"/>
              </w:rPr>
              <w:t>()</w:t>
            </w:r>
          </w:p>
        </w:tc>
        <w:tc>
          <w:tcPr>
            <w:tcW w:w="4770" w:type="dxa"/>
            <w:tcBorders>
              <w:top w:val="single" w:sz="4" w:space="0" w:color="000000"/>
              <w:left w:val="single" w:sz="4" w:space="0" w:color="000000"/>
              <w:bottom w:val="single" w:sz="4" w:space="0" w:color="000000"/>
              <w:right w:val="single" w:sz="4" w:space="0" w:color="000000"/>
            </w:tcBorders>
          </w:tcPr>
          <w:p w14:paraId="1FF44522" w14:textId="77777777" w:rsidR="00EC5E76" w:rsidRDefault="00391531" w:rsidP="00353507">
            <w:pPr>
              <w:spacing w:line="276" w:lineRule="auto"/>
            </w:pPr>
            <w:r>
              <w:t>Check the loaded file for consistency.</w:t>
            </w:r>
          </w:p>
          <w:p w14:paraId="1EB2EB54" w14:textId="368E6FDA" w:rsidR="00391531" w:rsidRDefault="00391531" w:rsidP="0078054B">
            <w:pPr>
              <w:spacing w:line="276" w:lineRule="auto"/>
            </w:pPr>
            <w:r>
              <w:t>Returns a string containing an error message.</w:t>
            </w:r>
          </w:p>
        </w:tc>
      </w:tr>
      <w:tr w:rsidR="00A07E6F" w14:paraId="48798786" w14:textId="77777777" w:rsidTr="00790FD4">
        <w:trPr>
          <w:trHeight w:val="570"/>
        </w:trPr>
        <w:tc>
          <w:tcPr>
            <w:tcW w:w="4680" w:type="dxa"/>
            <w:tcBorders>
              <w:top w:val="single" w:sz="4" w:space="0" w:color="000000"/>
              <w:left w:val="single" w:sz="4" w:space="0" w:color="000000"/>
              <w:bottom w:val="single" w:sz="4" w:space="0" w:color="000000"/>
              <w:right w:val="single" w:sz="4" w:space="0" w:color="000000"/>
            </w:tcBorders>
          </w:tcPr>
          <w:p w14:paraId="1182BC0F" w14:textId="77777777" w:rsidR="000304CC" w:rsidRPr="00697651" w:rsidRDefault="00A07E6F" w:rsidP="000304CC">
            <w:pPr>
              <w:spacing w:line="276" w:lineRule="auto"/>
              <w:rPr>
                <w:rFonts w:ascii="Courier New" w:eastAsia="Courier New" w:hAnsi="Courier New" w:cs="Courier New"/>
                <w:sz w:val="20"/>
                <w:szCs w:val="20"/>
              </w:rPr>
            </w:pPr>
            <w:r w:rsidRPr="00697651">
              <w:rPr>
                <w:rFonts w:ascii="Courier New" w:eastAsia="Courier New" w:hAnsi="Courier New" w:cs="Courier New"/>
                <w:sz w:val="20"/>
                <w:szCs w:val="20"/>
              </w:rPr>
              <w:t>unsigned char</w:t>
            </w:r>
          </w:p>
          <w:p w14:paraId="5F7548D0" w14:textId="77777777" w:rsidR="00A07E6F" w:rsidRPr="00697651" w:rsidRDefault="00A07E6F" w:rsidP="00286380">
            <w:pPr>
              <w:spacing w:line="276" w:lineRule="auto"/>
              <w:rPr>
                <w:rFonts w:ascii="Courier New" w:hAnsi="Courier New" w:cs="Courier New"/>
                <w:sz w:val="20"/>
                <w:szCs w:val="20"/>
              </w:rPr>
            </w:pPr>
            <w:proofErr w:type="spellStart"/>
            <w:r w:rsidRPr="00697651">
              <w:rPr>
                <w:rFonts w:ascii="Courier New" w:eastAsia="Courier New" w:hAnsi="Courier New" w:cs="Courier New"/>
                <w:b/>
                <w:sz w:val="20"/>
                <w:szCs w:val="20"/>
              </w:rPr>
              <w:t>get_class</w:t>
            </w:r>
            <w:proofErr w:type="spellEnd"/>
            <w:r w:rsidR="00286380" w:rsidRPr="00697651">
              <w:rPr>
                <w:rFonts w:ascii="Courier New" w:eastAsia="Courier New" w:hAnsi="Courier New" w:cs="Courier New"/>
                <w:sz w:val="20"/>
                <w:szCs w:val="20"/>
              </w:rPr>
              <w:t>()</w:t>
            </w:r>
          </w:p>
        </w:tc>
        <w:tc>
          <w:tcPr>
            <w:tcW w:w="4770" w:type="dxa"/>
            <w:tcBorders>
              <w:top w:val="single" w:sz="4" w:space="0" w:color="000000"/>
              <w:left w:val="single" w:sz="4" w:space="0" w:color="000000"/>
              <w:bottom w:val="single" w:sz="4" w:space="0" w:color="000000"/>
              <w:right w:val="single" w:sz="4" w:space="0" w:color="000000"/>
            </w:tcBorders>
          </w:tcPr>
          <w:p w14:paraId="31774AB3" w14:textId="77777777" w:rsidR="00A07E6F" w:rsidRDefault="00A07E6F" w:rsidP="00353507">
            <w:pPr>
              <w:spacing w:line="276" w:lineRule="auto"/>
            </w:pPr>
            <w:r>
              <w:t>Returns ELF file class. Possible values are ELFCLASS32 or ELFCLASS64.</w:t>
            </w:r>
          </w:p>
        </w:tc>
      </w:tr>
      <w:tr w:rsidR="00A07E6F" w14:paraId="453DB1A6" w14:textId="77777777" w:rsidTr="00790FD4">
        <w:trPr>
          <w:trHeight w:val="530"/>
        </w:trPr>
        <w:tc>
          <w:tcPr>
            <w:tcW w:w="4680" w:type="dxa"/>
            <w:tcBorders>
              <w:top w:val="single" w:sz="4" w:space="0" w:color="000000"/>
              <w:left w:val="single" w:sz="4" w:space="0" w:color="000000"/>
              <w:bottom w:val="single" w:sz="4" w:space="0" w:color="000000"/>
              <w:right w:val="single" w:sz="4" w:space="0" w:color="000000"/>
            </w:tcBorders>
          </w:tcPr>
          <w:p w14:paraId="7950F8FE" w14:textId="77777777" w:rsidR="00286380" w:rsidRPr="00697651" w:rsidRDefault="00286380" w:rsidP="00353507">
            <w:pPr>
              <w:spacing w:line="276" w:lineRule="auto"/>
              <w:rPr>
                <w:rFonts w:ascii="Courier New" w:eastAsia="Courier New" w:hAnsi="Courier New" w:cs="Courier New"/>
                <w:sz w:val="20"/>
                <w:szCs w:val="20"/>
              </w:rPr>
            </w:pPr>
            <w:r w:rsidRPr="00697651">
              <w:rPr>
                <w:rFonts w:ascii="Courier New" w:eastAsia="Courier New" w:hAnsi="Courier New" w:cs="Courier New"/>
                <w:sz w:val="20"/>
                <w:szCs w:val="20"/>
              </w:rPr>
              <w:t>unsigned char</w:t>
            </w:r>
          </w:p>
          <w:p w14:paraId="326D15E5" w14:textId="77777777" w:rsidR="00A07E6F" w:rsidRPr="00697651" w:rsidRDefault="00A07E6F" w:rsidP="00286380">
            <w:pPr>
              <w:spacing w:line="276" w:lineRule="auto"/>
              <w:rPr>
                <w:rFonts w:ascii="Courier New" w:hAnsi="Courier New" w:cs="Courier New"/>
                <w:sz w:val="20"/>
                <w:szCs w:val="20"/>
              </w:rPr>
            </w:pPr>
            <w:proofErr w:type="spellStart"/>
            <w:r w:rsidRPr="00697651">
              <w:rPr>
                <w:rFonts w:ascii="Courier New" w:eastAsia="Courier New" w:hAnsi="Courier New" w:cs="Courier New"/>
                <w:b/>
                <w:sz w:val="20"/>
                <w:szCs w:val="20"/>
              </w:rPr>
              <w:t>get_elf_version</w:t>
            </w:r>
            <w:proofErr w:type="spellEnd"/>
            <w:r w:rsidR="00286380" w:rsidRPr="00697651">
              <w:rPr>
                <w:rFonts w:ascii="Courier New" w:eastAsia="Courier New" w:hAnsi="Courier New" w:cs="Courier New"/>
                <w:sz w:val="20"/>
                <w:szCs w:val="20"/>
              </w:rPr>
              <w:t>()</w:t>
            </w:r>
          </w:p>
        </w:tc>
        <w:tc>
          <w:tcPr>
            <w:tcW w:w="4770" w:type="dxa"/>
            <w:tcBorders>
              <w:top w:val="single" w:sz="4" w:space="0" w:color="000000"/>
              <w:left w:val="single" w:sz="4" w:space="0" w:color="000000"/>
              <w:bottom w:val="single" w:sz="4" w:space="0" w:color="000000"/>
              <w:right w:val="single" w:sz="4" w:space="0" w:color="000000"/>
            </w:tcBorders>
          </w:tcPr>
          <w:p w14:paraId="1DEDC224" w14:textId="77777777" w:rsidR="00A07E6F" w:rsidRDefault="00A07E6F" w:rsidP="00353507">
            <w:pPr>
              <w:spacing w:line="276" w:lineRule="auto"/>
            </w:pPr>
            <w:r>
              <w:t>Returns ELF file format version.</w:t>
            </w:r>
          </w:p>
        </w:tc>
      </w:tr>
      <w:tr w:rsidR="000304CC" w14:paraId="150D38C3" w14:textId="77777777" w:rsidTr="00790FD4">
        <w:trPr>
          <w:trHeight w:val="570"/>
        </w:trPr>
        <w:tc>
          <w:tcPr>
            <w:tcW w:w="4680" w:type="dxa"/>
            <w:tcBorders>
              <w:top w:val="single" w:sz="4" w:space="0" w:color="000000"/>
              <w:left w:val="single" w:sz="4" w:space="0" w:color="000000"/>
              <w:bottom w:val="single" w:sz="4" w:space="0" w:color="000000"/>
              <w:right w:val="single" w:sz="4" w:space="0" w:color="000000"/>
            </w:tcBorders>
          </w:tcPr>
          <w:p w14:paraId="6AD50D96" w14:textId="77777777" w:rsidR="00286380" w:rsidRPr="00697651" w:rsidRDefault="000304CC" w:rsidP="00286380">
            <w:pPr>
              <w:spacing w:line="276" w:lineRule="auto"/>
              <w:rPr>
                <w:rFonts w:ascii="Courier New" w:eastAsia="Courier New" w:hAnsi="Courier New" w:cs="Courier New"/>
                <w:sz w:val="20"/>
                <w:szCs w:val="20"/>
              </w:rPr>
            </w:pPr>
            <w:r w:rsidRPr="00697651">
              <w:rPr>
                <w:rFonts w:ascii="Courier New" w:eastAsia="Courier New" w:hAnsi="Courier New" w:cs="Courier New"/>
                <w:sz w:val="20"/>
                <w:szCs w:val="20"/>
              </w:rPr>
              <w:t>unsigned char</w:t>
            </w:r>
          </w:p>
          <w:p w14:paraId="0A771CFF" w14:textId="77777777" w:rsidR="000304CC" w:rsidRPr="00697651" w:rsidRDefault="000304CC" w:rsidP="00286380">
            <w:pPr>
              <w:spacing w:line="276" w:lineRule="auto"/>
              <w:rPr>
                <w:rFonts w:ascii="Courier New" w:hAnsi="Courier New" w:cs="Courier New"/>
                <w:sz w:val="20"/>
                <w:szCs w:val="20"/>
              </w:rPr>
            </w:pPr>
            <w:proofErr w:type="spellStart"/>
            <w:r w:rsidRPr="00697651">
              <w:rPr>
                <w:rFonts w:ascii="Courier New" w:eastAsia="Courier New" w:hAnsi="Courier New" w:cs="Courier New"/>
                <w:b/>
                <w:sz w:val="20"/>
                <w:szCs w:val="20"/>
              </w:rPr>
              <w:t>get_encoding</w:t>
            </w:r>
            <w:proofErr w:type="spellEnd"/>
            <w:r w:rsidR="00286380" w:rsidRPr="00697651">
              <w:rPr>
                <w:rFonts w:ascii="Courier New" w:eastAsia="Courier New" w:hAnsi="Courier New" w:cs="Courier New"/>
                <w:sz w:val="20"/>
                <w:szCs w:val="20"/>
              </w:rPr>
              <w:t>()</w:t>
            </w:r>
          </w:p>
        </w:tc>
        <w:tc>
          <w:tcPr>
            <w:tcW w:w="4770" w:type="dxa"/>
            <w:tcBorders>
              <w:top w:val="single" w:sz="4" w:space="0" w:color="000000"/>
              <w:left w:val="single" w:sz="4" w:space="0" w:color="000000"/>
              <w:bottom w:val="single" w:sz="4" w:space="0" w:color="000000"/>
              <w:right w:val="single" w:sz="4" w:space="0" w:color="000000"/>
            </w:tcBorders>
          </w:tcPr>
          <w:p w14:paraId="16A00C86" w14:textId="77777777" w:rsidR="000304CC" w:rsidRDefault="000304CC" w:rsidP="00353507">
            <w:pPr>
              <w:spacing w:line="276" w:lineRule="auto"/>
            </w:pPr>
            <w:r>
              <w:t>Returns ELF file format encoding. Possible values are ELFDATA2LSB and ELFDATA2MSB.</w:t>
            </w:r>
          </w:p>
        </w:tc>
      </w:tr>
      <w:tr w:rsidR="000304CC" w14:paraId="116245D5" w14:textId="77777777" w:rsidTr="00790FD4">
        <w:trPr>
          <w:trHeight w:val="530"/>
        </w:trPr>
        <w:tc>
          <w:tcPr>
            <w:tcW w:w="4680" w:type="dxa"/>
            <w:tcBorders>
              <w:top w:val="single" w:sz="4" w:space="0" w:color="000000"/>
              <w:left w:val="single" w:sz="4" w:space="0" w:color="000000"/>
              <w:bottom w:val="single" w:sz="4" w:space="0" w:color="000000"/>
              <w:right w:val="single" w:sz="4" w:space="0" w:color="000000"/>
            </w:tcBorders>
          </w:tcPr>
          <w:p w14:paraId="374760A4" w14:textId="77777777" w:rsidR="00286380" w:rsidRPr="00697651" w:rsidRDefault="000304CC" w:rsidP="00286380">
            <w:pPr>
              <w:spacing w:line="276" w:lineRule="auto"/>
              <w:rPr>
                <w:rFonts w:ascii="Courier New" w:eastAsia="Courier New" w:hAnsi="Courier New" w:cs="Courier New"/>
                <w:sz w:val="20"/>
                <w:szCs w:val="20"/>
              </w:rPr>
            </w:pPr>
            <w:proofErr w:type="spellStart"/>
            <w:r w:rsidRPr="00697651">
              <w:rPr>
                <w:rFonts w:ascii="Courier New" w:eastAsia="Courier New" w:hAnsi="Courier New" w:cs="Courier New"/>
                <w:sz w:val="20"/>
                <w:szCs w:val="20"/>
              </w:rPr>
              <w:t>Elf_Word</w:t>
            </w:r>
            <w:proofErr w:type="spellEnd"/>
          </w:p>
          <w:p w14:paraId="48533836" w14:textId="77777777" w:rsidR="000304CC" w:rsidRPr="00697651" w:rsidRDefault="000304CC" w:rsidP="00286380">
            <w:pPr>
              <w:spacing w:line="276" w:lineRule="auto"/>
              <w:rPr>
                <w:rFonts w:ascii="Courier New" w:hAnsi="Courier New" w:cs="Courier New"/>
                <w:sz w:val="20"/>
                <w:szCs w:val="20"/>
              </w:rPr>
            </w:pPr>
            <w:proofErr w:type="spellStart"/>
            <w:r w:rsidRPr="00697651">
              <w:rPr>
                <w:rFonts w:ascii="Courier New" w:eastAsia="Courier New" w:hAnsi="Courier New" w:cs="Courier New"/>
                <w:b/>
                <w:sz w:val="20"/>
                <w:szCs w:val="20"/>
              </w:rPr>
              <w:t>get_version</w:t>
            </w:r>
            <w:proofErr w:type="spellEnd"/>
            <w:r w:rsidR="00286380" w:rsidRPr="00697651">
              <w:rPr>
                <w:rFonts w:ascii="Courier New" w:eastAsia="Courier New" w:hAnsi="Courier New" w:cs="Courier New"/>
                <w:sz w:val="20"/>
                <w:szCs w:val="20"/>
              </w:rPr>
              <w:t>()</w:t>
            </w:r>
          </w:p>
        </w:tc>
        <w:tc>
          <w:tcPr>
            <w:tcW w:w="4770" w:type="dxa"/>
            <w:tcBorders>
              <w:top w:val="single" w:sz="4" w:space="0" w:color="000000"/>
              <w:left w:val="single" w:sz="4" w:space="0" w:color="000000"/>
              <w:bottom w:val="single" w:sz="4" w:space="0" w:color="000000"/>
              <w:right w:val="single" w:sz="4" w:space="0" w:color="000000"/>
            </w:tcBorders>
          </w:tcPr>
          <w:p w14:paraId="3BA05825" w14:textId="77777777" w:rsidR="000304CC" w:rsidRDefault="000304CC" w:rsidP="00353507">
            <w:pPr>
              <w:spacing w:line="276" w:lineRule="auto"/>
            </w:pPr>
            <w:r>
              <w:t>Identifies the object</w:t>
            </w:r>
            <w:r w:rsidR="00D977A2">
              <w:t>/executable</w:t>
            </w:r>
            <w:r>
              <w:t xml:space="preserve"> file version.</w:t>
            </w:r>
          </w:p>
        </w:tc>
      </w:tr>
      <w:tr w:rsidR="00D977A2" w14:paraId="578332FC" w14:textId="77777777" w:rsidTr="00790FD4">
        <w:trPr>
          <w:trHeight w:val="530"/>
        </w:trPr>
        <w:tc>
          <w:tcPr>
            <w:tcW w:w="4680" w:type="dxa"/>
            <w:tcBorders>
              <w:top w:val="single" w:sz="4" w:space="0" w:color="000000"/>
              <w:left w:val="single" w:sz="4" w:space="0" w:color="000000"/>
              <w:bottom w:val="single" w:sz="4" w:space="0" w:color="000000"/>
              <w:right w:val="single" w:sz="4" w:space="0" w:color="000000"/>
            </w:tcBorders>
          </w:tcPr>
          <w:p w14:paraId="021DAD50" w14:textId="77777777" w:rsidR="00D977A2" w:rsidRPr="00697651" w:rsidRDefault="00D977A2" w:rsidP="00D977A2">
            <w:pPr>
              <w:spacing w:line="276" w:lineRule="auto"/>
              <w:rPr>
                <w:rFonts w:ascii="Courier New" w:eastAsia="Courier New" w:hAnsi="Courier New" w:cs="Courier New"/>
                <w:sz w:val="20"/>
                <w:szCs w:val="20"/>
              </w:rPr>
            </w:pPr>
            <w:r>
              <w:rPr>
                <w:rFonts w:ascii="Courier New" w:eastAsia="Courier New" w:hAnsi="Courier New" w:cs="Courier New"/>
                <w:sz w:val="20"/>
                <w:szCs w:val="20"/>
              </w:rPr>
              <w:t>void</w:t>
            </w:r>
          </w:p>
          <w:p w14:paraId="478E7AA1" w14:textId="77777777" w:rsidR="00D977A2" w:rsidRPr="00697651" w:rsidRDefault="00D977A2" w:rsidP="00D977A2">
            <w:pPr>
              <w:spacing w:line="276" w:lineRule="auto"/>
              <w:rPr>
                <w:rFonts w:ascii="Courier New" w:eastAsia="Courier New" w:hAnsi="Courier New" w:cs="Courier New"/>
                <w:sz w:val="20"/>
                <w:szCs w:val="20"/>
              </w:rPr>
            </w:pPr>
            <w:proofErr w:type="spellStart"/>
            <w:r>
              <w:rPr>
                <w:rFonts w:ascii="Courier New" w:eastAsia="Courier New" w:hAnsi="Courier New" w:cs="Courier New"/>
                <w:b/>
                <w:sz w:val="20"/>
                <w:szCs w:val="20"/>
              </w:rPr>
              <w:t>s</w:t>
            </w:r>
            <w:r w:rsidRPr="00697651">
              <w:rPr>
                <w:rFonts w:ascii="Courier New" w:eastAsia="Courier New" w:hAnsi="Courier New" w:cs="Courier New"/>
                <w:b/>
                <w:sz w:val="20"/>
                <w:szCs w:val="20"/>
              </w:rPr>
              <w:t>et_version</w:t>
            </w:r>
            <w:proofErr w:type="spellEnd"/>
            <w:r w:rsidRPr="00697651">
              <w:rPr>
                <w:rFonts w:ascii="Courier New" w:eastAsia="Courier New" w:hAnsi="Courier New" w:cs="Courier New"/>
                <w:sz w:val="20"/>
                <w:szCs w:val="20"/>
              </w:rPr>
              <w:t>(</w:t>
            </w:r>
            <w:r w:rsidR="008C25AD">
              <w:rPr>
                <w:rFonts w:ascii="Courier New" w:eastAsia="Courier New" w:hAnsi="Courier New" w:cs="Courier New"/>
                <w:sz w:val="20"/>
                <w:szCs w:val="20"/>
              </w:rPr>
              <w:t xml:space="preserve"> </w:t>
            </w:r>
            <w:proofErr w:type="spellStart"/>
            <w:r w:rsidRPr="00697651">
              <w:rPr>
                <w:rFonts w:ascii="Courier New" w:eastAsia="Courier New" w:hAnsi="Courier New" w:cs="Courier New"/>
                <w:sz w:val="20"/>
                <w:szCs w:val="20"/>
              </w:rPr>
              <w:t>Elf_Word</w:t>
            </w:r>
            <w:proofErr w:type="spellEnd"/>
            <w:r>
              <w:rPr>
                <w:rFonts w:ascii="Courier New" w:eastAsia="Courier New" w:hAnsi="Courier New" w:cs="Courier New"/>
                <w:sz w:val="20"/>
                <w:szCs w:val="20"/>
              </w:rPr>
              <w:t xml:space="preserve"> value</w:t>
            </w:r>
            <w:r w:rsidR="008C25AD">
              <w:rPr>
                <w:rFonts w:ascii="Courier New" w:eastAsia="Courier New" w:hAnsi="Courier New" w:cs="Courier New"/>
                <w:sz w:val="20"/>
                <w:szCs w:val="20"/>
              </w:rPr>
              <w:t xml:space="preserve"> </w:t>
            </w:r>
            <w:r w:rsidRPr="00697651">
              <w:rPr>
                <w:rFonts w:ascii="Courier New" w:eastAsia="Courier New" w:hAnsi="Courier New" w:cs="Courier New"/>
                <w:sz w:val="20"/>
                <w:szCs w:val="20"/>
              </w:rPr>
              <w:t>)</w:t>
            </w:r>
          </w:p>
        </w:tc>
        <w:tc>
          <w:tcPr>
            <w:tcW w:w="4770" w:type="dxa"/>
            <w:tcBorders>
              <w:top w:val="single" w:sz="4" w:space="0" w:color="000000"/>
              <w:left w:val="single" w:sz="4" w:space="0" w:color="000000"/>
              <w:bottom w:val="single" w:sz="4" w:space="0" w:color="000000"/>
              <w:right w:val="single" w:sz="4" w:space="0" w:color="000000"/>
            </w:tcBorders>
          </w:tcPr>
          <w:p w14:paraId="40033E8B" w14:textId="77777777" w:rsidR="00D977A2" w:rsidRDefault="00D977A2" w:rsidP="00353507">
            <w:pPr>
              <w:spacing w:line="276" w:lineRule="auto"/>
            </w:pPr>
            <w:r>
              <w:t>Sets the object/executable file version</w:t>
            </w:r>
          </w:p>
        </w:tc>
      </w:tr>
      <w:tr w:rsidR="000304CC" w14:paraId="2AF17E45" w14:textId="77777777" w:rsidTr="00790FD4">
        <w:trPr>
          <w:trHeight w:val="530"/>
        </w:trPr>
        <w:tc>
          <w:tcPr>
            <w:tcW w:w="4680" w:type="dxa"/>
            <w:tcBorders>
              <w:top w:val="single" w:sz="4" w:space="0" w:color="000000"/>
              <w:left w:val="single" w:sz="4" w:space="0" w:color="000000"/>
              <w:bottom w:val="single" w:sz="4" w:space="0" w:color="000000"/>
              <w:right w:val="single" w:sz="4" w:space="0" w:color="000000"/>
            </w:tcBorders>
          </w:tcPr>
          <w:p w14:paraId="5F47DB3E" w14:textId="77777777" w:rsidR="00286380" w:rsidRPr="00697651" w:rsidRDefault="000304CC" w:rsidP="00286380">
            <w:pPr>
              <w:spacing w:line="276" w:lineRule="auto"/>
              <w:rPr>
                <w:rFonts w:ascii="Courier New" w:eastAsia="Courier New" w:hAnsi="Courier New" w:cs="Courier New"/>
                <w:sz w:val="20"/>
                <w:szCs w:val="20"/>
              </w:rPr>
            </w:pPr>
            <w:proofErr w:type="spellStart"/>
            <w:r w:rsidRPr="00697651">
              <w:rPr>
                <w:rFonts w:ascii="Courier New" w:eastAsia="Courier New" w:hAnsi="Courier New" w:cs="Courier New"/>
                <w:sz w:val="20"/>
                <w:szCs w:val="20"/>
              </w:rPr>
              <w:t>Elf_Half</w:t>
            </w:r>
            <w:proofErr w:type="spellEnd"/>
          </w:p>
          <w:p w14:paraId="62B2B05D" w14:textId="77777777" w:rsidR="000304CC" w:rsidRPr="00697651" w:rsidRDefault="000304CC" w:rsidP="00286380">
            <w:pPr>
              <w:spacing w:line="276" w:lineRule="auto"/>
              <w:rPr>
                <w:rFonts w:ascii="Courier New" w:hAnsi="Courier New" w:cs="Courier New"/>
                <w:sz w:val="20"/>
                <w:szCs w:val="20"/>
              </w:rPr>
            </w:pPr>
            <w:proofErr w:type="spellStart"/>
            <w:r w:rsidRPr="00697651">
              <w:rPr>
                <w:rFonts w:ascii="Courier New" w:eastAsia="Courier New" w:hAnsi="Courier New" w:cs="Courier New"/>
                <w:b/>
                <w:sz w:val="20"/>
                <w:szCs w:val="20"/>
              </w:rPr>
              <w:t>get_header_size</w:t>
            </w:r>
            <w:proofErr w:type="spellEnd"/>
            <w:r w:rsidR="00286380" w:rsidRPr="00697651">
              <w:rPr>
                <w:rFonts w:ascii="Courier New" w:eastAsia="Courier New" w:hAnsi="Courier New" w:cs="Courier New"/>
                <w:sz w:val="20"/>
                <w:szCs w:val="20"/>
              </w:rPr>
              <w:t>()</w:t>
            </w:r>
          </w:p>
        </w:tc>
        <w:tc>
          <w:tcPr>
            <w:tcW w:w="4770" w:type="dxa"/>
            <w:tcBorders>
              <w:top w:val="single" w:sz="4" w:space="0" w:color="000000"/>
              <w:left w:val="single" w:sz="4" w:space="0" w:color="000000"/>
              <w:bottom w:val="single" w:sz="4" w:space="0" w:color="000000"/>
              <w:right w:val="single" w:sz="4" w:space="0" w:color="000000"/>
            </w:tcBorders>
          </w:tcPr>
          <w:p w14:paraId="7C24CDA0" w14:textId="77777777" w:rsidR="000304CC" w:rsidRDefault="000304CC" w:rsidP="00353507">
            <w:pPr>
              <w:spacing w:line="276" w:lineRule="auto"/>
            </w:pPr>
            <w:r>
              <w:t>Returns the ELF header's size in bytes.</w:t>
            </w:r>
          </w:p>
        </w:tc>
      </w:tr>
      <w:tr w:rsidR="000304CC" w14:paraId="1461665B" w14:textId="77777777" w:rsidTr="00790FD4">
        <w:trPr>
          <w:trHeight w:val="770"/>
        </w:trPr>
        <w:tc>
          <w:tcPr>
            <w:tcW w:w="4680" w:type="dxa"/>
            <w:tcBorders>
              <w:top w:val="single" w:sz="4" w:space="0" w:color="000000"/>
              <w:left w:val="single" w:sz="4" w:space="0" w:color="000000"/>
              <w:bottom w:val="single" w:sz="4" w:space="0" w:color="000000"/>
              <w:right w:val="single" w:sz="4" w:space="0" w:color="000000"/>
            </w:tcBorders>
          </w:tcPr>
          <w:p w14:paraId="0D85DC62" w14:textId="77777777" w:rsidR="00286380" w:rsidRPr="00697651" w:rsidRDefault="000304CC" w:rsidP="00286380">
            <w:pPr>
              <w:spacing w:after="71"/>
              <w:rPr>
                <w:rFonts w:ascii="Courier New" w:eastAsia="Courier New" w:hAnsi="Courier New" w:cs="Courier New"/>
                <w:sz w:val="20"/>
                <w:szCs w:val="20"/>
              </w:rPr>
            </w:pPr>
            <w:proofErr w:type="spellStart"/>
            <w:r w:rsidRPr="00697651">
              <w:rPr>
                <w:rFonts w:ascii="Courier New" w:eastAsia="Courier New" w:hAnsi="Courier New" w:cs="Courier New"/>
                <w:sz w:val="20"/>
                <w:szCs w:val="20"/>
              </w:rPr>
              <w:t>Elf_Half</w:t>
            </w:r>
            <w:proofErr w:type="spellEnd"/>
          </w:p>
          <w:p w14:paraId="636461BC" w14:textId="77777777" w:rsidR="000304CC" w:rsidRPr="00697651" w:rsidRDefault="000304CC" w:rsidP="00286380">
            <w:pPr>
              <w:spacing w:after="71"/>
              <w:rPr>
                <w:rFonts w:ascii="Courier New" w:hAnsi="Courier New" w:cs="Courier New"/>
                <w:sz w:val="20"/>
                <w:szCs w:val="20"/>
              </w:rPr>
            </w:pPr>
            <w:proofErr w:type="spellStart"/>
            <w:r w:rsidRPr="00697651">
              <w:rPr>
                <w:rFonts w:ascii="Courier New" w:eastAsia="Courier New" w:hAnsi="Courier New" w:cs="Courier New"/>
                <w:b/>
                <w:sz w:val="20"/>
                <w:szCs w:val="20"/>
              </w:rPr>
              <w:t>get_section_entry_size</w:t>
            </w:r>
            <w:proofErr w:type="spellEnd"/>
            <w:r w:rsidR="00286380" w:rsidRPr="00697651">
              <w:rPr>
                <w:rFonts w:ascii="Courier New" w:eastAsia="Courier New" w:hAnsi="Courier New" w:cs="Courier New"/>
                <w:sz w:val="20"/>
                <w:szCs w:val="20"/>
              </w:rPr>
              <w:t>()</w:t>
            </w:r>
          </w:p>
        </w:tc>
        <w:tc>
          <w:tcPr>
            <w:tcW w:w="4770" w:type="dxa"/>
            <w:tcBorders>
              <w:top w:val="single" w:sz="4" w:space="0" w:color="000000"/>
              <w:left w:val="single" w:sz="4" w:space="0" w:color="000000"/>
              <w:bottom w:val="single" w:sz="4" w:space="0" w:color="000000"/>
              <w:right w:val="single" w:sz="4" w:space="0" w:color="000000"/>
            </w:tcBorders>
          </w:tcPr>
          <w:p w14:paraId="1D0643BD" w14:textId="77777777" w:rsidR="000304CC" w:rsidRDefault="000304CC" w:rsidP="00353507">
            <w:pPr>
              <w:spacing w:line="276" w:lineRule="auto"/>
            </w:pPr>
            <w:r>
              <w:t>Returns a section's entry size in ELF file header section table.</w:t>
            </w:r>
          </w:p>
        </w:tc>
      </w:tr>
      <w:tr w:rsidR="000304CC" w14:paraId="1D71E7A9" w14:textId="77777777" w:rsidTr="00790FD4">
        <w:trPr>
          <w:trHeight w:val="770"/>
        </w:trPr>
        <w:tc>
          <w:tcPr>
            <w:tcW w:w="4680" w:type="dxa"/>
            <w:tcBorders>
              <w:top w:val="single" w:sz="4" w:space="0" w:color="000000"/>
              <w:left w:val="single" w:sz="4" w:space="0" w:color="000000"/>
              <w:bottom w:val="single" w:sz="4" w:space="0" w:color="000000"/>
              <w:right w:val="single" w:sz="4" w:space="0" w:color="000000"/>
            </w:tcBorders>
          </w:tcPr>
          <w:p w14:paraId="77A0697A" w14:textId="77777777" w:rsidR="00286380" w:rsidRPr="00697651" w:rsidRDefault="000304CC" w:rsidP="00286380">
            <w:pPr>
              <w:spacing w:after="71"/>
              <w:rPr>
                <w:rFonts w:ascii="Courier New" w:eastAsia="Courier New" w:hAnsi="Courier New" w:cs="Courier New"/>
                <w:sz w:val="20"/>
                <w:szCs w:val="20"/>
              </w:rPr>
            </w:pPr>
            <w:proofErr w:type="spellStart"/>
            <w:r w:rsidRPr="00697651">
              <w:rPr>
                <w:rFonts w:ascii="Courier New" w:eastAsia="Courier New" w:hAnsi="Courier New" w:cs="Courier New"/>
                <w:sz w:val="20"/>
                <w:szCs w:val="20"/>
              </w:rPr>
              <w:t>Elf_Half</w:t>
            </w:r>
            <w:proofErr w:type="spellEnd"/>
          </w:p>
          <w:p w14:paraId="5FFB64E7" w14:textId="77777777" w:rsidR="000304CC" w:rsidRPr="00697651" w:rsidRDefault="000304CC" w:rsidP="00286380">
            <w:pPr>
              <w:spacing w:after="71"/>
              <w:rPr>
                <w:rFonts w:ascii="Courier New" w:hAnsi="Courier New" w:cs="Courier New"/>
                <w:sz w:val="20"/>
                <w:szCs w:val="20"/>
              </w:rPr>
            </w:pPr>
            <w:proofErr w:type="spellStart"/>
            <w:r w:rsidRPr="00697651">
              <w:rPr>
                <w:rFonts w:ascii="Courier New" w:eastAsia="Courier New" w:hAnsi="Courier New" w:cs="Courier New"/>
                <w:b/>
                <w:sz w:val="20"/>
                <w:szCs w:val="20"/>
              </w:rPr>
              <w:t>get_segment_entry_size</w:t>
            </w:r>
            <w:proofErr w:type="spellEnd"/>
            <w:r w:rsidR="00286380" w:rsidRPr="00697651">
              <w:rPr>
                <w:rFonts w:ascii="Courier New" w:eastAsia="Courier New" w:hAnsi="Courier New" w:cs="Courier New"/>
                <w:sz w:val="20"/>
                <w:szCs w:val="20"/>
              </w:rPr>
              <w:t>()</w:t>
            </w:r>
          </w:p>
        </w:tc>
        <w:tc>
          <w:tcPr>
            <w:tcW w:w="4770" w:type="dxa"/>
            <w:tcBorders>
              <w:top w:val="single" w:sz="4" w:space="0" w:color="000000"/>
              <w:left w:val="single" w:sz="4" w:space="0" w:color="000000"/>
              <w:bottom w:val="single" w:sz="4" w:space="0" w:color="000000"/>
              <w:right w:val="single" w:sz="4" w:space="0" w:color="000000"/>
            </w:tcBorders>
          </w:tcPr>
          <w:p w14:paraId="4A5AEE39" w14:textId="77777777" w:rsidR="000304CC" w:rsidRDefault="000304CC" w:rsidP="00353507">
            <w:pPr>
              <w:spacing w:line="276" w:lineRule="auto"/>
            </w:pPr>
            <w:r>
              <w:t>Returns a segment's entry size in ELF file header program table.</w:t>
            </w:r>
          </w:p>
        </w:tc>
      </w:tr>
      <w:tr w:rsidR="000304CC" w14:paraId="38A94892" w14:textId="77777777" w:rsidTr="00790FD4">
        <w:trPr>
          <w:trHeight w:val="530"/>
        </w:trPr>
        <w:tc>
          <w:tcPr>
            <w:tcW w:w="4680" w:type="dxa"/>
            <w:tcBorders>
              <w:top w:val="single" w:sz="4" w:space="0" w:color="000000"/>
              <w:left w:val="single" w:sz="4" w:space="0" w:color="000000"/>
              <w:bottom w:val="single" w:sz="4" w:space="0" w:color="000000"/>
              <w:right w:val="single" w:sz="4" w:space="0" w:color="000000"/>
            </w:tcBorders>
          </w:tcPr>
          <w:p w14:paraId="35D107E6" w14:textId="77777777" w:rsidR="00286380" w:rsidRPr="00697651" w:rsidRDefault="000304CC" w:rsidP="00286380">
            <w:pPr>
              <w:spacing w:line="276" w:lineRule="auto"/>
              <w:rPr>
                <w:rFonts w:ascii="Courier New" w:eastAsia="Courier New" w:hAnsi="Courier New" w:cs="Courier New"/>
                <w:sz w:val="20"/>
                <w:szCs w:val="20"/>
              </w:rPr>
            </w:pPr>
            <w:r w:rsidRPr="00697651">
              <w:rPr>
                <w:rFonts w:ascii="Courier New" w:eastAsia="Courier New" w:hAnsi="Courier New" w:cs="Courier New"/>
                <w:sz w:val="20"/>
                <w:szCs w:val="20"/>
              </w:rPr>
              <w:t>unsigned char</w:t>
            </w:r>
          </w:p>
          <w:p w14:paraId="2F28E3AA" w14:textId="77777777" w:rsidR="000304CC" w:rsidRPr="00697651" w:rsidRDefault="000304CC" w:rsidP="00286380">
            <w:pPr>
              <w:spacing w:line="276" w:lineRule="auto"/>
              <w:rPr>
                <w:rFonts w:ascii="Courier New" w:hAnsi="Courier New" w:cs="Courier New"/>
                <w:sz w:val="20"/>
                <w:szCs w:val="20"/>
              </w:rPr>
            </w:pPr>
            <w:proofErr w:type="spellStart"/>
            <w:r w:rsidRPr="00697651">
              <w:rPr>
                <w:rFonts w:ascii="Courier New" w:eastAsia="Courier New" w:hAnsi="Courier New" w:cs="Courier New"/>
                <w:b/>
                <w:sz w:val="20"/>
                <w:szCs w:val="20"/>
              </w:rPr>
              <w:t>get_os_abi</w:t>
            </w:r>
            <w:proofErr w:type="spellEnd"/>
            <w:r w:rsidR="00286380" w:rsidRPr="00697651">
              <w:rPr>
                <w:rFonts w:ascii="Courier New" w:eastAsia="Courier New" w:hAnsi="Courier New" w:cs="Courier New"/>
                <w:sz w:val="20"/>
                <w:szCs w:val="20"/>
              </w:rPr>
              <w:t>()</w:t>
            </w:r>
          </w:p>
        </w:tc>
        <w:tc>
          <w:tcPr>
            <w:tcW w:w="4770" w:type="dxa"/>
            <w:tcBorders>
              <w:top w:val="single" w:sz="4" w:space="0" w:color="000000"/>
              <w:left w:val="single" w:sz="4" w:space="0" w:color="000000"/>
              <w:bottom w:val="single" w:sz="4" w:space="0" w:color="000000"/>
              <w:right w:val="single" w:sz="4" w:space="0" w:color="000000"/>
            </w:tcBorders>
          </w:tcPr>
          <w:p w14:paraId="4EB2B3D1" w14:textId="77777777" w:rsidR="000304CC" w:rsidRDefault="000304CC" w:rsidP="00353507">
            <w:pPr>
              <w:spacing w:line="276" w:lineRule="auto"/>
            </w:pPr>
            <w:r>
              <w:t>Returns operating system ABI identification.</w:t>
            </w:r>
          </w:p>
        </w:tc>
      </w:tr>
      <w:tr w:rsidR="000304CC" w14:paraId="24BDF23C" w14:textId="77777777" w:rsidTr="00790FD4">
        <w:trPr>
          <w:trHeight w:val="770"/>
        </w:trPr>
        <w:tc>
          <w:tcPr>
            <w:tcW w:w="4680" w:type="dxa"/>
            <w:tcBorders>
              <w:top w:val="single" w:sz="4" w:space="0" w:color="000000"/>
              <w:left w:val="single" w:sz="4" w:space="0" w:color="000000"/>
              <w:bottom w:val="single" w:sz="4" w:space="0" w:color="000000"/>
              <w:right w:val="single" w:sz="4" w:space="0" w:color="000000"/>
            </w:tcBorders>
          </w:tcPr>
          <w:p w14:paraId="5151D53E" w14:textId="77777777" w:rsidR="00286380" w:rsidRPr="00697651" w:rsidRDefault="00286380" w:rsidP="00286380">
            <w:pPr>
              <w:spacing w:line="276" w:lineRule="auto"/>
              <w:ind w:right="200"/>
              <w:rPr>
                <w:rFonts w:ascii="Courier New" w:eastAsia="Courier New" w:hAnsi="Courier New" w:cs="Courier New"/>
                <w:sz w:val="20"/>
                <w:szCs w:val="20"/>
              </w:rPr>
            </w:pPr>
            <w:r w:rsidRPr="00697651">
              <w:rPr>
                <w:rFonts w:ascii="Courier New" w:eastAsia="Courier New" w:hAnsi="Courier New" w:cs="Courier New"/>
                <w:sz w:val="20"/>
                <w:szCs w:val="20"/>
              </w:rPr>
              <w:t>v</w:t>
            </w:r>
            <w:r w:rsidR="000304CC" w:rsidRPr="00697651">
              <w:rPr>
                <w:rFonts w:ascii="Courier New" w:eastAsia="Courier New" w:hAnsi="Courier New" w:cs="Courier New"/>
                <w:sz w:val="20"/>
                <w:szCs w:val="20"/>
              </w:rPr>
              <w:t>oid</w:t>
            </w:r>
          </w:p>
          <w:p w14:paraId="4B6E7AF2" w14:textId="77777777" w:rsidR="00790FD4" w:rsidRPr="00697651" w:rsidRDefault="000304CC" w:rsidP="00790FD4">
            <w:pPr>
              <w:spacing w:line="276" w:lineRule="auto"/>
              <w:ind w:right="200"/>
              <w:rPr>
                <w:rFonts w:ascii="Courier New" w:eastAsia="Courier New" w:hAnsi="Courier New" w:cs="Courier New"/>
                <w:sz w:val="20"/>
                <w:szCs w:val="20"/>
              </w:rPr>
            </w:pPr>
            <w:proofErr w:type="spellStart"/>
            <w:r w:rsidRPr="00697651">
              <w:rPr>
                <w:rFonts w:ascii="Courier New" w:eastAsia="Courier New" w:hAnsi="Courier New" w:cs="Courier New"/>
                <w:b/>
                <w:sz w:val="20"/>
                <w:szCs w:val="20"/>
              </w:rPr>
              <w:t>set_os_abi</w:t>
            </w:r>
            <w:proofErr w:type="spellEnd"/>
            <w:r w:rsidRPr="00697651">
              <w:rPr>
                <w:rFonts w:ascii="Courier New" w:eastAsia="Courier New" w:hAnsi="Courier New" w:cs="Courier New"/>
                <w:sz w:val="20"/>
                <w:szCs w:val="20"/>
              </w:rPr>
              <w:t>(</w:t>
            </w:r>
          </w:p>
          <w:p w14:paraId="686F846E" w14:textId="77777777" w:rsidR="000304CC" w:rsidRPr="00697651" w:rsidRDefault="00790FD4" w:rsidP="00790FD4">
            <w:pPr>
              <w:spacing w:line="276" w:lineRule="auto"/>
              <w:ind w:right="200"/>
              <w:rPr>
                <w:rFonts w:ascii="Courier New" w:hAnsi="Courier New" w:cs="Courier New"/>
                <w:sz w:val="20"/>
                <w:szCs w:val="20"/>
              </w:rPr>
            </w:pPr>
            <w:r w:rsidRPr="00697651">
              <w:rPr>
                <w:rFonts w:ascii="Courier New" w:eastAsia="Courier New" w:hAnsi="Courier New" w:cs="Courier New"/>
                <w:sz w:val="20"/>
                <w:szCs w:val="20"/>
              </w:rPr>
              <w:t xml:space="preserve">  </w:t>
            </w:r>
            <w:r w:rsidR="000304CC" w:rsidRPr="00697651">
              <w:rPr>
                <w:rFonts w:ascii="Courier New" w:eastAsia="Courier New" w:hAnsi="Courier New" w:cs="Courier New"/>
                <w:sz w:val="20"/>
                <w:szCs w:val="20"/>
              </w:rPr>
              <w:t xml:space="preserve">unsigned char </w:t>
            </w:r>
            <w:r w:rsidR="000304CC" w:rsidRPr="00697651">
              <w:rPr>
                <w:rFonts w:ascii="Courier New" w:eastAsia="Courier New" w:hAnsi="Courier New" w:cs="Courier New"/>
                <w:i/>
                <w:sz w:val="20"/>
                <w:szCs w:val="20"/>
              </w:rPr>
              <w:t>value</w:t>
            </w:r>
            <w:r w:rsidR="000304CC" w:rsidRPr="00697651">
              <w:rPr>
                <w:rFonts w:ascii="Courier New" w:eastAsia="Courier New" w:hAnsi="Courier New" w:cs="Courier New"/>
                <w:sz w:val="20"/>
                <w:szCs w:val="20"/>
              </w:rPr>
              <w:t xml:space="preserve"> </w:t>
            </w:r>
            <w:r w:rsidR="00286380" w:rsidRPr="00697651">
              <w:rPr>
                <w:rFonts w:ascii="Courier New" w:eastAsia="Courier New" w:hAnsi="Courier New" w:cs="Courier New"/>
                <w:sz w:val="20"/>
                <w:szCs w:val="20"/>
              </w:rPr>
              <w:t>)</w:t>
            </w:r>
          </w:p>
        </w:tc>
        <w:tc>
          <w:tcPr>
            <w:tcW w:w="4770" w:type="dxa"/>
            <w:tcBorders>
              <w:top w:val="single" w:sz="4" w:space="0" w:color="000000"/>
              <w:left w:val="single" w:sz="4" w:space="0" w:color="000000"/>
              <w:bottom w:val="single" w:sz="4" w:space="0" w:color="000000"/>
              <w:right w:val="single" w:sz="4" w:space="0" w:color="000000"/>
            </w:tcBorders>
          </w:tcPr>
          <w:p w14:paraId="19386D18" w14:textId="77777777" w:rsidR="000304CC" w:rsidRDefault="000304CC" w:rsidP="00353507">
            <w:pPr>
              <w:spacing w:line="276" w:lineRule="auto"/>
            </w:pPr>
            <w:r>
              <w:t>Sets operating system ABI identification.</w:t>
            </w:r>
          </w:p>
        </w:tc>
      </w:tr>
      <w:tr w:rsidR="000304CC" w14:paraId="7725ECB8" w14:textId="77777777" w:rsidTr="00790FD4">
        <w:trPr>
          <w:trHeight w:val="530"/>
        </w:trPr>
        <w:tc>
          <w:tcPr>
            <w:tcW w:w="4680" w:type="dxa"/>
            <w:tcBorders>
              <w:top w:val="single" w:sz="4" w:space="0" w:color="000000"/>
              <w:left w:val="single" w:sz="4" w:space="0" w:color="000000"/>
              <w:bottom w:val="single" w:sz="4" w:space="0" w:color="000000"/>
              <w:right w:val="single" w:sz="4" w:space="0" w:color="000000"/>
            </w:tcBorders>
          </w:tcPr>
          <w:p w14:paraId="2602AA56" w14:textId="77777777" w:rsidR="000A7DEC" w:rsidRPr="00697651" w:rsidRDefault="000304CC" w:rsidP="000A7DEC">
            <w:pPr>
              <w:spacing w:line="276" w:lineRule="auto"/>
              <w:rPr>
                <w:rFonts w:ascii="Courier New" w:eastAsia="Courier New" w:hAnsi="Courier New" w:cs="Courier New"/>
                <w:sz w:val="20"/>
                <w:szCs w:val="20"/>
              </w:rPr>
            </w:pPr>
            <w:r w:rsidRPr="00697651">
              <w:rPr>
                <w:rFonts w:ascii="Courier New" w:eastAsia="Courier New" w:hAnsi="Courier New" w:cs="Courier New"/>
                <w:sz w:val="20"/>
                <w:szCs w:val="20"/>
              </w:rPr>
              <w:t>unsigned char</w:t>
            </w:r>
          </w:p>
          <w:p w14:paraId="4F4D641B" w14:textId="77777777" w:rsidR="000304CC" w:rsidRPr="00697651" w:rsidRDefault="000304CC" w:rsidP="000A7DEC">
            <w:pPr>
              <w:spacing w:line="276" w:lineRule="auto"/>
              <w:rPr>
                <w:rFonts w:ascii="Courier New" w:hAnsi="Courier New" w:cs="Courier New"/>
                <w:sz w:val="20"/>
                <w:szCs w:val="20"/>
              </w:rPr>
            </w:pPr>
            <w:proofErr w:type="spellStart"/>
            <w:r w:rsidRPr="00697651">
              <w:rPr>
                <w:rFonts w:ascii="Courier New" w:eastAsia="Courier New" w:hAnsi="Courier New" w:cs="Courier New"/>
                <w:b/>
                <w:sz w:val="20"/>
                <w:szCs w:val="20"/>
              </w:rPr>
              <w:t>get_abi_version</w:t>
            </w:r>
            <w:proofErr w:type="spellEnd"/>
            <w:r w:rsidRPr="00697651">
              <w:rPr>
                <w:rFonts w:ascii="Courier New" w:eastAsia="Courier New" w:hAnsi="Courier New" w:cs="Courier New"/>
                <w:sz w:val="20"/>
                <w:szCs w:val="20"/>
              </w:rPr>
              <w:t>();</w:t>
            </w:r>
          </w:p>
        </w:tc>
        <w:tc>
          <w:tcPr>
            <w:tcW w:w="4770" w:type="dxa"/>
            <w:tcBorders>
              <w:top w:val="single" w:sz="4" w:space="0" w:color="000000"/>
              <w:left w:val="single" w:sz="4" w:space="0" w:color="000000"/>
              <w:bottom w:val="single" w:sz="4" w:space="0" w:color="000000"/>
              <w:right w:val="single" w:sz="4" w:space="0" w:color="000000"/>
            </w:tcBorders>
          </w:tcPr>
          <w:p w14:paraId="670648DB" w14:textId="77777777" w:rsidR="000304CC" w:rsidRDefault="000304CC" w:rsidP="00353507">
            <w:pPr>
              <w:spacing w:line="276" w:lineRule="auto"/>
            </w:pPr>
            <w:r>
              <w:t>Returns ABI version.</w:t>
            </w:r>
          </w:p>
        </w:tc>
      </w:tr>
      <w:tr w:rsidR="000304CC" w14:paraId="1EF7E8D0" w14:textId="77777777" w:rsidTr="00790FD4">
        <w:trPr>
          <w:trHeight w:val="770"/>
        </w:trPr>
        <w:tc>
          <w:tcPr>
            <w:tcW w:w="4680" w:type="dxa"/>
            <w:tcBorders>
              <w:top w:val="single" w:sz="4" w:space="0" w:color="000000"/>
              <w:left w:val="single" w:sz="4" w:space="0" w:color="000000"/>
              <w:bottom w:val="single" w:sz="4" w:space="0" w:color="000000"/>
              <w:right w:val="single" w:sz="4" w:space="0" w:color="000000"/>
            </w:tcBorders>
          </w:tcPr>
          <w:p w14:paraId="04F75605" w14:textId="77777777" w:rsidR="00286380" w:rsidRPr="00697651" w:rsidRDefault="00286380" w:rsidP="00286380">
            <w:pPr>
              <w:spacing w:line="276" w:lineRule="auto"/>
              <w:rPr>
                <w:rFonts w:ascii="Courier New" w:eastAsia="Courier New" w:hAnsi="Courier New" w:cs="Courier New"/>
                <w:sz w:val="20"/>
                <w:szCs w:val="20"/>
              </w:rPr>
            </w:pPr>
            <w:r w:rsidRPr="00697651">
              <w:rPr>
                <w:rFonts w:ascii="Courier New" w:eastAsia="Courier New" w:hAnsi="Courier New" w:cs="Courier New"/>
                <w:sz w:val="20"/>
                <w:szCs w:val="20"/>
              </w:rPr>
              <w:t>v</w:t>
            </w:r>
            <w:r w:rsidR="000304CC" w:rsidRPr="00697651">
              <w:rPr>
                <w:rFonts w:ascii="Courier New" w:eastAsia="Courier New" w:hAnsi="Courier New" w:cs="Courier New"/>
                <w:sz w:val="20"/>
                <w:szCs w:val="20"/>
              </w:rPr>
              <w:t>oid</w:t>
            </w:r>
          </w:p>
          <w:p w14:paraId="1FABA502" w14:textId="77777777" w:rsidR="00790FD4" w:rsidRPr="00697651" w:rsidRDefault="000304CC" w:rsidP="00286380">
            <w:pPr>
              <w:spacing w:line="276" w:lineRule="auto"/>
              <w:rPr>
                <w:rFonts w:ascii="Courier New" w:eastAsia="Courier New" w:hAnsi="Courier New" w:cs="Courier New"/>
                <w:sz w:val="20"/>
                <w:szCs w:val="20"/>
              </w:rPr>
            </w:pPr>
            <w:proofErr w:type="spellStart"/>
            <w:r w:rsidRPr="00697651">
              <w:rPr>
                <w:rFonts w:ascii="Courier New" w:eastAsia="Courier New" w:hAnsi="Courier New" w:cs="Courier New"/>
                <w:b/>
                <w:sz w:val="20"/>
                <w:szCs w:val="20"/>
              </w:rPr>
              <w:t>set_abi_version</w:t>
            </w:r>
            <w:proofErr w:type="spellEnd"/>
            <w:r w:rsidRPr="00697651">
              <w:rPr>
                <w:rFonts w:ascii="Courier New" w:eastAsia="Courier New" w:hAnsi="Courier New" w:cs="Courier New"/>
                <w:sz w:val="20"/>
                <w:szCs w:val="20"/>
              </w:rPr>
              <w:t>(</w:t>
            </w:r>
          </w:p>
          <w:p w14:paraId="16E5F121" w14:textId="77777777" w:rsidR="000304CC" w:rsidRPr="00697651" w:rsidRDefault="00790FD4" w:rsidP="00286380">
            <w:pPr>
              <w:spacing w:line="276" w:lineRule="auto"/>
              <w:rPr>
                <w:rFonts w:ascii="Courier New" w:hAnsi="Courier New" w:cs="Courier New"/>
                <w:sz w:val="20"/>
                <w:szCs w:val="20"/>
              </w:rPr>
            </w:pPr>
            <w:r w:rsidRPr="00697651">
              <w:rPr>
                <w:rFonts w:ascii="Courier New" w:eastAsia="Courier New" w:hAnsi="Courier New" w:cs="Courier New"/>
                <w:sz w:val="20"/>
                <w:szCs w:val="20"/>
              </w:rPr>
              <w:t xml:space="preserve">  </w:t>
            </w:r>
            <w:r w:rsidR="000304CC" w:rsidRPr="00697651">
              <w:rPr>
                <w:rFonts w:ascii="Courier New" w:eastAsia="Courier New" w:hAnsi="Courier New" w:cs="Courier New"/>
                <w:sz w:val="20"/>
                <w:szCs w:val="20"/>
              </w:rPr>
              <w:t xml:space="preserve">unsigned char </w:t>
            </w:r>
            <w:r w:rsidR="000304CC" w:rsidRPr="00697651">
              <w:rPr>
                <w:rFonts w:ascii="Courier New" w:eastAsia="Courier New" w:hAnsi="Courier New" w:cs="Courier New"/>
                <w:i/>
                <w:sz w:val="20"/>
                <w:szCs w:val="20"/>
              </w:rPr>
              <w:t>value</w:t>
            </w:r>
            <w:r w:rsidR="00286380" w:rsidRPr="00697651">
              <w:rPr>
                <w:rFonts w:ascii="Courier New" w:eastAsia="Courier New" w:hAnsi="Courier New" w:cs="Courier New"/>
                <w:sz w:val="20"/>
                <w:szCs w:val="20"/>
              </w:rPr>
              <w:t xml:space="preserve"> )</w:t>
            </w:r>
          </w:p>
        </w:tc>
        <w:tc>
          <w:tcPr>
            <w:tcW w:w="4770" w:type="dxa"/>
            <w:tcBorders>
              <w:top w:val="single" w:sz="4" w:space="0" w:color="000000"/>
              <w:left w:val="single" w:sz="4" w:space="0" w:color="000000"/>
              <w:bottom w:val="single" w:sz="4" w:space="0" w:color="000000"/>
              <w:right w:val="single" w:sz="4" w:space="0" w:color="000000"/>
            </w:tcBorders>
          </w:tcPr>
          <w:p w14:paraId="0E6049B2" w14:textId="77777777" w:rsidR="000304CC" w:rsidRDefault="000304CC" w:rsidP="00353507">
            <w:pPr>
              <w:spacing w:line="276" w:lineRule="auto"/>
            </w:pPr>
            <w:r>
              <w:t>Sets ABI version.</w:t>
            </w:r>
          </w:p>
        </w:tc>
      </w:tr>
      <w:tr w:rsidR="000304CC" w14:paraId="01311640" w14:textId="77777777" w:rsidTr="00790FD4">
        <w:trPr>
          <w:trHeight w:val="530"/>
        </w:trPr>
        <w:tc>
          <w:tcPr>
            <w:tcW w:w="4680" w:type="dxa"/>
            <w:tcBorders>
              <w:top w:val="single" w:sz="4" w:space="0" w:color="000000"/>
              <w:left w:val="single" w:sz="4" w:space="0" w:color="000000"/>
              <w:bottom w:val="single" w:sz="4" w:space="0" w:color="000000"/>
              <w:right w:val="single" w:sz="4" w:space="0" w:color="000000"/>
            </w:tcBorders>
          </w:tcPr>
          <w:p w14:paraId="27AB416A" w14:textId="77777777" w:rsidR="00286380" w:rsidRPr="00697651" w:rsidRDefault="000304CC" w:rsidP="00286380">
            <w:pPr>
              <w:spacing w:line="276" w:lineRule="auto"/>
              <w:rPr>
                <w:rFonts w:ascii="Courier New" w:eastAsia="Courier New" w:hAnsi="Courier New" w:cs="Courier New"/>
                <w:sz w:val="20"/>
                <w:szCs w:val="20"/>
              </w:rPr>
            </w:pPr>
            <w:proofErr w:type="spellStart"/>
            <w:r w:rsidRPr="00697651">
              <w:rPr>
                <w:rFonts w:ascii="Courier New" w:eastAsia="Courier New" w:hAnsi="Courier New" w:cs="Courier New"/>
                <w:sz w:val="20"/>
                <w:szCs w:val="20"/>
              </w:rPr>
              <w:t>Elf_Half</w:t>
            </w:r>
            <w:proofErr w:type="spellEnd"/>
          </w:p>
          <w:p w14:paraId="6FF94EC8" w14:textId="77777777" w:rsidR="000304CC" w:rsidRPr="00697651" w:rsidRDefault="000304CC" w:rsidP="00286380">
            <w:pPr>
              <w:spacing w:line="276" w:lineRule="auto"/>
              <w:rPr>
                <w:rFonts w:ascii="Courier New" w:hAnsi="Courier New" w:cs="Courier New"/>
                <w:sz w:val="20"/>
                <w:szCs w:val="20"/>
              </w:rPr>
            </w:pPr>
            <w:proofErr w:type="spellStart"/>
            <w:r w:rsidRPr="00697651">
              <w:rPr>
                <w:rFonts w:ascii="Courier New" w:eastAsia="Courier New" w:hAnsi="Courier New" w:cs="Courier New"/>
                <w:b/>
                <w:sz w:val="20"/>
                <w:szCs w:val="20"/>
              </w:rPr>
              <w:t>get_type</w:t>
            </w:r>
            <w:proofErr w:type="spellEnd"/>
            <w:r w:rsidR="00286380" w:rsidRPr="00697651">
              <w:rPr>
                <w:rFonts w:ascii="Courier New" w:eastAsia="Courier New" w:hAnsi="Courier New" w:cs="Courier New"/>
                <w:sz w:val="20"/>
                <w:szCs w:val="20"/>
              </w:rPr>
              <w:t>()</w:t>
            </w:r>
          </w:p>
        </w:tc>
        <w:tc>
          <w:tcPr>
            <w:tcW w:w="4770" w:type="dxa"/>
            <w:tcBorders>
              <w:top w:val="single" w:sz="4" w:space="0" w:color="000000"/>
              <w:left w:val="single" w:sz="4" w:space="0" w:color="000000"/>
              <w:bottom w:val="single" w:sz="4" w:space="0" w:color="000000"/>
              <w:right w:val="single" w:sz="4" w:space="0" w:color="000000"/>
            </w:tcBorders>
          </w:tcPr>
          <w:p w14:paraId="4A502F3D" w14:textId="77777777" w:rsidR="000304CC" w:rsidRDefault="000304CC" w:rsidP="00353507">
            <w:pPr>
              <w:spacing w:line="276" w:lineRule="auto"/>
            </w:pPr>
            <w:r>
              <w:t>Returns the object file type.</w:t>
            </w:r>
          </w:p>
        </w:tc>
      </w:tr>
      <w:tr w:rsidR="000304CC" w14:paraId="48ECDFBE" w14:textId="77777777" w:rsidTr="00790FD4">
        <w:trPr>
          <w:trHeight w:val="770"/>
        </w:trPr>
        <w:tc>
          <w:tcPr>
            <w:tcW w:w="4680" w:type="dxa"/>
            <w:tcBorders>
              <w:top w:val="single" w:sz="4" w:space="0" w:color="000000"/>
              <w:left w:val="single" w:sz="4" w:space="0" w:color="000000"/>
              <w:bottom w:val="single" w:sz="4" w:space="0" w:color="000000"/>
              <w:right w:val="single" w:sz="4" w:space="0" w:color="000000"/>
            </w:tcBorders>
          </w:tcPr>
          <w:p w14:paraId="532F359E" w14:textId="77777777" w:rsidR="00286380" w:rsidRPr="00697651" w:rsidRDefault="00286380" w:rsidP="00286380">
            <w:pPr>
              <w:spacing w:line="276" w:lineRule="auto"/>
              <w:ind w:right="440"/>
              <w:rPr>
                <w:rFonts w:ascii="Courier New" w:eastAsia="Courier New" w:hAnsi="Courier New" w:cs="Courier New"/>
                <w:sz w:val="20"/>
                <w:szCs w:val="20"/>
              </w:rPr>
            </w:pPr>
            <w:r w:rsidRPr="00697651">
              <w:rPr>
                <w:rFonts w:ascii="Courier New" w:eastAsia="Courier New" w:hAnsi="Courier New" w:cs="Courier New"/>
                <w:sz w:val="20"/>
                <w:szCs w:val="20"/>
              </w:rPr>
              <w:t>v</w:t>
            </w:r>
            <w:r w:rsidR="000304CC" w:rsidRPr="00697651">
              <w:rPr>
                <w:rFonts w:ascii="Courier New" w:eastAsia="Courier New" w:hAnsi="Courier New" w:cs="Courier New"/>
                <w:sz w:val="20"/>
                <w:szCs w:val="20"/>
              </w:rPr>
              <w:t>oid</w:t>
            </w:r>
          </w:p>
          <w:p w14:paraId="5528DA38" w14:textId="77777777" w:rsidR="000304CC" w:rsidRPr="00697651" w:rsidRDefault="000304CC" w:rsidP="00286380">
            <w:pPr>
              <w:spacing w:line="276" w:lineRule="auto"/>
              <w:ind w:right="440"/>
              <w:rPr>
                <w:rFonts w:ascii="Courier New" w:hAnsi="Courier New" w:cs="Courier New"/>
                <w:sz w:val="20"/>
                <w:szCs w:val="20"/>
              </w:rPr>
            </w:pPr>
            <w:proofErr w:type="spellStart"/>
            <w:r w:rsidRPr="00697651">
              <w:rPr>
                <w:rFonts w:ascii="Courier New" w:eastAsia="Courier New" w:hAnsi="Courier New" w:cs="Courier New"/>
                <w:b/>
                <w:sz w:val="20"/>
                <w:szCs w:val="20"/>
              </w:rPr>
              <w:t>set_type</w:t>
            </w:r>
            <w:proofErr w:type="spellEnd"/>
            <w:r w:rsidRPr="00697651">
              <w:rPr>
                <w:rFonts w:ascii="Courier New" w:eastAsia="Courier New" w:hAnsi="Courier New" w:cs="Courier New"/>
                <w:sz w:val="20"/>
                <w:szCs w:val="20"/>
              </w:rPr>
              <w:t>(</w:t>
            </w:r>
            <w:r w:rsidR="00286380" w:rsidRPr="00697651">
              <w:rPr>
                <w:rFonts w:ascii="Courier New" w:eastAsia="Courier New" w:hAnsi="Courier New" w:cs="Courier New"/>
                <w:sz w:val="20"/>
                <w:szCs w:val="20"/>
              </w:rPr>
              <w:t xml:space="preserve"> </w:t>
            </w:r>
            <w:proofErr w:type="spellStart"/>
            <w:r w:rsidRPr="00697651">
              <w:rPr>
                <w:rFonts w:ascii="Courier New" w:eastAsia="Courier New" w:hAnsi="Courier New" w:cs="Courier New"/>
                <w:sz w:val="20"/>
                <w:szCs w:val="20"/>
              </w:rPr>
              <w:t>Elf_Half</w:t>
            </w:r>
            <w:proofErr w:type="spellEnd"/>
            <w:r w:rsidRPr="00697651">
              <w:rPr>
                <w:rFonts w:ascii="Courier New" w:eastAsia="Courier New" w:hAnsi="Courier New" w:cs="Courier New"/>
                <w:sz w:val="20"/>
                <w:szCs w:val="20"/>
              </w:rPr>
              <w:t xml:space="preserve"> </w:t>
            </w:r>
            <w:r w:rsidRPr="00697651">
              <w:rPr>
                <w:rFonts w:ascii="Courier New" w:eastAsia="Courier New" w:hAnsi="Courier New" w:cs="Courier New"/>
                <w:i/>
                <w:sz w:val="20"/>
                <w:szCs w:val="20"/>
              </w:rPr>
              <w:t>value</w:t>
            </w:r>
            <w:r w:rsidR="00286380" w:rsidRPr="00697651">
              <w:rPr>
                <w:rFonts w:ascii="Courier New" w:eastAsia="Courier New" w:hAnsi="Courier New" w:cs="Courier New"/>
                <w:sz w:val="20"/>
                <w:szCs w:val="20"/>
              </w:rPr>
              <w:t xml:space="preserve"> )</w:t>
            </w:r>
          </w:p>
        </w:tc>
        <w:tc>
          <w:tcPr>
            <w:tcW w:w="4770" w:type="dxa"/>
            <w:tcBorders>
              <w:top w:val="single" w:sz="4" w:space="0" w:color="000000"/>
              <w:left w:val="single" w:sz="4" w:space="0" w:color="000000"/>
              <w:bottom w:val="single" w:sz="4" w:space="0" w:color="000000"/>
              <w:right w:val="single" w:sz="4" w:space="0" w:color="000000"/>
            </w:tcBorders>
          </w:tcPr>
          <w:p w14:paraId="1B488A43" w14:textId="77777777" w:rsidR="000304CC" w:rsidRDefault="000304CC" w:rsidP="00353507">
            <w:pPr>
              <w:spacing w:line="276" w:lineRule="auto"/>
            </w:pPr>
            <w:r>
              <w:t>Sets the object file type.</w:t>
            </w:r>
          </w:p>
        </w:tc>
      </w:tr>
      <w:tr w:rsidR="000304CC" w14:paraId="6BC347F5" w14:textId="77777777" w:rsidTr="00790FD4">
        <w:trPr>
          <w:trHeight w:val="530"/>
        </w:trPr>
        <w:tc>
          <w:tcPr>
            <w:tcW w:w="4680" w:type="dxa"/>
            <w:tcBorders>
              <w:top w:val="single" w:sz="4" w:space="0" w:color="000000"/>
              <w:left w:val="single" w:sz="4" w:space="0" w:color="000000"/>
              <w:bottom w:val="single" w:sz="4" w:space="0" w:color="000000"/>
              <w:right w:val="single" w:sz="4" w:space="0" w:color="000000"/>
            </w:tcBorders>
          </w:tcPr>
          <w:p w14:paraId="425046BA" w14:textId="77777777" w:rsidR="00286380" w:rsidRPr="00697651" w:rsidRDefault="000304CC" w:rsidP="00286380">
            <w:pPr>
              <w:spacing w:line="276" w:lineRule="auto"/>
              <w:rPr>
                <w:rFonts w:ascii="Courier New" w:eastAsia="Courier New" w:hAnsi="Courier New" w:cs="Courier New"/>
                <w:sz w:val="20"/>
                <w:szCs w:val="20"/>
              </w:rPr>
            </w:pPr>
            <w:proofErr w:type="spellStart"/>
            <w:r w:rsidRPr="00697651">
              <w:rPr>
                <w:rFonts w:ascii="Courier New" w:eastAsia="Courier New" w:hAnsi="Courier New" w:cs="Courier New"/>
                <w:sz w:val="20"/>
                <w:szCs w:val="20"/>
              </w:rPr>
              <w:lastRenderedPageBreak/>
              <w:t>Elf_Half</w:t>
            </w:r>
            <w:proofErr w:type="spellEnd"/>
          </w:p>
          <w:p w14:paraId="1CB62B15" w14:textId="77777777" w:rsidR="000304CC" w:rsidRPr="00697651" w:rsidRDefault="000304CC" w:rsidP="00286380">
            <w:pPr>
              <w:spacing w:line="276" w:lineRule="auto"/>
              <w:rPr>
                <w:rFonts w:ascii="Courier New" w:hAnsi="Courier New" w:cs="Courier New"/>
                <w:sz w:val="20"/>
                <w:szCs w:val="20"/>
              </w:rPr>
            </w:pPr>
            <w:proofErr w:type="spellStart"/>
            <w:r w:rsidRPr="00697651">
              <w:rPr>
                <w:rFonts w:ascii="Courier New" w:eastAsia="Courier New" w:hAnsi="Courier New" w:cs="Courier New"/>
                <w:b/>
                <w:sz w:val="20"/>
                <w:szCs w:val="20"/>
              </w:rPr>
              <w:t>get_machine</w:t>
            </w:r>
            <w:proofErr w:type="spellEnd"/>
            <w:r w:rsidR="00286380" w:rsidRPr="00697651">
              <w:rPr>
                <w:rFonts w:ascii="Courier New" w:eastAsia="Courier New" w:hAnsi="Courier New" w:cs="Courier New"/>
                <w:sz w:val="20"/>
                <w:szCs w:val="20"/>
              </w:rPr>
              <w:t>()</w:t>
            </w:r>
          </w:p>
        </w:tc>
        <w:tc>
          <w:tcPr>
            <w:tcW w:w="4770" w:type="dxa"/>
            <w:tcBorders>
              <w:top w:val="single" w:sz="4" w:space="0" w:color="000000"/>
              <w:left w:val="single" w:sz="4" w:space="0" w:color="000000"/>
              <w:bottom w:val="single" w:sz="4" w:space="0" w:color="000000"/>
              <w:right w:val="single" w:sz="4" w:space="0" w:color="000000"/>
            </w:tcBorders>
          </w:tcPr>
          <w:p w14:paraId="139F927C" w14:textId="77777777" w:rsidR="000304CC" w:rsidRDefault="000304CC" w:rsidP="00353507">
            <w:pPr>
              <w:spacing w:line="276" w:lineRule="auto"/>
            </w:pPr>
            <w:r>
              <w:t>Returns the object file's architecture.</w:t>
            </w:r>
          </w:p>
        </w:tc>
      </w:tr>
      <w:tr w:rsidR="000304CC" w14:paraId="1C6E62F6" w14:textId="77777777" w:rsidTr="00790FD4">
        <w:trPr>
          <w:trHeight w:val="770"/>
        </w:trPr>
        <w:tc>
          <w:tcPr>
            <w:tcW w:w="4680" w:type="dxa"/>
            <w:tcBorders>
              <w:top w:val="single" w:sz="4" w:space="0" w:color="000000"/>
              <w:left w:val="single" w:sz="4" w:space="0" w:color="000000"/>
              <w:bottom w:val="single" w:sz="4" w:space="0" w:color="000000"/>
              <w:right w:val="single" w:sz="4" w:space="0" w:color="000000"/>
            </w:tcBorders>
          </w:tcPr>
          <w:p w14:paraId="3DAC6296" w14:textId="77777777" w:rsidR="00286380" w:rsidRPr="00697651" w:rsidRDefault="00286380" w:rsidP="00286380">
            <w:pPr>
              <w:spacing w:line="276" w:lineRule="auto"/>
              <w:ind w:right="80"/>
              <w:rPr>
                <w:rFonts w:ascii="Courier New" w:eastAsia="Courier New" w:hAnsi="Courier New" w:cs="Courier New"/>
                <w:sz w:val="20"/>
                <w:szCs w:val="20"/>
              </w:rPr>
            </w:pPr>
            <w:r w:rsidRPr="00697651">
              <w:rPr>
                <w:rFonts w:ascii="Courier New" w:eastAsia="Courier New" w:hAnsi="Courier New" w:cs="Courier New"/>
                <w:sz w:val="20"/>
                <w:szCs w:val="20"/>
              </w:rPr>
              <w:t>v</w:t>
            </w:r>
            <w:r w:rsidR="000304CC" w:rsidRPr="00697651">
              <w:rPr>
                <w:rFonts w:ascii="Courier New" w:eastAsia="Courier New" w:hAnsi="Courier New" w:cs="Courier New"/>
                <w:sz w:val="20"/>
                <w:szCs w:val="20"/>
              </w:rPr>
              <w:t>oid</w:t>
            </w:r>
          </w:p>
          <w:p w14:paraId="194EF394" w14:textId="77777777" w:rsidR="000304CC" w:rsidRPr="00697651" w:rsidRDefault="000304CC" w:rsidP="00286380">
            <w:pPr>
              <w:spacing w:line="276" w:lineRule="auto"/>
              <w:ind w:right="80"/>
              <w:rPr>
                <w:rFonts w:ascii="Courier New" w:hAnsi="Courier New" w:cs="Courier New"/>
                <w:sz w:val="20"/>
                <w:szCs w:val="20"/>
              </w:rPr>
            </w:pPr>
            <w:proofErr w:type="spellStart"/>
            <w:r w:rsidRPr="00697651">
              <w:rPr>
                <w:rFonts w:ascii="Courier New" w:eastAsia="Courier New" w:hAnsi="Courier New" w:cs="Courier New"/>
                <w:b/>
                <w:sz w:val="20"/>
                <w:szCs w:val="20"/>
              </w:rPr>
              <w:t>set_machine</w:t>
            </w:r>
            <w:proofErr w:type="spellEnd"/>
            <w:r w:rsidRPr="00697651">
              <w:rPr>
                <w:rFonts w:ascii="Courier New" w:eastAsia="Courier New" w:hAnsi="Courier New" w:cs="Courier New"/>
                <w:sz w:val="20"/>
                <w:szCs w:val="20"/>
              </w:rPr>
              <w:t>(</w:t>
            </w:r>
            <w:r w:rsidR="00286380" w:rsidRPr="00697651">
              <w:rPr>
                <w:rFonts w:ascii="Courier New" w:eastAsia="Courier New" w:hAnsi="Courier New" w:cs="Courier New"/>
                <w:sz w:val="20"/>
                <w:szCs w:val="20"/>
              </w:rPr>
              <w:t xml:space="preserve"> </w:t>
            </w:r>
            <w:proofErr w:type="spellStart"/>
            <w:r w:rsidRPr="00697651">
              <w:rPr>
                <w:rFonts w:ascii="Courier New" w:eastAsia="Courier New" w:hAnsi="Courier New" w:cs="Courier New"/>
                <w:sz w:val="20"/>
                <w:szCs w:val="20"/>
              </w:rPr>
              <w:t>Elf_Half</w:t>
            </w:r>
            <w:proofErr w:type="spellEnd"/>
            <w:r w:rsidRPr="00697651">
              <w:rPr>
                <w:rFonts w:ascii="Courier New" w:eastAsia="Courier New" w:hAnsi="Courier New" w:cs="Courier New"/>
                <w:sz w:val="20"/>
                <w:szCs w:val="20"/>
              </w:rPr>
              <w:t xml:space="preserve"> </w:t>
            </w:r>
            <w:r w:rsidRPr="00697651">
              <w:rPr>
                <w:rFonts w:ascii="Courier New" w:eastAsia="Courier New" w:hAnsi="Courier New" w:cs="Courier New"/>
                <w:i/>
                <w:sz w:val="20"/>
                <w:szCs w:val="20"/>
              </w:rPr>
              <w:t>value</w:t>
            </w:r>
            <w:r w:rsidRPr="00697651">
              <w:rPr>
                <w:rFonts w:ascii="Courier New" w:eastAsia="Courier New" w:hAnsi="Courier New" w:cs="Courier New"/>
                <w:sz w:val="20"/>
                <w:szCs w:val="20"/>
              </w:rPr>
              <w:t xml:space="preserve"> </w:t>
            </w:r>
            <w:r w:rsidR="00286380" w:rsidRPr="00697651">
              <w:rPr>
                <w:rFonts w:ascii="Courier New" w:eastAsia="Courier New" w:hAnsi="Courier New" w:cs="Courier New"/>
                <w:sz w:val="20"/>
                <w:szCs w:val="20"/>
              </w:rPr>
              <w:t>)</w:t>
            </w:r>
          </w:p>
        </w:tc>
        <w:tc>
          <w:tcPr>
            <w:tcW w:w="4770" w:type="dxa"/>
            <w:tcBorders>
              <w:top w:val="single" w:sz="4" w:space="0" w:color="000000"/>
              <w:left w:val="single" w:sz="4" w:space="0" w:color="000000"/>
              <w:bottom w:val="single" w:sz="4" w:space="0" w:color="000000"/>
              <w:right w:val="single" w:sz="4" w:space="0" w:color="000000"/>
            </w:tcBorders>
          </w:tcPr>
          <w:p w14:paraId="04E33B80" w14:textId="77777777" w:rsidR="000304CC" w:rsidRDefault="000304CC" w:rsidP="00353507">
            <w:pPr>
              <w:spacing w:line="276" w:lineRule="auto"/>
            </w:pPr>
            <w:r>
              <w:t>Sets the object file's architecture.</w:t>
            </w:r>
          </w:p>
        </w:tc>
      </w:tr>
      <w:tr w:rsidR="000304CC" w14:paraId="7C02E95B" w14:textId="77777777" w:rsidTr="00790FD4">
        <w:trPr>
          <w:trHeight w:val="570"/>
        </w:trPr>
        <w:tc>
          <w:tcPr>
            <w:tcW w:w="4680" w:type="dxa"/>
            <w:tcBorders>
              <w:top w:val="single" w:sz="4" w:space="0" w:color="000000"/>
              <w:left w:val="single" w:sz="4" w:space="0" w:color="000000"/>
              <w:bottom w:val="single" w:sz="4" w:space="0" w:color="000000"/>
              <w:right w:val="single" w:sz="4" w:space="0" w:color="000000"/>
            </w:tcBorders>
          </w:tcPr>
          <w:p w14:paraId="51D73974" w14:textId="77777777" w:rsidR="00286380" w:rsidRPr="00697651" w:rsidRDefault="000304CC" w:rsidP="00286380">
            <w:pPr>
              <w:spacing w:line="276" w:lineRule="auto"/>
              <w:rPr>
                <w:rFonts w:ascii="Courier New" w:eastAsia="Courier New" w:hAnsi="Courier New" w:cs="Courier New"/>
                <w:sz w:val="20"/>
                <w:szCs w:val="20"/>
              </w:rPr>
            </w:pPr>
            <w:proofErr w:type="spellStart"/>
            <w:r w:rsidRPr="00697651">
              <w:rPr>
                <w:rFonts w:ascii="Courier New" w:eastAsia="Courier New" w:hAnsi="Courier New" w:cs="Courier New"/>
                <w:sz w:val="20"/>
                <w:szCs w:val="20"/>
              </w:rPr>
              <w:t>Elf_Word</w:t>
            </w:r>
            <w:proofErr w:type="spellEnd"/>
          </w:p>
          <w:p w14:paraId="48C3F8EC" w14:textId="77777777" w:rsidR="000304CC" w:rsidRPr="00697651" w:rsidRDefault="000304CC" w:rsidP="00286380">
            <w:pPr>
              <w:spacing w:line="276" w:lineRule="auto"/>
              <w:rPr>
                <w:rFonts w:ascii="Courier New" w:hAnsi="Courier New" w:cs="Courier New"/>
                <w:sz w:val="20"/>
                <w:szCs w:val="20"/>
              </w:rPr>
            </w:pPr>
            <w:proofErr w:type="spellStart"/>
            <w:r w:rsidRPr="00697651">
              <w:rPr>
                <w:rFonts w:ascii="Courier New" w:eastAsia="Courier New" w:hAnsi="Courier New" w:cs="Courier New"/>
                <w:b/>
                <w:sz w:val="20"/>
                <w:szCs w:val="20"/>
              </w:rPr>
              <w:t>get_flags</w:t>
            </w:r>
            <w:proofErr w:type="spellEnd"/>
            <w:r w:rsidR="00286380" w:rsidRPr="00697651">
              <w:rPr>
                <w:rFonts w:ascii="Courier New" w:eastAsia="Courier New" w:hAnsi="Courier New" w:cs="Courier New"/>
                <w:sz w:val="20"/>
                <w:szCs w:val="20"/>
              </w:rPr>
              <w:t xml:space="preserve"> ()</w:t>
            </w:r>
          </w:p>
        </w:tc>
        <w:tc>
          <w:tcPr>
            <w:tcW w:w="4770" w:type="dxa"/>
            <w:tcBorders>
              <w:top w:val="single" w:sz="4" w:space="0" w:color="000000"/>
              <w:left w:val="single" w:sz="4" w:space="0" w:color="000000"/>
              <w:bottom w:val="single" w:sz="4" w:space="0" w:color="000000"/>
              <w:right w:val="single" w:sz="4" w:space="0" w:color="000000"/>
            </w:tcBorders>
          </w:tcPr>
          <w:p w14:paraId="21315126" w14:textId="77777777" w:rsidR="000304CC" w:rsidRDefault="000304CC" w:rsidP="00353507">
            <w:pPr>
              <w:spacing w:line="276" w:lineRule="auto"/>
            </w:pPr>
            <w:r>
              <w:t>Returns processor-specific flags associated with the file.</w:t>
            </w:r>
          </w:p>
        </w:tc>
      </w:tr>
      <w:tr w:rsidR="000304CC" w14:paraId="044CE4EA" w14:textId="77777777" w:rsidTr="00790FD4">
        <w:trPr>
          <w:trHeight w:val="770"/>
        </w:trPr>
        <w:tc>
          <w:tcPr>
            <w:tcW w:w="4680" w:type="dxa"/>
            <w:tcBorders>
              <w:top w:val="single" w:sz="4" w:space="0" w:color="000000"/>
              <w:left w:val="single" w:sz="4" w:space="0" w:color="000000"/>
              <w:bottom w:val="single" w:sz="4" w:space="0" w:color="000000"/>
              <w:right w:val="single" w:sz="4" w:space="0" w:color="000000"/>
            </w:tcBorders>
          </w:tcPr>
          <w:p w14:paraId="16BF3E00" w14:textId="77777777" w:rsidR="00286380" w:rsidRPr="00697651" w:rsidRDefault="00286380" w:rsidP="00286380">
            <w:pPr>
              <w:spacing w:line="276" w:lineRule="auto"/>
              <w:ind w:right="320"/>
              <w:rPr>
                <w:rFonts w:ascii="Courier New" w:eastAsia="Courier New" w:hAnsi="Courier New" w:cs="Courier New"/>
                <w:sz w:val="20"/>
                <w:szCs w:val="20"/>
              </w:rPr>
            </w:pPr>
            <w:r w:rsidRPr="00697651">
              <w:rPr>
                <w:rFonts w:ascii="Courier New" w:eastAsia="Courier New" w:hAnsi="Courier New" w:cs="Courier New"/>
                <w:sz w:val="20"/>
                <w:szCs w:val="20"/>
              </w:rPr>
              <w:t>v</w:t>
            </w:r>
            <w:r w:rsidR="000304CC" w:rsidRPr="00697651">
              <w:rPr>
                <w:rFonts w:ascii="Courier New" w:eastAsia="Courier New" w:hAnsi="Courier New" w:cs="Courier New"/>
                <w:sz w:val="20"/>
                <w:szCs w:val="20"/>
              </w:rPr>
              <w:t>oid</w:t>
            </w:r>
          </w:p>
          <w:p w14:paraId="41BA35E1" w14:textId="77777777" w:rsidR="000304CC" w:rsidRPr="00697651" w:rsidRDefault="000304CC" w:rsidP="00286380">
            <w:pPr>
              <w:spacing w:line="276" w:lineRule="auto"/>
              <w:ind w:right="320"/>
              <w:rPr>
                <w:rFonts w:ascii="Courier New" w:hAnsi="Courier New" w:cs="Courier New"/>
                <w:sz w:val="20"/>
                <w:szCs w:val="20"/>
              </w:rPr>
            </w:pPr>
            <w:proofErr w:type="spellStart"/>
            <w:r w:rsidRPr="00697651">
              <w:rPr>
                <w:rFonts w:ascii="Courier New" w:eastAsia="Courier New" w:hAnsi="Courier New" w:cs="Courier New"/>
                <w:b/>
                <w:sz w:val="20"/>
                <w:szCs w:val="20"/>
              </w:rPr>
              <w:t>set_flags</w:t>
            </w:r>
            <w:proofErr w:type="spellEnd"/>
            <w:r w:rsidRPr="00697651">
              <w:rPr>
                <w:rFonts w:ascii="Courier New" w:eastAsia="Courier New" w:hAnsi="Courier New" w:cs="Courier New"/>
                <w:sz w:val="20"/>
                <w:szCs w:val="20"/>
              </w:rPr>
              <w:t>(</w:t>
            </w:r>
            <w:proofErr w:type="spellStart"/>
            <w:r w:rsidRPr="00697651">
              <w:rPr>
                <w:rFonts w:ascii="Courier New" w:eastAsia="Courier New" w:hAnsi="Courier New" w:cs="Courier New"/>
                <w:sz w:val="20"/>
                <w:szCs w:val="20"/>
              </w:rPr>
              <w:t>Elf_Word</w:t>
            </w:r>
            <w:proofErr w:type="spellEnd"/>
            <w:r w:rsidRPr="00697651">
              <w:rPr>
                <w:rFonts w:ascii="Courier New" w:eastAsia="Courier New" w:hAnsi="Courier New" w:cs="Courier New"/>
                <w:sz w:val="20"/>
                <w:szCs w:val="20"/>
              </w:rPr>
              <w:t xml:space="preserve"> </w:t>
            </w:r>
            <w:r w:rsidRPr="00697651">
              <w:rPr>
                <w:rFonts w:ascii="Courier New" w:eastAsia="Courier New" w:hAnsi="Courier New" w:cs="Courier New"/>
                <w:i/>
                <w:sz w:val="20"/>
                <w:szCs w:val="20"/>
              </w:rPr>
              <w:t>value</w:t>
            </w:r>
            <w:r w:rsidRPr="00697651">
              <w:rPr>
                <w:rFonts w:ascii="Courier New" w:eastAsia="Courier New" w:hAnsi="Courier New" w:cs="Courier New"/>
                <w:sz w:val="20"/>
                <w:szCs w:val="20"/>
              </w:rPr>
              <w:t xml:space="preserve"> </w:t>
            </w:r>
            <w:r w:rsidR="00286380" w:rsidRPr="00697651">
              <w:rPr>
                <w:rFonts w:ascii="Courier New" w:eastAsia="Courier New" w:hAnsi="Courier New" w:cs="Courier New"/>
                <w:sz w:val="20"/>
                <w:szCs w:val="20"/>
              </w:rPr>
              <w:t>)</w:t>
            </w:r>
          </w:p>
        </w:tc>
        <w:tc>
          <w:tcPr>
            <w:tcW w:w="4770" w:type="dxa"/>
            <w:tcBorders>
              <w:top w:val="single" w:sz="4" w:space="0" w:color="000000"/>
              <w:left w:val="single" w:sz="4" w:space="0" w:color="000000"/>
              <w:bottom w:val="single" w:sz="4" w:space="0" w:color="000000"/>
              <w:right w:val="single" w:sz="4" w:space="0" w:color="000000"/>
            </w:tcBorders>
          </w:tcPr>
          <w:p w14:paraId="1FB1D534" w14:textId="77777777" w:rsidR="000304CC" w:rsidRDefault="000304CC" w:rsidP="00353507">
            <w:pPr>
              <w:spacing w:line="276" w:lineRule="auto"/>
            </w:pPr>
            <w:r>
              <w:t>Sets processor-specific flags associated with the file.</w:t>
            </w:r>
          </w:p>
        </w:tc>
      </w:tr>
      <w:tr w:rsidR="000304CC" w14:paraId="6633BDBE" w14:textId="77777777" w:rsidTr="00790FD4">
        <w:trPr>
          <w:trHeight w:val="570"/>
        </w:trPr>
        <w:tc>
          <w:tcPr>
            <w:tcW w:w="4680" w:type="dxa"/>
            <w:tcBorders>
              <w:top w:val="single" w:sz="4" w:space="0" w:color="000000"/>
              <w:left w:val="single" w:sz="4" w:space="0" w:color="000000"/>
              <w:bottom w:val="single" w:sz="4" w:space="0" w:color="000000"/>
              <w:right w:val="single" w:sz="4" w:space="0" w:color="000000"/>
            </w:tcBorders>
          </w:tcPr>
          <w:p w14:paraId="14F6A141" w14:textId="77777777" w:rsidR="00286380" w:rsidRPr="00697651" w:rsidRDefault="000304CC" w:rsidP="00286380">
            <w:pPr>
              <w:spacing w:line="276" w:lineRule="auto"/>
              <w:rPr>
                <w:rFonts w:ascii="Courier New" w:eastAsia="Courier New" w:hAnsi="Courier New" w:cs="Courier New"/>
                <w:sz w:val="20"/>
                <w:szCs w:val="20"/>
              </w:rPr>
            </w:pPr>
            <w:r w:rsidRPr="00697651">
              <w:rPr>
                <w:rFonts w:ascii="Courier New" w:eastAsia="Courier New" w:hAnsi="Courier New" w:cs="Courier New"/>
                <w:sz w:val="20"/>
                <w:szCs w:val="20"/>
              </w:rPr>
              <w:t>Elf64_Addr</w:t>
            </w:r>
          </w:p>
          <w:p w14:paraId="5494EF96" w14:textId="77777777" w:rsidR="000304CC" w:rsidRPr="00697651" w:rsidRDefault="000304CC" w:rsidP="00286380">
            <w:pPr>
              <w:spacing w:line="276" w:lineRule="auto"/>
              <w:rPr>
                <w:rFonts w:ascii="Courier New" w:hAnsi="Courier New" w:cs="Courier New"/>
                <w:sz w:val="20"/>
                <w:szCs w:val="20"/>
              </w:rPr>
            </w:pPr>
            <w:proofErr w:type="spellStart"/>
            <w:r w:rsidRPr="00697651">
              <w:rPr>
                <w:rFonts w:ascii="Courier New" w:eastAsia="Courier New" w:hAnsi="Courier New" w:cs="Courier New"/>
                <w:b/>
                <w:sz w:val="20"/>
                <w:szCs w:val="20"/>
              </w:rPr>
              <w:t>get_entry</w:t>
            </w:r>
            <w:proofErr w:type="spellEnd"/>
            <w:r w:rsidRPr="00697651">
              <w:rPr>
                <w:rFonts w:ascii="Courier New" w:eastAsia="Courier New" w:hAnsi="Courier New" w:cs="Courier New"/>
                <w:sz w:val="20"/>
                <w:szCs w:val="20"/>
              </w:rPr>
              <w:t>()</w:t>
            </w:r>
          </w:p>
        </w:tc>
        <w:tc>
          <w:tcPr>
            <w:tcW w:w="4770" w:type="dxa"/>
            <w:tcBorders>
              <w:top w:val="single" w:sz="4" w:space="0" w:color="000000"/>
              <w:left w:val="single" w:sz="4" w:space="0" w:color="000000"/>
              <w:bottom w:val="single" w:sz="4" w:space="0" w:color="000000"/>
              <w:right w:val="single" w:sz="4" w:space="0" w:color="000000"/>
            </w:tcBorders>
          </w:tcPr>
          <w:p w14:paraId="70B83770" w14:textId="77777777" w:rsidR="000304CC" w:rsidRDefault="000304CC" w:rsidP="00353507">
            <w:pPr>
              <w:spacing w:line="276" w:lineRule="auto"/>
            </w:pPr>
            <w:r>
              <w:t>Returns the virtual address to which the system first transfers control.</w:t>
            </w:r>
          </w:p>
        </w:tc>
      </w:tr>
      <w:tr w:rsidR="000304CC" w14:paraId="16AF4BC9" w14:textId="77777777" w:rsidTr="00790FD4">
        <w:trPr>
          <w:trHeight w:val="770"/>
        </w:trPr>
        <w:tc>
          <w:tcPr>
            <w:tcW w:w="4680" w:type="dxa"/>
            <w:tcBorders>
              <w:top w:val="single" w:sz="4" w:space="0" w:color="000000"/>
              <w:left w:val="single" w:sz="4" w:space="0" w:color="000000"/>
              <w:bottom w:val="single" w:sz="4" w:space="0" w:color="000000"/>
              <w:right w:val="single" w:sz="4" w:space="0" w:color="000000"/>
            </w:tcBorders>
          </w:tcPr>
          <w:p w14:paraId="6A031E2D" w14:textId="77777777" w:rsidR="00286380" w:rsidRPr="00697651" w:rsidRDefault="00286380" w:rsidP="00286380">
            <w:pPr>
              <w:spacing w:line="276" w:lineRule="auto"/>
              <w:ind w:right="80"/>
              <w:rPr>
                <w:rFonts w:ascii="Courier New" w:eastAsia="Courier New" w:hAnsi="Courier New" w:cs="Courier New"/>
                <w:sz w:val="20"/>
                <w:szCs w:val="20"/>
              </w:rPr>
            </w:pPr>
            <w:r w:rsidRPr="00697651">
              <w:rPr>
                <w:rFonts w:ascii="Courier New" w:eastAsia="Courier New" w:hAnsi="Courier New" w:cs="Courier New"/>
                <w:sz w:val="20"/>
                <w:szCs w:val="20"/>
              </w:rPr>
              <w:t>v</w:t>
            </w:r>
            <w:r w:rsidR="000304CC" w:rsidRPr="00697651">
              <w:rPr>
                <w:rFonts w:ascii="Courier New" w:eastAsia="Courier New" w:hAnsi="Courier New" w:cs="Courier New"/>
                <w:sz w:val="20"/>
                <w:szCs w:val="20"/>
              </w:rPr>
              <w:t>oid</w:t>
            </w:r>
          </w:p>
          <w:p w14:paraId="14A9A3BB" w14:textId="77777777" w:rsidR="000304CC" w:rsidRPr="00697651" w:rsidRDefault="000304CC" w:rsidP="00286380">
            <w:pPr>
              <w:spacing w:line="276" w:lineRule="auto"/>
              <w:ind w:right="80"/>
              <w:rPr>
                <w:rFonts w:ascii="Courier New" w:hAnsi="Courier New" w:cs="Courier New"/>
                <w:sz w:val="20"/>
                <w:szCs w:val="20"/>
              </w:rPr>
            </w:pPr>
            <w:proofErr w:type="spellStart"/>
            <w:r w:rsidRPr="00697651">
              <w:rPr>
                <w:rFonts w:ascii="Courier New" w:eastAsia="Courier New" w:hAnsi="Courier New" w:cs="Courier New"/>
                <w:b/>
                <w:sz w:val="20"/>
                <w:szCs w:val="20"/>
              </w:rPr>
              <w:t>set_entry</w:t>
            </w:r>
            <w:proofErr w:type="spellEnd"/>
            <w:r w:rsidRPr="00697651">
              <w:rPr>
                <w:rFonts w:ascii="Courier New" w:eastAsia="Courier New" w:hAnsi="Courier New" w:cs="Courier New"/>
                <w:sz w:val="20"/>
                <w:szCs w:val="20"/>
              </w:rPr>
              <w:t>(</w:t>
            </w:r>
            <w:r w:rsidR="00286380" w:rsidRPr="00697651">
              <w:rPr>
                <w:rFonts w:ascii="Courier New" w:eastAsia="Courier New" w:hAnsi="Courier New" w:cs="Courier New"/>
                <w:sz w:val="20"/>
                <w:szCs w:val="20"/>
              </w:rPr>
              <w:t xml:space="preserve"> </w:t>
            </w:r>
            <w:r w:rsidRPr="00697651">
              <w:rPr>
                <w:rFonts w:ascii="Courier New" w:eastAsia="Courier New" w:hAnsi="Courier New" w:cs="Courier New"/>
                <w:sz w:val="20"/>
                <w:szCs w:val="20"/>
              </w:rPr>
              <w:t xml:space="preserve">Elf64_Addr </w:t>
            </w:r>
            <w:r w:rsidRPr="00697651">
              <w:rPr>
                <w:rFonts w:ascii="Courier New" w:eastAsia="Courier New" w:hAnsi="Courier New" w:cs="Courier New"/>
                <w:i/>
                <w:sz w:val="20"/>
                <w:szCs w:val="20"/>
              </w:rPr>
              <w:t>value</w:t>
            </w:r>
            <w:r w:rsidRPr="00697651">
              <w:rPr>
                <w:rFonts w:ascii="Courier New" w:eastAsia="Courier New" w:hAnsi="Courier New" w:cs="Courier New"/>
                <w:sz w:val="20"/>
                <w:szCs w:val="20"/>
              </w:rPr>
              <w:t xml:space="preserve"> </w:t>
            </w:r>
            <w:r w:rsidR="00286380" w:rsidRPr="00697651">
              <w:rPr>
                <w:rFonts w:ascii="Courier New" w:eastAsia="Courier New" w:hAnsi="Courier New" w:cs="Courier New"/>
                <w:sz w:val="20"/>
                <w:szCs w:val="20"/>
              </w:rPr>
              <w:t>)</w:t>
            </w:r>
          </w:p>
        </w:tc>
        <w:tc>
          <w:tcPr>
            <w:tcW w:w="4770" w:type="dxa"/>
            <w:tcBorders>
              <w:top w:val="single" w:sz="4" w:space="0" w:color="000000"/>
              <w:left w:val="single" w:sz="4" w:space="0" w:color="000000"/>
              <w:bottom w:val="single" w:sz="4" w:space="0" w:color="000000"/>
              <w:right w:val="single" w:sz="4" w:space="0" w:color="000000"/>
            </w:tcBorders>
          </w:tcPr>
          <w:p w14:paraId="4AFAE851" w14:textId="77777777" w:rsidR="000304CC" w:rsidRDefault="000304CC" w:rsidP="00353507">
            <w:pPr>
              <w:spacing w:line="276" w:lineRule="auto"/>
            </w:pPr>
            <w:r>
              <w:t>Sets the virtual address to which the system first transfers control.</w:t>
            </w:r>
          </w:p>
        </w:tc>
      </w:tr>
      <w:tr w:rsidR="000304CC" w14:paraId="15736852" w14:textId="77777777" w:rsidTr="00790FD4">
        <w:trPr>
          <w:trHeight w:val="570"/>
        </w:trPr>
        <w:tc>
          <w:tcPr>
            <w:tcW w:w="4680" w:type="dxa"/>
            <w:tcBorders>
              <w:top w:val="single" w:sz="4" w:space="0" w:color="000000"/>
              <w:left w:val="single" w:sz="4" w:space="0" w:color="000000"/>
              <w:bottom w:val="single" w:sz="4" w:space="0" w:color="000000"/>
              <w:right w:val="single" w:sz="4" w:space="0" w:color="000000"/>
            </w:tcBorders>
          </w:tcPr>
          <w:p w14:paraId="5DFB281F" w14:textId="77777777" w:rsidR="00286380" w:rsidRPr="00697651" w:rsidRDefault="000304CC" w:rsidP="00286380">
            <w:pPr>
              <w:spacing w:line="276" w:lineRule="auto"/>
              <w:rPr>
                <w:rFonts w:ascii="Courier New" w:eastAsia="Courier New" w:hAnsi="Courier New" w:cs="Courier New"/>
                <w:sz w:val="20"/>
                <w:szCs w:val="20"/>
              </w:rPr>
            </w:pPr>
            <w:r w:rsidRPr="00697651">
              <w:rPr>
                <w:rFonts w:ascii="Courier New" w:eastAsia="Courier New" w:hAnsi="Courier New" w:cs="Courier New"/>
                <w:sz w:val="20"/>
                <w:szCs w:val="20"/>
              </w:rPr>
              <w:t>Elf64_Off</w:t>
            </w:r>
          </w:p>
          <w:p w14:paraId="073F1FC2" w14:textId="77777777" w:rsidR="000304CC" w:rsidRPr="00697651" w:rsidRDefault="000304CC" w:rsidP="00286380">
            <w:pPr>
              <w:spacing w:line="276" w:lineRule="auto"/>
              <w:rPr>
                <w:rFonts w:ascii="Courier New" w:hAnsi="Courier New" w:cs="Courier New"/>
                <w:sz w:val="20"/>
                <w:szCs w:val="20"/>
              </w:rPr>
            </w:pPr>
            <w:proofErr w:type="spellStart"/>
            <w:r w:rsidRPr="00697651">
              <w:rPr>
                <w:rFonts w:ascii="Courier New" w:eastAsia="Courier New" w:hAnsi="Courier New" w:cs="Courier New"/>
                <w:b/>
                <w:sz w:val="20"/>
                <w:szCs w:val="20"/>
              </w:rPr>
              <w:t>get_sections_offset</w:t>
            </w:r>
            <w:proofErr w:type="spellEnd"/>
            <w:r w:rsidRPr="00697651">
              <w:rPr>
                <w:rFonts w:ascii="Courier New" w:eastAsia="Courier New" w:hAnsi="Courier New" w:cs="Courier New"/>
                <w:sz w:val="20"/>
                <w:szCs w:val="20"/>
              </w:rPr>
              <w:t>()</w:t>
            </w:r>
          </w:p>
        </w:tc>
        <w:tc>
          <w:tcPr>
            <w:tcW w:w="4770" w:type="dxa"/>
            <w:tcBorders>
              <w:top w:val="single" w:sz="4" w:space="0" w:color="000000"/>
              <w:left w:val="single" w:sz="4" w:space="0" w:color="000000"/>
              <w:bottom w:val="single" w:sz="4" w:space="0" w:color="000000"/>
              <w:right w:val="single" w:sz="4" w:space="0" w:color="000000"/>
            </w:tcBorders>
          </w:tcPr>
          <w:p w14:paraId="1BB1F792" w14:textId="77777777" w:rsidR="000304CC" w:rsidRDefault="000304CC" w:rsidP="00353507">
            <w:pPr>
              <w:spacing w:line="276" w:lineRule="auto"/>
            </w:pPr>
            <w:r>
              <w:t>Returns the section header table's file offset in bytes.</w:t>
            </w:r>
          </w:p>
        </w:tc>
      </w:tr>
      <w:tr w:rsidR="000304CC" w14:paraId="1372043E" w14:textId="77777777" w:rsidTr="00790FD4">
        <w:trPr>
          <w:trHeight w:val="810"/>
        </w:trPr>
        <w:tc>
          <w:tcPr>
            <w:tcW w:w="4680" w:type="dxa"/>
            <w:tcBorders>
              <w:top w:val="single" w:sz="4" w:space="0" w:color="000000"/>
              <w:left w:val="single" w:sz="4" w:space="0" w:color="000000"/>
              <w:bottom w:val="single" w:sz="4" w:space="0" w:color="000000"/>
              <w:right w:val="single" w:sz="4" w:space="0" w:color="000000"/>
            </w:tcBorders>
          </w:tcPr>
          <w:p w14:paraId="0775C1D2" w14:textId="77777777" w:rsidR="00286380" w:rsidRPr="00697651" w:rsidRDefault="00286380" w:rsidP="00286380">
            <w:pPr>
              <w:spacing w:line="276" w:lineRule="auto"/>
              <w:rPr>
                <w:rFonts w:ascii="Courier New" w:eastAsia="Courier New" w:hAnsi="Courier New" w:cs="Courier New"/>
                <w:sz w:val="20"/>
                <w:szCs w:val="20"/>
              </w:rPr>
            </w:pPr>
            <w:r w:rsidRPr="00697651">
              <w:rPr>
                <w:rFonts w:ascii="Courier New" w:eastAsia="Courier New" w:hAnsi="Courier New" w:cs="Courier New"/>
                <w:sz w:val="20"/>
                <w:szCs w:val="20"/>
              </w:rPr>
              <w:t>v</w:t>
            </w:r>
            <w:r w:rsidR="000304CC" w:rsidRPr="00697651">
              <w:rPr>
                <w:rFonts w:ascii="Courier New" w:eastAsia="Courier New" w:hAnsi="Courier New" w:cs="Courier New"/>
                <w:sz w:val="20"/>
                <w:szCs w:val="20"/>
              </w:rPr>
              <w:t>oid</w:t>
            </w:r>
          </w:p>
          <w:p w14:paraId="4B995953" w14:textId="77777777" w:rsidR="00286380" w:rsidRPr="00697651" w:rsidRDefault="000304CC" w:rsidP="00286380">
            <w:pPr>
              <w:spacing w:line="276" w:lineRule="auto"/>
              <w:rPr>
                <w:rFonts w:ascii="Courier New" w:eastAsia="Courier New" w:hAnsi="Courier New" w:cs="Courier New"/>
                <w:sz w:val="20"/>
                <w:szCs w:val="20"/>
              </w:rPr>
            </w:pPr>
            <w:proofErr w:type="spellStart"/>
            <w:r w:rsidRPr="00697651">
              <w:rPr>
                <w:rFonts w:ascii="Courier New" w:eastAsia="Courier New" w:hAnsi="Courier New" w:cs="Courier New"/>
                <w:b/>
                <w:sz w:val="20"/>
                <w:szCs w:val="20"/>
              </w:rPr>
              <w:t>set_sections_offset</w:t>
            </w:r>
            <w:proofErr w:type="spellEnd"/>
            <w:r w:rsidRPr="00697651">
              <w:rPr>
                <w:rFonts w:ascii="Courier New" w:eastAsia="Courier New" w:hAnsi="Courier New" w:cs="Courier New"/>
                <w:sz w:val="20"/>
                <w:szCs w:val="20"/>
              </w:rPr>
              <w:t>(</w:t>
            </w:r>
          </w:p>
          <w:p w14:paraId="55049C4B" w14:textId="77777777" w:rsidR="000304CC" w:rsidRPr="00697651" w:rsidRDefault="00286380" w:rsidP="00286380">
            <w:pPr>
              <w:spacing w:line="276" w:lineRule="auto"/>
              <w:rPr>
                <w:rFonts w:ascii="Courier New" w:hAnsi="Courier New" w:cs="Courier New"/>
                <w:sz w:val="20"/>
                <w:szCs w:val="20"/>
              </w:rPr>
            </w:pPr>
            <w:r w:rsidRPr="00697651">
              <w:rPr>
                <w:rFonts w:ascii="Courier New" w:eastAsia="Courier New" w:hAnsi="Courier New" w:cs="Courier New"/>
                <w:sz w:val="20"/>
                <w:szCs w:val="20"/>
              </w:rPr>
              <w:t xml:space="preserve">  </w:t>
            </w:r>
            <w:r w:rsidR="000304CC" w:rsidRPr="00697651">
              <w:rPr>
                <w:rFonts w:ascii="Courier New" w:eastAsia="Courier New" w:hAnsi="Courier New" w:cs="Courier New"/>
                <w:sz w:val="20"/>
                <w:szCs w:val="20"/>
              </w:rPr>
              <w:t xml:space="preserve">Elf64_Off </w:t>
            </w:r>
            <w:r w:rsidR="000304CC" w:rsidRPr="00697651">
              <w:rPr>
                <w:rFonts w:ascii="Courier New" w:eastAsia="Courier New" w:hAnsi="Courier New" w:cs="Courier New"/>
                <w:i/>
                <w:sz w:val="20"/>
                <w:szCs w:val="20"/>
              </w:rPr>
              <w:t>value</w:t>
            </w:r>
            <w:r w:rsidR="000304CC" w:rsidRPr="00697651">
              <w:rPr>
                <w:rFonts w:ascii="Courier New" w:eastAsia="Courier New" w:hAnsi="Courier New" w:cs="Courier New"/>
                <w:sz w:val="20"/>
                <w:szCs w:val="20"/>
              </w:rPr>
              <w:t xml:space="preserve"> </w:t>
            </w:r>
            <w:r w:rsidRPr="00697651">
              <w:rPr>
                <w:rFonts w:ascii="Courier New" w:eastAsia="Courier New" w:hAnsi="Courier New" w:cs="Courier New"/>
                <w:sz w:val="20"/>
                <w:szCs w:val="20"/>
              </w:rPr>
              <w:t>)</w:t>
            </w:r>
          </w:p>
        </w:tc>
        <w:tc>
          <w:tcPr>
            <w:tcW w:w="4770" w:type="dxa"/>
            <w:tcBorders>
              <w:top w:val="single" w:sz="4" w:space="0" w:color="000000"/>
              <w:left w:val="single" w:sz="4" w:space="0" w:color="000000"/>
              <w:bottom w:val="single" w:sz="4" w:space="0" w:color="000000"/>
              <w:right w:val="single" w:sz="4" w:space="0" w:color="000000"/>
            </w:tcBorders>
          </w:tcPr>
          <w:p w14:paraId="2CECCC9A" w14:textId="77777777" w:rsidR="000304CC" w:rsidRDefault="000304CC" w:rsidP="00353507">
            <w:pPr>
              <w:spacing w:line="276" w:lineRule="auto"/>
            </w:pPr>
            <w:r>
              <w:t>Sets the section header table's file offset. Attention! The value can be overridden by the library, when it creates new ELF file layout.</w:t>
            </w:r>
          </w:p>
        </w:tc>
      </w:tr>
      <w:tr w:rsidR="000304CC" w14:paraId="6D7FE97D" w14:textId="77777777" w:rsidTr="00790FD4">
        <w:tblPrEx>
          <w:tblCellMar>
            <w:right w:w="66" w:type="dxa"/>
          </w:tblCellMar>
        </w:tblPrEx>
        <w:trPr>
          <w:trHeight w:val="530"/>
        </w:trPr>
        <w:tc>
          <w:tcPr>
            <w:tcW w:w="4680" w:type="dxa"/>
            <w:tcBorders>
              <w:top w:val="single" w:sz="4" w:space="0" w:color="000000"/>
              <w:left w:val="single" w:sz="4" w:space="0" w:color="000000"/>
              <w:bottom w:val="single" w:sz="4" w:space="0" w:color="000000"/>
              <w:right w:val="single" w:sz="4" w:space="0" w:color="000000"/>
            </w:tcBorders>
          </w:tcPr>
          <w:p w14:paraId="18197F44" w14:textId="77777777" w:rsidR="00286380" w:rsidRPr="00697651" w:rsidRDefault="000304CC" w:rsidP="00286380">
            <w:pPr>
              <w:spacing w:line="276" w:lineRule="auto"/>
              <w:rPr>
                <w:rFonts w:ascii="Courier New" w:eastAsia="Courier New" w:hAnsi="Courier New" w:cs="Courier New"/>
                <w:sz w:val="20"/>
                <w:szCs w:val="20"/>
              </w:rPr>
            </w:pPr>
            <w:r w:rsidRPr="00697651">
              <w:rPr>
                <w:rFonts w:ascii="Courier New" w:eastAsia="Courier New" w:hAnsi="Courier New" w:cs="Courier New"/>
                <w:sz w:val="20"/>
                <w:szCs w:val="20"/>
              </w:rPr>
              <w:t>Elf64_Off</w:t>
            </w:r>
          </w:p>
          <w:p w14:paraId="253404C8" w14:textId="77777777" w:rsidR="000304CC" w:rsidRPr="00697651" w:rsidRDefault="000304CC" w:rsidP="00286380">
            <w:pPr>
              <w:spacing w:line="276" w:lineRule="auto"/>
              <w:rPr>
                <w:rFonts w:ascii="Courier New" w:hAnsi="Courier New" w:cs="Courier New"/>
                <w:sz w:val="20"/>
                <w:szCs w:val="20"/>
              </w:rPr>
            </w:pPr>
            <w:proofErr w:type="spellStart"/>
            <w:r w:rsidRPr="00697651">
              <w:rPr>
                <w:rFonts w:ascii="Courier New" w:eastAsia="Courier New" w:hAnsi="Courier New" w:cs="Courier New"/>
                <w:b/>
                <w:sz w:val="20"/>
                <w:szCs w:val="20"/>
              </w:rPr>
              <w:t>get_segments_offset</w:t>
            </w:r>
            <w:proofErr w:type="spellEnd"/>
            <w:r w:rsidRPr="00697651">
              <w:rPr>
                <w:rFonts w:ascii="Courier New" w:eastAsia="Courier New" w:hAnsi="Courier New" w:cs="Courier New"/>
                <w:sz w:val="20"/>
                <w:szCs w:val="20"/>
              </w:rPr>
              <w:t>()</w:t>
            </w:r>
          </w:p>
        </w:tc>
        <w:tc>
          <w:tcPr>
            <w:tcW w:w="4770" w:type="dxa"/>
            <w:tcBorders>
              <w:top w:val="single" w:sz="4" w:space="0" w:color="000000"/>
              <w:left w:val="single" w:sz="4" w:space="0" w:color="000000"/>
              <w:bottom w:val="single" w:sz="4" w:space="0" w:color="000000"/>
              <w:right w:val="single" w:sz="4" w:space="0" w:color="000000"/>
            </w:tcBorders>
          </w:tcPr>
          <w:p w14:paraId="57A84585" w14:textId="77777777" w:rsidR="000304CC" w:rsidRDefault="000304CC" w:rsidP="00353507">
            <w:pPr>
              <w:spacing w:line="276" w:lineRule="auto"/>
            </w:pPr>
            <w:r>
              <w:t>Returns the program header table's file offset.</w:t>
            </w:r>
          </w:p>
        </w:tc>
      </w:tr>
      <w:tr w:rsidR="000304CC" w14:paraId="087658A5" w14:textId="77777777" w:rsidTr="00790FD4">
        <w:tblPrEx>
          <w:tblCellMar>
            <w:right w:w="66" w:type="dxa"/>
          </w:tblCellMar>
        </w:tblPrEx>
        <w:trPr>
          <w:trHeight w:val="810"/>
        </w:trPr>
        <w:tc>
          <w:tcPr>
            <w:tcW w:w="4680" w:type="dxa"/>
            <w:tcBorders>
              <w:top w:val="single" w:sz="4" w:space="0" w:color="000000"/>
              <w:left w:val="single" w:sz="4" w:space="0" w:color="000000"/>
              <w:bottom w:val="single" w:sz="4" w:space="0" w:color="000000"/>
              <w:right w:val="single" w:sz="4" w:space="0" w:color="000000"/>
            </w:tcBorders>
          </w:tcPr>
          <w:p w14:paraId="5F2D4902" w14:textId="77777777" w:rsidR="00286380" w:rsidRPr="00697651" w:rsidRDefault="00286380" w:rsidP="00286380">
            <w:pPr>
              <w:spacing w:line="276" w:lineRule="auto"/>
              <w:rPr>
                <w:rFonts w:ascii="Courier New" w:eastAsia="Courier New" w:hAnsi="Courier New" w:cs="Courier New"/>
                <w:sz w:val="20"/>
                <w:szCs w:val="20"/>
              </w:rPr>
            </w:pPr>
            <w:r w:rsidRPr="00697651">
              <w:rPr>
                <w:rFonts w:ascii="Courier New" w:eastAsia="Courier New" w:hAnsi="Courier New" w:cs="Courier New"/>
                <w:sz w:val="20"/>
                <w:szCs w:val="20"/>
              </w:rPr>
              <w:t>v</w:t>
            </w:r>
            <w:r w:rsidR="000304CC" w:rsidRPr="00697651">
              <w:rPr>
                <w:rFonts w:ascii="Courier New" w:eastAsia="Courier New" w:hAnsi="Courier New" w:cs="Courier New"/>
                <w:sz w:val="20"/>
                <w:szCs w:val="20"/>
              </w:rPr>
              <w:t>oid</w:t>
            </w:r>
          </w:p>
          <w:p w14:paraId="6756C171" w14:textId="77777777" w:rsidR="00286380" w:rsidRPr="00697651" w:rsidRDefault="000304CC" w:rsidP="00286380">
            <w:pPr>
              <w:spacing w:line="276" w:lineRule="auto"/>
              <w:rPr>
                <w:rFonts w:ascii="Courier New" w:eastAsia="Courier New" w:hAnsi="Courier New" w:cs="Courier New"/>
                <w:sz w:val="20"/>
                <w:szCs w:val="20"/>
              </w:rPr>
            </w:pPr>
            <w:proofErr w:type="spellStart"/>
            <w:r w:rsidRPr="00697651">
              <w:rPr>
                <w:rFonts w:ascii="Courier New" w:eastAsia="Courier New" w:hAnsi="Courier New" w:cs="Courier New"/>
                <w:b/>
                <w:sz w:val="20"/>
                <w:szCs w:val="20"/>
              </w:rPr>
              <w:t>set_segments_offset</w:t>
            </w:r>
            <w:proofErr w:type="spellEnd"/>
            <w:r w:rsidRPr="00697651">
              <w:rPr>
                <w:rFonts w:ascii="Courier New" w:eastAsia="Courier New" w:hAnsi="Courier New" w:cs="Courier New"/>
                <w:sz w:val="20"/>
                <w:szCs w:val="20"/>
              </w:rPr>
              <w:t>(</w:t>
            </w:r>
          </w:p>
          <w:p w14:paraId="06480597" w14:textId="77777777" w:rsidR="000304CC" w:rsidRPr="00697651" w:rsidRDefault="00286380" w:rsidP="00286380">
            <w:pPr>
              <w:spacing w:line="276" w:lineRule="auto"/>
              <w:rPr>
                <w:rFonts w:ascii="Courier New" w:hAnsi="Courier New" w:cs="Courier New"/>
                <w:sz w:val="20"/>
                <w:szCs w:val="20"/>
              </w:rPr>
            </w:pPr>
            <w:r w:rsidRPr="00697651">
              <w:rPr>
                <w:rFonts w:ascii="Courier New" w:eastAsia="Courier New" w:hAnsi="Courier New" w:cs="Courier New"/>
                <w:sz w:val="20"/>
                <w:szCs w:val="20"/>
              </w:rPr>
              <w:t xml:space="preserve">  </w:t>
            </w:r>
            <w:r w:rsidR="000304CC" w:rsidRPr="00697651">
              <w:rPr>
                <w:rFonts w:ascii="Courier New" w:eastAsia="Courier New" w:hAnsi="Courier New" w:cs="Courier New"/>
                <w:sz w:val="20"/>
                <w:szCs w:val="20"/>
              </w:rPr>
              <w:t xml:space="preserve">Elf64_Off </w:t>
            </w:r>
            <w:r w:rsidR="000304CC" w:rsidRPr="00697651">
              <w:rPr>
                <w:rFonts w:ascii="Courier New" w:eastAsia="Courier New" w:hAnsi="Courier New" w:cs="Courier New"/>
                <w:i/>
                <w:sz w:val="20"/>
                <w:szCs w:val="20"/>
              </w:rPr>
              <w:t>value</w:t>
            </w:r>
            <w:r w:rsidRPr="00697651">
              <w:rPr>
                <w:rFonts w:ascii="Courier New" w:eastAsia="Courier New" w:hAnsi="Courier New" w:cs="Courier New"/>
                <w:sz w:val="20"/>
                <w:szCs w:val="20"/>
              </w:rPr>
              <w:t xml:space="preserve"> )</w:t>
            </w:r>
          </w:p>
        </w:tc>
        <w:tc>
          <w:tcPr>
            <w:tcW w:w="4770" w:type="dxa"/>
            <w:tcBorders>
              <w:top w:val="single" w:sz="4" w:space="0" w:color="000000"/>
              <w:left w:val="single" w:sz="4" w:space="0" w:color="000000"/>
              <w:bottom w:val="single" w:sz="4" w:space="0" w:color="000000"/>
              <w:right w:val="single" w:sz="4" w:space="0" w:color="000000"/>
            </w:tcBorders>
          </w:tcPr>
          <w:p w14:paraId="140B16CC" w14:textId="77777777" w:rsidR="000304CC" w:rsidRDefault="000304CC" w:rsidP="00353507">
            <w:pPr>
              <w:spacing w:line="276" w:lineRule="auto"/>
            </w:pPr>
            <w:r>
              <w:t>Sets the program header table's file offset. Attention! The value can be overridden by the library, when it creates new ELF file layout.</w:t>
            </w:r>
          </w:p>
        </w:tc>
      </w:tr>
      <w:tr w:rsidR="000304CC" w14:paraId="325F3CD9" w14:textId="77777777" w:rsidTr="00790FD4">
        <w:tblPrEx>
          <w:tblCellMar>
            <w:right w:w="66" w:type="dxa"/>
          </w:tblCellMar>
        </w:tblPrEx>
        <w:trPr>
          <w:trHeight w:val="770"/>
        </w:trPr>
        <w:tc>
          <w:tcPr>
            <w:tcW w:w="4680" w:type="dxa"/>
            <w:tcBorders>
              <w:top w:val="single" w:sz="4" w:space="0" w:color="000000"/>
              <w:left w:val="single" w:sz="4" w:space="0" w:color="000000"/>
              <w:bottom w:val="single" w:sz="4" w:space="0" w:color="000000"/>
              <w:right w:val="single" w:sz="4" w:space="0" w:color="000000"/>
            </w:tcBorders>
          </w:tcPr>
          <w:p w14:paraId="3F335ED3" w14:textId="77777777" w:rsidR="000304CC" w:rsidRPr="00697651" w:rsidRDefault="000304CC" w:rsidP="00353507">
            <w:pPr>
              <w:spacing w:after="71"/>
              <w:rPr>
                <w:rFonts w:ascii="Courier New" w:hAnsi="Courier New" w:cs="Courier New"/>
                <w:sz w:val="20"/>
                <w:szCs w:val="20"/>
              </w:rPr>
            </w:pPr>
            <w:proofErr w:type="spellStart"/>
            <w:r w:rsidRPr="00697651">
              <w:rPr>
                <w:rFonts w:ascii="Courier New" w:eastAsia="Courier New" w:hAnsi="Courier New" w:cs="Courier New"/>
                <w:sz w:val="20"/>
                <w:szCs w:val="20"/>
              </w:rPr>
              <w:t>Elf_Half</w:t>
            </w:r>
            <w:proofErr w:type="spellEnd"/>
          </w:p>
          <w:p w14:paraId="30C996ED" w14:textId="77777777" w:rsidR="000304CC" w:rsidRPr="00697651" w:rsidRDefault="000304CC" w:rsidP="00286380">
            <w:pPr>
              <w:spacing w:line="276" w:lineRule="auto"/>
              <w:rPr>
                <w:rFonts w:ascii="Courier New" w:hAnsi="Courier New" w:cs="Courier New"/>
                <w:sz w:val="20"/>
                <w:szCs w:val="20"/>
              </w:rPr>
            </w:pPr>
            <w:proofErr w:type="spellStart"/>
            <w:r w:rsidRPr="00697651">
              <w:rPr>
                <w:rFonts w:ascii="Courier New" w:eastAsia="Courier New" w:hAnsi="Courier New" w:cs="Courier New"/>
                <w:b/>
                <w:sz w:val="20"/>
                <w:szCs w:val="20"/>
              </w:rPr>
              <w:t>get_section_name_str_index</w:t>
            </w:r>
            <w:proofErr w:type="spellEnd"/>
            <w:r w:rsidRPr="00697651">
              <w:rPr>
                <w:rFonts w:ascii="Courier New" w:eastAsia="Courier New" w:hAnsi="Courier New" w:cs="Courier New"/>
                <w:sz w:val="20"/>
                <w:szCs w:val="20"/>
              </w:rPr>
              <w:t>()</w:t>
            </w:r>
          </w:p>
        </w:tc>
        <w:tc>
          <w:tcPr>
            <w:tcW w:w="4770" w:type="dxa"/>
            <w:tcBorders>
              <w:top w:val="single" w:sz="4" w:space="0" w:color="000000"/>
              <w:left w:val="single" w:sz="4" w:space="0" w:color="000000"/>
              <w:bottom w:val="single" w:sz="4" w:space="0" w:color="000000"/>
              <w:right w:val="single" w:sz="4" w:space="0" w:color="000000"/>
            </w:tcBorders>
          </w:tcPr>
          <w:p w14:paraId="40AFC682" w14:textId="77777777" w:rsidR="000304CC" w:rsidRDefault="000304CC" w:rsidP="00353507">
            <w:pPr>
              <w:spacing w:line="276" w:lineRule="auto"/>
            </w:pPr>
            <w:r>
              <w:t>Returns the section header table index of the entry associated with the section name string table.</w:t>
            </w:r>
          </w:p>
        </w:tc>
      </w:tr>
      <w:tr w:rsidR="000304CC" w14:paraId="6233D682" w14:textId="77777777" w:rsidTr="00790FD4">
        <w:tblPrEx>
          <w:tblCellMar>
            <w:right w:w="66" w:type="dxa"/>
          </w:tblCellMar>
        </w:tblPrEx>
        <w:trPr>
          <w:trHeight w:val="1010"/>
        </w:trPr>
        <w:tc>
          <w:tcPr>
            <w:tcW w:w="4680" w:type="dxa"/>
            <w:tcBorders>
              <w:top w:val="single" w:sz="4" w:space="0" w:color="000000"/>
              <w:left w:val="single" w:sz="4" w:space="0" w:color="000000"/>
              <w:bottom w:val="single" w:sz="4" w:space="0" w:color="000000"/>
              <w:right w:val="single" w:sz="4" w:space="0" w:color="000000"/>
            </w:tcBorders>
          </w:tcPr>
          <w:p w14:paraId="0AAE1F96" w14:textId="77777777" w:rsidR="00286380" w:rsidRPr="00697651" w:rsidRDefault="00286380" w:rsidP="00286380">
            <w:pPr>
              <w:spacing w:after="71"/>
              <w:rPr>
                <w:rFonts w:ascii="Courier New" w:eastAsia="Courier New" w:hAnsi="Courier New" w:cs="Courier New"/>
                <w:sz w:val="20"/>
                <w:szCs w:val="20"/>
              </w:rPr>
            </w:pPr>
            <w:r w:rsidRPr="00697651">
              <w:rPr>
                <w:rFonts w:ascii="Courier New" w:eastAsia="Courier New" w:hAnsi="Courier New" w:cs="Courier New"/>
                <w:sz w:val="20"/>
                <w:szCs w:val="20"/>
              </w:rPr>
              <w:t>v</w:t>
            </w:r>
            <w:r w:rsidR="000304CC" w:rsidRPr="00697651">
              <w:rPr>
                <w:rFonts w:ascii="Courier New" w:eastAsia="Courier New" w:hAnsi="Courier New" w:cs="Courier New"/>
                <w:sz w:val="20"/>
                <w:szCs w:val="20"/>
              </w:rPr>
              <w:t>oid</w:t>
            </w:r>
          </w:p>
          <w:p w14:paraId="54FE6D4C" w14:textId="77777777" w:rsidR="00286380" w:rsidRPr="00697651" w:rsidRDefault="000304CC" w:rsidP="00286380">
            <w:pPr>
              <w:spacing w:after="71"/>
              <w:rPr>
                <w:rFonts w:ascii="Courier New" w:eastAsia="Courier New" w:hAnsi="Courier New" w:cs="Courier New"/>
                <w:sz w:val="20"/>
                <w:szCs w:val="20"/>
              </w:rPr>
            </w:pPr>
            <w:proofErr w:type="spellStart"/>
            <w:r w:rsidRPr="00697651">
              <w:rPr>
                <w:rFonts w:ascii="Courier New" w:eastAsia="Courier New" w:hAnsi="Courier New" w:cs="Courier New"/>
                <w:b/>
                <w:bCs/>
                <w:sz w:val="20"/>
                <w:szCs w:val="20"/>
              </w:rPr>
              <w:t>set_section_name_str_index</w:t>
            </w:r>
            <w:proofErr w:type="spellEnd"/>
            <w:r w:rsidRPr="00697651">
              <w:rPr>
                <w:rFonts w:ascii="Courier New" w:eastAsia="Courier New" w:hAnsi="Courier New" w:cs="Courier New"/>
                <w:sz w:val="20"/>
                <w:szCs w:val="20"/>
              </w:rPr>
              <w:t>(</w:t>
            </w:r>
          </w:p>
          <w:p w14:paraId="3FB3D21A" w14:textId="77777777" w:rsidR="000304CC" w:rsidRPr="00697651" w:rsidRDefault="00286380" w:rsidP="00286380">
            <w:pPr>
              <w:spacing w:after="71"/>
              <w:rPr>
                <w:rFonts w:ascii="Courier New" w:hAnsi="Courier New" w:cs="Courier New"/>
                <w:sz w:val="20"/>
                <w:szCs w:val="20"/>
              </w:rPr>
            </w:pPr>
            <w:r w:rsidRPr="00697651">
              <w:rPr>
                <w:rFonts w:ascii="Courier New" w:eastAsia="Courier New" w:hAnsi="Courier New" w:cs="Courier New"/>
                <w:sz w:val="20"/>
                <w:szCs w:val="20"/>
              </w:rPr>
              <w:t xml:space="preserve">  </w:t>
            </w:r>
            <w:proofErr w:type="spellStart"/>
            <w:r w:rsidR="000304CC" w:rsidRPr="00697651">
              <w:rPr>
                <w:rFonts w:ascii="Courier New" w:eastAsia="Courier New" w:hAnsi="Courier New" w:cs="Courier New"/>
                <w:sz w:val="20"/>
                <w:szCs w:val="20"/>
              </w:rPr>
              <w:t>Elf_Half</w:t>
            </w:r>
            <w:proofErr w:type="spellEnd"/>
            <w:r w:rsidR="000304CC" w:rsidRPr="00697651">
              <w:rPr>
                <w:rFonts w:ascii="Courier New" w:eastAsia="Courier New" w:hAnsi="Courier New" w:cs="Courier New"/>
                <w:sz w:val="20"/>
                <w:szCs w:val="20"/>
              </w:rPr>
              <w:t xml:space="preserve"> value </w:t>
            </w:r>
            <w:r w:rsidRPr="00697651">
              <w:rPr>
                <w:rFonts w:ascii="Courier New" w:eastAsia="Courier New" w:hAnsi="Courier New" w:cs="Courier New"/>
                <w:sz w:val="20"/>
                <w:szCs w:val="20"/>
              </w:rPr>
              <w:t>)</w:t>
            </w:r>
          </w:p>
        </w:tc>
        <w:tc>
          <w:tcPr>
            <w:tcW w:w="4770" w:type="dxa"/>
            <w:tcBorders>
              <w:top w:val="single" w:sz="4" w:space="0" w:color="000000"/>
              <w:left w:val="single" w:sz="4" w:space="0" w:color="000000"/>
              <w:bottom w:val="single" w:sz="4" w:space="0" w:color="000000"/>
              <w:right w:val="single" w:sz="4" w:space="0" w:color="000000"/>
            </w:tcBorders>
          </w:tcPr>
          <w:p w14:paraId="709012F3" w14:textId="77777777" w:rsidR="000304CC" w:rsidRDefault="000304CC" w:rsidP="00353507">
            <w:pPr>
              <w:spacing w:line="276" w:lineRule="auto"/>
            </w:pPr>
            <w:r>
              <w:t>Sets the section header table index of the entry associated with the section name string table.</w:t>
            </w:r>
          </w:p>
        </w:tc>
      </w:tr>
      <w:tr w:rsidR="000304CC" w14:paraId="30FDF076" w14:textId="77777777" w:rsidTr="00790FD4">
        <w:tblPrEx>
          <w:tblCellMar>
            <w:right w:w="66" w:type="dxa"/>
          </w:tblCellMar>
        </w:tblPrEx>
        <w:trPr>
          <w:trHeight w:val="770"/>
        </w:trPr>
        <w:tc>
          <w:tcPr>
            <w:tcW w:w="4680" w:type="dxa"/>
            <w:tcBorders>
              <w:top w:val="single" w:sz="4" w:space="0" w:color="000000"/>
              <w:left w:val="single" w:sz="4" w:space="0" w:color="000000"/>
              <w:bottom w:val="single" w:sz="4" w:space="0" w:color="000000"/>
              <w:right w:val="single" w:sz="4" w:space="0" w:color="000000"/>
            </w:tcBorders>
          </w:tcPr>
          <w:p w14:paraId="79B91828" w14:textId="77777777" w:rsidR="00286380" w:rsidRPr="00697651" w:rsidRDefault="000304CC" w:rsidP="00353507">
            <w:pPr>
              <w:spacing w:line="276" w:lineRule="auto"/>
              <w:rPr>
                <w:rFonts w:ascii="Courier New" w:eastAsia="Courier New" w:hAnsi="Courier New" w:cs="Courier New"/>
                <w:sz w:val="20"/>
                <w:szCs w:val="20"/>
              </w:rPr>
            </w:pPr>
            <w:proofErr w:type="spellStart"/>
            <w:r w:rsidRPr="00697651">
              <w:rPr>
                <w:rFonts w:ascii="Courier New" w:eastAsia="Courier New" w:hAnsi="Courier New" w:cs="Courier New"/>
                <w:sz w:val="20"/>
                <w:szCs w:val="20"/>
              </w:rPr>
              <w:t>e</w:t>
            </w:r>
            <w:r w:rsidR="00286380" w:rsidRPr="00697651">
              <w:rPr>
                <w:rFonts w:ascii="Courier New" w:eastAsia="Courier New" w:hAnsi="Courier New" w:cs="Courier New"/>
                <w:sz w:val="20"/>
                <w:szCs w:val="20"/>
              </w:rPr>
              <w:t>ndianess_convertor</w:t>
            </w:r>
            <w:proofErr w:type="spellEnd"/>
            <w:r w:rsidR="00286380" w:rsidRPr="00697651">
              <w:rPr>
                <w:rFonts w:ascii="Courier New" w:eastAsia="Courier New" w:hAnsi="Courier New" w:cs="Courier New"/>
                <w:sz w:val="20"/>
                <w:szCs w:val="20"/>
              </w:rPr>
              <w:t>&amp;</w:t>
            </w:r>
          </w:p>
          <w:p w14:paraId="4CE0BC0E" w14:textId="77777777" w:rsidR="000304CC" w:rsidRPr="00697651" w:rsidRDefault="000304CC" w:rsidP="00286380">
            <w:pPr>
              <w:spacing w:line="276" w:lineRule="auto"/>
              <w:rPr>
                <w:rFonts w:ascii="Courier New" w:hAnsi="Courier New" w:cs="Courier New"/>
                <w:sz w:val="20"/>
                <w:szCs w:val="20"/>
              </w:rPr>
            </w:pPr>
            <w:proofErr w:type="spellStart"/>
            <w:r w:rsidRPr="00697651">
              <w:rPr>
                <w:rFonts w:ascii="Courier New" w:eastAsia="Courier New" w:hAnsi="Courier New" w:cs="Courier New"/>
                <w:b/>
                <w:sz w:val="20"/>
                <w:szCs w:val="20"/>
              </w:rPr>
              <w:t>get_convertor</w:t>
            </w:r>
            <w:proofErr w:type="spellEnd"/>
            <w:r w:rsidR="00286380" w:rsidRPr="00697651">
              <w:rPr>
                <w:rFonts w:ascii="Courier New" w:eastAsia="Courier New" w:hAnsi="Courier New" w:cs="Courier New"/>
                <w:sz w:val="20"/>
                <w:szCs w:val="20"/>
              </w:rPr>
              <w:t>()</w:t>
            </w:r>
          </w:p>
        </w:tc>
        <w:tc>
          <w:tcPr>
            <w:tcW w:w="4770" w:type="dxa"/>
            <w:tcBorders>
              <w:top w:val="single" w:sz="4" w:space="0" w:color="000000"/>
              <w:left w:val="single" w:sz="4" w:space="0" w:color="000000"/>
              <w:bottom w:val="single" w:sz="4" w:space="0" w:color="000000"/>
              <w:right w:val="single" w:sz="4" w:space="0" w:color="000000"/>
            </w:tcBorders>
          </w:tcPr>
          <w:p w14:paraId="649B32EF" w14:textId="77777777" w:rsidR="000304CC" w:rsidRDefault="000304CC" w:rsidP="00353507">
            <w:pPr>
              <w:spacing w:line="276" w:lineRule="auto"/>
            </w:pPr>
            <w:r>
              <w:t xml:space="preserve">Returns </w:t>
            </w:r>
            <w:proofErr w:type="spellStart"/>
            <w:r>
              <w:t>endianess</w:t>
            </w:r>
            <w:proofErr w:type="spellEnd"/>
            <w:r>
              <w:t xml:space="preserve"> convertor reference for the specific </w:t>
            </w:r>
            <w:proofErr w:type="spellStart"/>
            <w:r>
              <w:rPr>
                <w:rFonts w:ascii="Courier New" w:eastAsia="Courier New" w:hAnsi="Courier New" w:cs="Courier New"/>
              </w:rPr>
              <w:t>elfio</w:t>
            </w:r>
            <w:proofErr w:type="spellEnd"/>
            <w:r>
              <w:t xml:space="preserve"> object instance.</w:t>
            </w:r>
          </w:p>
        </w:tc>
      </w:tr>
      <w:tr w:rsidR="000304CC" w14:paraId="03D890B8" w14:textId="77777777" w:rsidTr="00790FD4">
        <w:tblPrEx>
          <w:tblCellMar>
            <w:right w:w="66" w:type="dxa"/>
          </w:tblCellMar>
        </w:tblPrEx>
        <w:trPr>
          <w:trHeight w:val="1530"/>
        </w:trPr>
        <w:tc>
          <w:tcPr>
            <w:tcW w:w="4680" w:type="dxa"/>
            <w:tcBorders>
              <w:top w:val="single" w:sz="4" w:space="0" w:color="000000"/>
              <w:left w:val="single" w:sz="4" w:space="0" w:color="000000"/>
              <w:bottom w:val="single" w:sz="4" w:space="0" w:color="000000"/>
              <w:right w:val="single" w:sz="4" w:space="0" w:color="000000"/>
            </w:tcBorders>
          </w:tcPr>
          <w:p w14:paraId="18FEBF74" w14:textId="77777777" w:rsidR="00286380" w:rsidRPr="00697651" w:rsidRDefault="000304CC" w:rsidP="00286380">
            <w:pPr>
              <w:spacing w:after="71"/>
              <w:rPr>
                <w:rFonts w:ascii="Courier New" w:eastAsia="Courier New" w:hAnsi="Courier New" w:cs="Courier New"/>
                <w:sz w:val="20"/>
                <w:szCs w:val="20"/>
              </w:rPr>
            </w:pPr>
            <w:proofErr w:type="spellStart"/>
            <w:r w:rsidRPr="00697651">
              <w:rPr>
                <w:rFonts w:ascii="Courier New" w:eastAsia="Courier New" w:hAnsi="Courier New" w:cs="Courier New"/>
                <w:sz w:val="20"/>
                <w:szCs w:val="20"/>
              </w:rPr>
              <w:t>Elf_Xword</w:t>
            </w:r>
            <w:proofErr w:type="spellEnd"/>
          </w:p>
          <w:p w14:paraId="00037DCA" w14:textId="77777777" w:rsidR="00286380" w:rsidRPr="00697651" w:rsidRDefault="000304CC" w:rsidP="00286380">
            <w:pPr>
              <w:spacing w:after="71"/>
              <w:rPr>
                <w:rFonts w:ascii="Courier New" w:eastAsia="Courier New" w:hAnsi="Courier New" w:cs="Courier New"/>
                <w:sz w:val="20"/>
                <w:szCs w:val="20"/>
              </w:rPr>
            </w:pPr>
            <w:proofErr w:type="spellStart"/>
            <w:r w:rsidRPr="00697651">
              <w:rPr>
                <w:rFonts w:ascii="Courier New" w:eastAsia="Courier New" w:hAnsi="Courier New" w:cs="Courier New"/>
                <w:b/>
                <w:sz w:val="20"/>
                <w:szCs w:val="20"/>
              </w:rPr>
              <w:t>get_default_entry_size</w:t>
            </w:r>
            <w:proofErr w:type="spellEnd"/>
            <w:r w:rsidRPr="00697651">
              <w:rPr>
                <w:rFonts w:ascii="Courier New" w:eastAsia="Courier New" w:hAnsi="Courier New" w:cs="Courier New"/>
                <w:sz w:val="20"/>
                <w:szCs w:val="20"/>
              </w:rPr>
              <w:t>(</w:t>
            </w:r>
          </w:p>
          <w:p w14:paraId="20FD6E26" w14:textId="77777777" w:rsidR="000304CC" w:rsidRPr="00697651" w:rsidRDefault="00286380" w:rsidP="00286380">
            <w:pPr>
              <w:spacing w:after="71"/>
              <w:rPr>
                <w:rFonts w:ascii="Courier New" w:hAnsi="Courier New" w:cs="Courier New"/>
                <w:sz w:val="20"/>
                <w:szCs w:val="20"/>
              </w:rPr>
            </w:pPr>
            <w:r w:rsidRPr="00697651">
              <w:rPr>
                <w:rFonts w:ascii="Courier New" w:eastAsia="Courier New" w:hAnsi="Courier New" w:cs="Courier New"/>
                <w:sz w:val="20"/>
                <w:szCs w:val="20"/>
              </w:rPr>
              <w:t xml:space="preserve">  </w:t>
            </w:r>
            <w:proofErr w:type="spellStart"/>
            <w:r w:rsidR="000304CC" w:rsidRPr="00697651">
              <w:rPr>
                <w:rFonts w:ascii="Courier New" w:eastAsia="Courier New" w:hAnsi="Courier New" w:cs="Courier New"/>
                <w:sz w:val="20"/>
                <w:szCs w:val="20"/>
              </w:rPr>
              <w:t>Elf_Word</w:t>
            </w:r>
            <w:proofErr w:type="spellEnd"/>
            <w:r w:rsidR="000304CC" w:rsidRPr="00697651">
              <w:rPr>
                <w:rFonts w:ascii="Courier New" w:eastAsia="Courier New" w:hAnsi="Courier New" w:cs="Courier New"/>
                <w:sz w:val="20"/>
                <w:szCs w:val="20"/>
              </w:rPr>
              <w:t xml:space="preserve"> </w:t>
            </w:r>
            <w:proofErr w:type="spellStart"/>
            <w:r w:rsidR="000304CC" w:rsidRPr="00697651">
              <w:rPr>
                <w:rFonts w:ascii="Courier New" w:eastAsia="Courier New" w:hAnsi="Courier New" w:cs="Courier New"/>
                <w:i/>
                <w:sz w:val="20"/>
                <w:szCs w:val="20"/>
              </w:rPr>
              <w:t>section_type</w:t>
            </w:r>
            <w:proofErr w:type="spellEnd"/>
            <w:r w:rsidRPr="00697651">
              <w:rPr>
                <w:rFonts w:ascii="Courier New" w:eastAsia="Courier New" w:hAnsi="Courier New" w:cs="Courier New"/>
                <w:sz w:val="20"/>
                <w:szCs w:val="20"/>
              </w:rPr>
              <w:t xml:space="preserve"> )</w:t>
            </w:r>
          </w:p>
        </w:tc>
        <w:tc>
          <w:tcPr>
            <w:tcW w:w="4770" w:type="dxa"/>
            <w:tcBorders>
              <w:top w:val="single" w:sz="4" w:space="0" w:color="000000"/>
              <w:left w:val="single" w:sz="4" w:space="0" w:color="000000"/>
              <w:bottom w:val="single" w:sz="4" w:space="0" w:color="000000"/>
              <w:right w:val="single" w:sz="4" w:space="0" w:color="000000"/>
            </w:tcBorders>
          </w:tcPr>
          <w:p w14:paraId="35777163" w14:textId="77777777" w:rsidR="000304CC" w:rsidRDefault="000304CC" w:rsidP="00353507">
            <w:pPr>
              <w:spacing w:after="48" w:line="244" w:lineRule="auto"/>
              <w:ind w:right="123"/>
            </w:pPr>
            <w:r>
              <w:t xml:space="preserve">Returns default entry size for known section types having different values on </w:t>
            </w:r>
            <w:proofErr w:type="gramStart"/>
            <w:r>
              <w:t>32 and 64 bit</w:t>
            </w:r>
            <w:proofErr w:type="gramEnd"/>
            <w:r>
              <w:t xml:space="preserve"> architectures. </w:t>
            </w:r>
            <w:proofErr w:type="gramStart"/>
            <w:r>
              <w:t>At the moment</w:t>
            </w:r>
            <w:proofErr w:type="gramEnd"/>
            <w:r>
              <w:t>, only SHT_RELA,</w:t>
            </w:r>
          </w:p>
          <w:p w14:paraId="4245B280" w14:textId="77777777" w:rsidR="000304CC" w:rsidRDefault="000304CC" w:rsidP="00353507">
            <w:pPr>
              <w:spacing w:after="48"/>
            </w:pPr>
            <w:r>
              <w:t>SHT_REL, SHT_SYMTAB and SHT_DYNAMIC</w:t>
            </w:r>
          </w:p>
          <w:p w14:paraId="06DDBE42" w14:textId="77777777" w:rsidR="000304CC" w:rsidRDefault="000304CC" w:rsidP="00353507">
            <w:pPr>
              <w:spacing w:line="276" w:lineRule="auto"/>
            </w:pPr>
            <w:r>
              <w:t>are 'known' section types. The function returns 0 for other section types.</w:t>
            </w:r>
          </w:p>
        </w:tc>
      </w:tr>
    </w:tbl>
    <w:p w14:paraId="263492CD" w14:textId="77777777" w:rsidR="00635738" w:rsidRDefault="00635738" w:rsidP="00635738"/>
    <w:p w14:paraId="49F07F8A" w14:textId="77777777" w:rsidR="00A07E6F" w:rsidRDefault="00A07E6F" w:rsidP="00635738"/>
    <w:p w14:paraId="2A59AC66" w14:textId="77777777" w:rsidR="003E11CD" w:rsidRDefault="003E11CD" w:rsidP="00635738"/>
    <w:p w14:paraId="4D3781AC" w14:textId="77777777" w:rsidR="003E11CD" w:rsidRDefault="003E11CD" w:rsidP="00635738"/>
    <w:p w14:paraId="65767B4C" w14:textId="77777777" w:rsidR="00635738" w:rsidRDefault="00635738" w:rsidP="00635738">
      <w:pPr>
        <w:pStyle w:val="Heading2"/>
      </w:pPr>
      <w:bookmarkStart w:id="9" w:name="_Toc61427575"/>
      <w:r w:rsidRPr="00635738">
        <w:t>section</w:t>
      </w:r>
      <w:bookmarkEnd w:id="9"/>
    </w:p>
    <w:p w14:paraId="0D650E52" w14:textId="77777777" w:rsidR="00635738" w:rsidRDefault="00635738" w:rsidP="00635738">
      <w:r w:rsidRPr="00635738">
        <w:t xml:space="preserve">Class </w:t>
      </w:r>
      <w:r>
        <w:t>‘</w:t>
      </w:r>
      <w:r w:rsidRPr="00635738">
        <w:t>section</w:t>
      </w:r>
      <w:r>
        <w:t>’</w:t>
      </w:r>
      <w:r w:rsidRPr="00635738">
        <w:t xml:space="preserve"> has no public data members.</w:t>
      </w:r>
    </w:p>
    <w:p w14:paraId="78E30EFE" w14:textId="77777777" w:rsidR="00635738" w:rsidRDefault="00635738" w:rsidP="00635738">
      <w:pPr>
        <w:pStyle w:val="Heading3"/>
      </w:pPr>
      <w:r w:rsidRPr="00635738">
        <w:t>Member functions</w:t>
      </w:r>
    </w:p>
    <w:p w14:paraId="39C310BF" w14:textId="77777777" w:rsidR="00635738" w:rsidRDefault="00790FD4" w:rsidP="00635738">
      <w:r>
        <w:rPr>
          <w:rFonts w:ascii="Courier New" w:eastAsia="Courier New" w:hAnsi="Courier New" w:cs="Courier New"/>
        </w:rPr>
        <w:t>section</w:t>
      </w:r>
      <w:r>
        <w:t xml:space="preserve"> public member functions listed in the table below. These functions permit to retrieve or set ELF file section properties</w:t>
      </w:r>
    </w:p>
    <w:tbl>
      <w:tblPr>
        <w:tblStyle w:val="TableGrid"/>
        <w:tblW w:w="9450" w:type="dxa"/>
        <w:tblInd w:w="45" w:type="dxa"/>
        <w:tblCellMar>
          <w:top w:w="75" w:type="dxa"/>
          <w:left w:w="45" w:type="dxa"/>
          <w:right w:w="115" w:type="dxa"/>
        </w:tblCellMar>
        <w:tblLook w:val="04A0" w:firstRow="1" w:lastRow="0" w:firstColumn="1" w:lastColumn="0" w:noHBand="0" w:noVBand="1"/>
      </w:tblPr>
      <w:tblGrid>
        <w:gridCol w:w="5490"/>
        <w:gridCol w:w="3960"/>
      </w:tblGrid>
      <w:tr w:rsidR="00790FD4" w14:paraId="0D6DDB13" w14:textId="77777777" w:rsidTr="00934BA7">
        <w:trPr>
          <w:trHeight w:val="330"/>
        </w:trPr>
        <w:tc>
          <w:tcPr>
            <w:tcW w:w="5490" w:type="dxa"/>
            <w:tcBorders>
              <w:top w:val="single" w:sz="4" w:space="0" w:color="000000"/>
              <w:left w:val="single" w:sz="4" w:space="0" w:color="000000"/>
              <w:bottom w:val="single" w:sz="4" w:space="0" w:color="000000"/>
              <w:right w:val="single" w:sz="4" w:space="0" w:color="000000"/>
            </w:tcBorders>
          </w:tcPr>
          <w:p w14:paraId="0B664D93" w14:textId="77777777" w:rsidR="00790FD4" w:rsidRDefault="00CF7D02" w:rsidP="00353507">
            <w:pPr>
              <w:spacing w:line="276" w:lineRule="auto"/>
              <w:jc w:val="center"/>
            </w:pPr>
            <w:r>
              <w:rPr>
                <w:rFonts w:ascii="Times New Roman" w:eastAsia="Times New Roman" w:hAnsi="Times New Roman" w:cs="Times New Roman"/>
                <w:b/>
              </w:rPr>
              <w:t>Member Function</w:t>
            </w:r>
          </w:p>
        </w:tc>
        <w:tc>
          <w:tcPr>
            <w:tcW w:w="3960" w:type="dxa"/>
            <w:tcBorders>
              <w:top w:val="single" w:sz="4" w:space="0" w:color="000000"/>
              <w:left w:val="single" w:sz="4" w:space="0" w:color="000000"/>
              <w:bottom w:val="single" w:sz="4" w:space="0" w:color="000000"/>
              <w:right w:val="single" w:sz="4" w:space="0" w:color="000000"/>
            </w:tcBorders>
          </w:tcPr>
          <w:p w14:paraId="6EBAC03D" w14:textId="77777777" w:rsidR="00790FD4" w:rsidRDefault="00790FD4" w:rsidP="00353507">
            <w:pPr>
              <w:spacing w:line="276" w:lineRule="auto"/>
              <w:jc w:val="center"/>
            </w:pPr>
            <w:r>
              <w:rPr>
                <w:rFonts w:ascii="Times New Roman" w:eastAsia="Times New Roman" w:hAnsi="Times New Roman" w:cs="Times New Roman"/>
                <w:b/>
              </w:rPr>
              <w:t>Description</w:t>
            </w:r>
          </w:p>
        </w:tc>
      </w:tr>
      <w:tr w:rsidR="00790FD4" w14:paraId="5DB1EA2A" w14:textId="77777777" w:rsidTr="00934BA7">
        <w:trPr>
          <w:trHeight w:val="530"/>
        </w:trPr>
        <w:tc>
          <w:tcPr>
            <w:tcW w:w="5490" w:type="dxa"/>
            <w:tcBorders>
              <w:top w:val="single" w:sz="4" w:space="0" w:color="000000"/>
              <w:left w:val="single" w:sz="4" w:space="0" w:color="000000"/>
              <w:bottom w:val="single" w:sz="4" w:space="0" w:color="000000"/>
              <w:right w:val="single" w:sz="4" w:space="0" w:color="000000"/>
            </w:tcBorders>
          </w:tcPr>
          <w:p w14:paraId="4A7A2591" w14:textId="77777777" w:rsidR="00790FD4" w:rsidRPr="00697651" w:rsidRDefault="00CF7D02" w:rsidP="0070648E">
            <w:pPr>
              <w:spacing w:line="276" w:lineRule="auto"/>
              <w:rPr>
                <w:sz w:val="20"/>
                <w:szCs w:val="20"/>
              </w:rPr>
            </w:pPr>
            <w:r w:rsidRPr="00697651">
              <w:rPr>
                <w:rFonts w:ascii="Courier New" w:eastAsia="Courier New" w:hAnsi="Courier New" w:cs="Courier New"/>
                <w:b/>
                <w:sz w:val="20"/>
                <w:szCs w:val="20"/>
              </w:rPr>
              <w:t>se</w:t>
            </w:r>
            <w:r w:rsidR="0070648E" w:rsidRPr="00697651">
              <w:rPr>
                <w:rFonts w:ascii="Courier New" w:eastAsia="Courier New" w:hAnsi="Courier New" w:cs="Courier New"/>
                <w:b/>
                <w:sz w:val="20"/>
                <w:szCs w:val="20"/>
              </w:rPr>
              <w:t>ction</w:t>
            </w:r>
            <w:r w:rsidR="00790FD4" w:rsidRPr="00697651">
              <w:rPr>
                <w:rFonts w:ascii="Courier New" w:eastAsia="Courier New" w:hAnsi="Courier New" w:cs="Courier New"/>
                <w:sz w:val="20"/>
                <w:szCs w:val="20"/>
              </w:rPr>
              <w:t>()</w:t>
            </w:r>
          </w:p>
        </w:tc>
        <w:tc>
          <w:tcPr>
            <w:tcW w:w="3960" w:type="dxa"/>
            <w:tcBorders>
              <w:top w:val="single" w:sz="4" w:space="0" w:color="000000"/>
              <w:left w:val="single" w:sz="4" w:space="0" w:color="000000"/>
              <w:bottom w:val="single" w:sz="4" w:space="0" w:color="000000"/>
              <w:right w:val="single" w:sz="4" w:space="0" w:color="000000"/>
            </w:tcBorders>
          </w:tcPr>
          <w:p w14:paraId="4B001852" w14:textId="77777777" w:rsidR="00790FD4" w:rsidRDefault="00790FD4" w:rsidP="0070648E">
            <w:pPr>
              <w:spacing w:line="276" w:lineRule="auto"/>
            </w:pPr>
            <w:r>
              <w:t xml:space="preserve">The </w:t>
            </w:r>
            <w:r w:rsidR="00CF7D02">
              <w:t>default constructor</w:t>
            </w:r>
            <w:r>
              <w:t>.</w:t>
            </w:r>
            <w:r w:rsidR="00C41CF7">
              <w:t xml:space="preserve"> No </w:t>
            </w:r>
            <w:r w:rsidR="0070648E">
              <w:t>section</w:t>
            </w:r>
            <w:r w:rsidR="00C41CF7">
              <w:t xml:space="preserve"> class instances are created manually. Usually, ‘add’ method is used for ‘</w:t>
            </w:r>
            <w:r w:rsidR="0070648E">
              <w:t>sections</w:t>
            </w:r>
            <w:r w:rsidR="00C41CF7">
              <w:t>’ data member of ‘</w:t>
            </w:r>
            <w:proofErr w:type="spellStart"/>
            <w:r w:rsidR="00C41CF7">
              <w:t>elfio</w:t>
            </w:r>
            <w:proofErr w:type="spellEnd"/>
            <w:r w:rsidR="00C41CF7">
              <w:t>’ object</w:t>
            </w:r>
          </w:p>
        </w:tc>
      </w:tr>
      <w:tr w:rsidR="00790FD4" w14:paraId="2FC41515" w14:textId="77777777" w:rsidTr="00934BA7">
        <w:trPr>
          <w:trHeight w:val="530"/>
        </w:trPr>
        <w:tc>
          <w:tcPr>
            <w:tcW w:w="5490" w:type="dxa"/>
            <w:tcBorders>
              <w:top w:val="single" w:sz="4" w:space="0" w:color="000000"/>
              <w:left w:val="single" w:sz="4" w:space="0" w:color="000000"/>
              <w:bottom w:val="single" w:sz="4" w:space="0" w:color="000000"/>
              <w:right w:val="single" w:sz="4" w:space="0" w:color="000000"/>
            </w:tcBorders>
          </w:tcPr>
          <w:p w14:paraId="0D712813" w14:textId="77777777" w:rsidR="00790FD4" w:rsidRPr="00697651" w:rsidRDefault="00CF7D02" w:rsidP="0070648E">
            <w:pPr>
              <w:spacing w:line="276" w:lineRule="auto"/>
              <w:rPr>
                <w:sz w:val="20"/>
                <w:szCs w:val="20"/>
              </w:rPr>
            </w:pPr>
            <w:r w:rsidRPr="00697651">
              <w:rPr>
                <w:rFonts w:ascii="Courier New" w:eastAsia="Courier New" w:hAnsi="Courier New" w:cs="Courier New"/>
                <w:b/>
                <w:sz w:val="20"/>
                <w:szCs w:val="20"/>
              </w:rPr>
              <w:t>~se</w:t>
            </w:r>
            <w:r w:rsidR="0070648E" w:rsidRPr="00697651">
              <w:rPr>
                <w:rFonts w:ascii="Courier New" w:eastAsia="Courier New" w:hAnsi="Courier New" w:cs="Courier New"/>
                <w:b/>
                <w:sz w:val="20"/>
                <w:szCs w:val="20"/>
              </w:rPr>
              <w:t>ction</w:t>
            </w:r>
            <w:r w:rsidR="00790FD4" w:rsidRPr="00697651">
              <w:rPr>
                <w:rFonts w:ascii="Courier New" w:eastAsia="Courier New" w:hAnsi="Courier New" w:cs="Courier New"/>
                <w:sz w:val="20"/>
                <w:szCs w:val="20"/>
              </w:rPr>
              <w:t>()</w:t>
            </w:r>
          </w:p>
        </w:tc>
        <w:tc>
          <w:tcPr>
            <w:tcW w:w="3960" w:type="dxa"/>
            <w:tcBorders>
              <w:top w:val="single" w:sz="4" w:space="0" w:color="000000"/>
              <w:left w:val="single" w:sz="4" w:space="0" w:color="000000"/>
              <w:bottom w:val="single" w:sz="4" w:space="0" w:color="000000"/>
              <w:right w:val="single" w:sz="4" w:space="0" w:color="000000"/>
            </w:tcBorders>
          </w:tcPr>
          <w:p w14:paraId="491B1A13" w14:textId="77777777" w:rsidR="00790FD4" w:rsidRDefault="00790FD4" w:rsidP="00353507">
            <w:pPr>
              <w:spacing w:line="276" w:lineRule="auto"/>
            </w:pPr>
            <w:r>
              <w:t>The destructor.</w:t>
            </w:r>
          </w:p>
        </w:tc>
      </w:tr>
      <w:tr w:rsidR="00C41CF7" w14:paraId="67AEEBB1" w14:textId="77777777" w:rsidTr="00934BA7">
        <w:trPr>
          <w:trHeight w:val="530"/>
        </w:trPr>
        <w:tc>
          <w:tcPr>
            <w:tcW w:w="5490" w:type="dxa"/>
            <w:tcBorders>
              <w:top w:val="single" w:sz="4" w:space="0" w:color="000000"/>
              <w:left w:val="single" w:sz="4" w:space="0" w:color="000000"/>
              <w:bottom w:val="single" w:sz="4" w:space="0" w:color="000000"/>
              <w:right w:val="single" w:sz="4" w:space="0" w:color="000000"/>
            </w:tcBorders>
          </w:tcPr>
          <w:p w14:paraId="106999BA" w14:textId="77777777" w:rsidR="00C41CF7" w:rsidRPr="00697651" w:rsidRDefault="00C41CF7" w:rsidP="00C41CF7">
            <w:pPr>
              <w:spacing w:line="276" w:lineRule="auto"/>
              <w:rPr>
                <w:rFonts w:ascii="Courier New" w:eastAsia="Courier New" w:hAnsi="Courier New" w:cs="Courier New"/>
                <w:bCs/>
                <w:sz w:val="20"/>
                <w:szCs w:val="20"/>
              </w:rPr>
            </w:pPr>
            <w:proofErr w:type="spellStart"/>
            <w:r w:rsidRPr="00697651">
              <w:rPr>
                <w:rFonts w:ascii="Courier New" w:eastAsia="Courier New" w:hAnsi="Courier New" w:cs="Courier New"/>
                <w:bCs/>
                <w:sz w:val="20"/>
                <w:szCs w:val="20"/>
              </w:rPr>
              <w:t>Elf_Half</w:t>
            </w:r>
            <w:proofErr w:type="spellEnd"/>
          </w:p>
          <w:p w14:paraId="3E3B38E8" w14:textId="77777777" w:rsidR="00C41CF7" w:rsidRPr="00697651" w:rsidRDefault="00C41CF7" w:rsidP="00C41CF7">
            <w:pPr>
              <w:spacing w:line="276" w:lineRule="auto"/>
              <w:rPr>
                <w:rFonts w:ascii="Courier New" w:eastAsia="Courier New" w:hAnsi="Courier New" w:cs="Courier New"/>
                <w:b/>
                <w:sz w:val="20"/>
                <w:szCs w:val="20"/>
              </w:rPr>
            </w:pPr>
            <w:proofErr w:type="spellStart"/>
            <w:r w:rsidRPr="00697651">
              <w:rPr>
                <w:rFonts w:ascii="Courier New" w:eastAsia="Courier New" w:hAnsi="Courier New" w:cs="Courier New"/>
                <w:b/>
                <w:sz w:val="20"/>
                <w:szCs w:val="20"/>
              </w:rPr>
              <w:t>get_index</w:t>
            </w:r>
            <w:proofErr w:type="spellEnd"/>
            <w:r w:rsidRPr="00697651">
              <w:rPr>
                <w:rFonts w:ascii="Courier New" w:eastAsia="Courier New" w:hAnsi="Courier New" w:cs="Courier New"/>
                <w:b/>
                <w:sz w:val="20"/>
                <w:szCs w:val="20"/>
              </w:rPr>
              <w:t>()</w:t>
            </w:r>
          </w:p>
        </w:tc>
        <w:tc>
          <w:tcPr>
            <w:tcW w:w="3960" w:type="dxa"/>
            <w:tcBorders>
              <w:top w:val="single" w:sz="4" w:space="0" w:color="000000"/>
              <w:left w:val="single" w:sz="4" w:space="0" w:color="000000"/>
              <w:bottom w:val="single" w:sz="4" w:space="0" w:color="000000"/>
              <w:right w:val="single" w:sz="4" w:space="0" w:color="000000"/>
            </w:tcBorders>
          </w:tcPr>
          <w:p w14:paraId="0102E8F0" w14:textId="77777777" w:rsidR="00C41CF7" w:rsidRDefault="00C41CF7" w:rsidP="00353507">
            <w:pPr>
              <w:spacing w:line="276" w:lineRule="auto"/>
            </w:pPr>
            <w:r>
              <w:t>Returns section index. Sometimes, this index is passed to another section for inter-referencing between the sections. Section’s index is also passed to ‘segment’ for segment/section association</w:t>
            </w:r>
          </w:p>
        </w:tc>
      </w:tr>
      <w:tr w:rsidR="00C41CF7" w14:paraId="0262C973" w14:textId="77777777" w:rsidTr="00934BA7">
        <w:trPr>
          <w:trHeight w:val="530"/>
        </w:trPr>
        <w:tc>
          <w:tcPr>
            <w:tcW w:w="5490" w:type="dxa"/>
            <w:tcBorders>
              <w:top w:val="single" w:sz="4" w:space="0" w:color="000000"/>
              <w:left w:val="single" w:sz="4" w:space="0" w:color="000000"/>
              <w:bottom w:val="single" w:sz="4" w:space="0" w:color="000000"/>
              <w:right w:val="single" w:sz="4" w:space="0" w:color="000000"/>
            </w:tcBorders>
          </w:tcPr>
          <w:p w14:paraId="3C94E175" w14:textId="77777777" w:rsidR="00BA0053" w:rsidRPr="00697651" w:rsidRDefault="00BA0053" w:rsidP="00C41CF7">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Set functions:</w:t>
            </w:r>
          </w:p>
          <w:p w14:paraId="369A29FC" w14:textId="77777777" w:rsidR="00BA0053" w:rsidRPr="00697651" w:rsidRDefault="00BA0053" w:rsidP="00C41CF7">
            <w:pPr>
              <w:spacing w:line="276" w:lineRule="auto"/>
              <w:rPr>
                <w:rFonts w:ascii="Courier New" w:eastAsia="Courier New" w:hAnsi="Courier New" w:cs="Courier New"/>
                <w:bCs/>
                <w:sz w:val="20"/>
                <w:szCs w:val="20"/>
              </w:rPr>
            </w:pPr>
          </w:p>
          <w:p w14:paraId="53497247" w14:textId="77777777" w:rsidR="00C41CF7" w:rsidRPr="00697651" w:rsidRDefault="00BA0053" w:rsidP="003E6969">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v</w:t>
            </w:r>
            <w:r w:rsidR="00C41CF7" w:rsidRPr="00697651">
              <w:rPr>
                <w:rFonts w:ascii="Courier New" w:eastAsia="Courier New" w:hAnsi="Courier New" w:cs="Courier New"/>
                <w:bCs/>
                <w:sz w:val="20"/>
                <w:szCs w:val="20"/>
              </w:rPr>
              <w:t>oid</w:t>
            </w:r>
            <w:r w:rsidRPr="00697651">
              <w:rPr>
                <w:rFonts w:ascii="Courier New" w:eastAsia="Courier New" w:hAnsi="Courier New" w:cs="Courier New"/>
                <w:bCs/>
                <w:sz w:val="20"/>
                <w:szCs w:val="20"/>
              </w:rPr>
              <w:t xml:space="preserve"> </w:t>
            </w:r>
            <w:proofErr w:type="spellStart"/>
            <w:r w:rsidR="00C41CF7" w:rsidRPr="00697651">
              <w:rPr>
                <w:rFonts w:ascii="Courier New" w:eastAsia="Courier New" w:hAnsi="Courier New" w:cs="Courier New"/>
                <w:b/>
                <w:sz w:val="20"/>
                <w:szCs w:val="20"/>
              </w:rPr>
              <w:t>set_name</w:t>
            </w:r>
            <w:proofErr w:type="spellEnd"/>
            <w:r w:rsidR="00C41CF7" w:rsidRPr="00697651">
              <w:rPr>
                <w:rFonts w:ascii="Courier New" w:eastAsia="Courier New" w:hAnsi="Courier New" w:cs="Courier New"/>
                <w:bCs/>
                <w:sz w:val="20"/>
                <w:szCs w:val="20"/>
              </w:rPr>
              <w:t>(</w:t>
            </w:r>
            <w:r w:rsidRPr="00697651">
              <w:rPr>
                <w:rFonts w:ascii="Courier New" w:eastAsia="Courier New" w:hAnsi="Courier New" w:cs="Courier New"/>
                <w:bCs/>
                <w:sz w:val="20"/>
                <w:szCs w:val="20"/>
              </w:rPr>
              <w:t xml:space="preserve"> </w:t>
            </w:r>
            <w:proofErr w:type="gramStart"/>
            <w:r w:rsidR="00C41CF7" w:rsidRPr="00697651">
              <w:rPr>
                <w:rFonts w:ascii="Courier New" w:eastAsia="Courier New" w:hAnsi="Courier New" w:cs="Courier New"/>
                <w:bCs/>
                <w:sz w:val="20"/>
                <w:szCs w:val="20"/>
              </w:rPr>
              <w:t>std::</w:t>
            </w:r>
            <w:proofErr w:type="gramEnd"/>
            <w:r w:rsidR="00C41CF7" w:rsidRPr="00697651">
              <w:rPr>
                <w:rFonts w:ascii="Courier New" w:eastAsia="Courier New" w:hAnsi="Courier New" w:cs="Courier New"/>
                <w:bCs/>
                <w:sz w:val="20"/>
                <w:szCs w:val="20"/>
              </w:rPr>
              <w:t>string</w:t>
            </w:r>
            <w:r w:rsidR="003E6969" w:rsidRPr="00697651">
              <w:rPr>
                <w:rFonts w:ascii="Courier New" w:eastAsia="Courier New" w:hAnsi="Courier New" w:cs="Courier New"/>
                <w:bCs/>
                <w:sz w:val="20"/>
                <w:szCs w:val="20"/>
              </w:rPr>
              <w:t xml:space="preserve"> </w:t>
            </w:r>
            <w:r w:rsidR="00C41CF7" w:rsidRPr="00697651">
              <w:rPr>
                <w:rFonts w:ascii="Courier New" w:eastAsia="Courier New" w:hAnsi="Courier New" w:cs="Courier New"/>
                <w:bCs/>
                <w:sz w:val="20"/>
                <w:szCs w:val="20"/>
              </w:rPr>
              <w:t>)</w:t>
            </w:r>
          </w:p>
          <w:p w14:paraId="43B1DD71" w14:textId="77777777" w:rsidR="00BA0053" w:rsidRPr="00697651" w:rsidRDefault="00BA0053" w:rsidP="00BA0053">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void </w:t>
            </w:r>
            <w:proofErr w:type="spellStart"/>
            <w:r w:rsidRPr="00697651">
              <w:rPr>
                <w:rFonts w:ascii="Courier New" w:eastAsia="Courier New" w:hAnsi="Courier New" w:cs="Courier New"/>
                <w:b/>
                <w:sz w:val="20"/>
                <w:szCs w:val="20"/>
              </w:rPr>
              <w:t>set_type</w:t>
            </w:r>
            <w:proofErr w:type="spellEnd"/>
            <w:r w:rsidRPr="00697651">
              <w:rPr>
                <w:rFonts w:ascii="Courier New" w:eastAsia="Courier New" w:hAnsi="Courier New" w:cs="Courier New"/>
                <w:bCs/>
                <w:sz w:val="20"/>
                <w:szCs w:val="20"/>
              </w:rPr>
              <w:t xml:space="preserve">( </w:t>
            </w:r>
            <w:proofErr w:type="spellStart"/>
            <w:r w:rsidRPr="00697651">
              <w:rPr>
                <w:rFonts w:ascii="Courier New" w:eastAsia="Courier New" w:hAnsi="Courier New" w:cs="Courier New"/>
                <w:bCs/>
                <w:sz w:val="20"/>
                <w:szCs w:val="20"/>
              </w:rPr>
              <w:t>Elf_Word</w:t>
            </w:r>
            <w:proofErr w:type="spellEnd"/>
            <w:r w:rsidRPr="00697651">
              <w:rPr>
                <w:rFonts w:ascii="Courier New" w:eastAsia="Courier New" w:hAnsi="Courier New" w:cs="Courier New"/>
                <w:bCs/>
                <w:sz w:val="20"/>
                <w:szCs w:val="20"/>
              </w:rPr>
              <w:t xml:space="preserve"> )</w:t>
            </w:r>
          </w:p>
          <w:p w14:paraId="1989151D" w14:textId="77777777" w:rsidR="00BA0053" w:rsidRPr="00697651" w:rsidRDefault="00BA0053" w:rsidP="00BA0053">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void </w:t>
            </w:r>
            <w:proofErr w:type="spellStart"/>
            <w:r w:rsidRPr="00697651">
              <w:rPr>
                <w:rFonts w:ascii="Courier New" w:eastAsia="Courier New" w:hAnsi="Courier New" w:cs="Courier New"/>
                <w:b/>
                <w:sz w:val="20"/>
                <w:szCs w:val="20"/>
              </w:rPr>
              <w:t>set_flags</w:t>
            </w:r>
            <w:proofErr w:type="spellEnd"/>
            <w:r w:rsidRPr="00697651">
              <w:rPr>
                <w:rFonts w:ascii="Courier New" w:eastAsia="Courier New" w:hAnsi="Courier New" w:cs="Courier New"/>
                <w:bCs/>
                <w:sz w:val="20"/>
                <w:szCs w:val="20"/>
              </w:rPr>
              <w:t xml:space="preserve">( </w:t>
            </w:r>
            <w:proofErr w:type="spellStart"/>
            <w:r w:rsidRPr="00697651">
              <w:rPr>
                <w:rFonts w:ascii="Courier New" w:eastAsia="Courier New" w:hAnsi="Courier New" w:cs="Courier New"/>
                <w:bCs/>
                <w:sz w:val="20"/>
                <w:szCs w:val="20"/>
              </w:rPr>
              <w:t>Elf_Xword</w:t>
            </w:r>
            <w:proofErr w:type="spellEnd"/>
            <w:r w:rsidRPr="00697651">
              <w:rPr>
                <w:rFonts w:ascii="Courier New" w:eastAsia="Courier New" w:hAnsi="Courier New" w:cs="Courier New"/>
                <w:bCs/>
                <w:sz w:val="20"/>
                <w:szCs w:val="20"/>
              </w:rPr>
              <w:t xml:space="preserve"> )</w:t>
            </w:r>
          </w:p>
          <w:p w14:paraId="3AFBC3F1" w14:textId="77777777" w:rsidR="00BA0053" w:rsidRPr="00697651" w:rsidRDefault="00BA0053" w:rsidP="00BA0053">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void </w:t>
            </w:r>
            <w:proofErr w:type="spellStart"/>
            <w:r w:rsidRPr="00697651">
              <w:rPr>
                <w:rFonts w:ascii="Courier New" w:eastAsia="Courier New" w:hAnsi="Courier New" w:cs="Courier New"/>
                <w:b/>
                <w:sz w:val="20"/>
                <w:szCs w:val="20"/>
              </w:rPr>
              <w:t>set_info</w:t>
            </w:r>
            <w:proofErr w:type="spellEnd"/>
            <w:r w:rsidRPr="00697651">
              <w:rPr>
                <w:rFonts w:ascii="Courier New" w:eastAsia="Courier New" w:hAnsi="Courier New" w:cs="Courier New"/>
                <w:bCs/>
                <w:sz w:val="20"/>
                <w:szCs w:val="20"/>
              </w:rPr>
              <w:t xml:space="preserve">( </w:t>
            </w:r>
            <w:proofErr w:type="spellStart"/>
            <w:r w:rsidRPr="00697651">
              <w:rPr>
                <w:rFonts w:ascii="Courier New" w:eastAsia="Courier New" w:hAnsi="Courier New" w:cs="Courier New"/>
                <w:bCs/>
                <w:sz w:val="20"/>
                <w:szCs w:val="20"/>
              </w:rPr>
              <w:t>Elf_Word</w:t>
            </w:r>
            <w:proofErr w:type="spellEnd"/>
            <w:r w:rsidRPr="00697651">
              <w:rPr>
                <w:rFonts w:ascii="Courier New" w:eastAsia="Courier New" w:hAnsi="Courier New" w:cs="Courier New"/>
                <w:bCs/>
                <w:sz w:val="20"/>
                <w:szCs w:val="20"/>
              </w:rPr>
              <w:t xml:space="preserve"> )</w:t>
            </w:r>
          </w:p>
          <w:p w14:paraId="6798B630" w14:textId="77777777" w:rsidR="00BA0053" w:rsidRPr="00697651" w:rsidRDefault="00BA0053" w:rsidP="00BA0053">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void </w:t>
            </w:r>
            <w:proofErr w:type="spellStart"/>
            <w:r w:rsidRPr="00697651">
              <w:rPr>
                <w:rFonts w:ascii="Courier New" w:eastAsia="Courier New" w:hAnsi="Courier New" w:cs="Courier New"/>
                <w:b/>
                <w:sz w:val="20"/>
                <w:szCs w:val="20"/>
              </w:rPr>
              <w:t>set_link</w:t>
            </w:r>
            <w:proofErr w:type="spellEnd"/>
            <w:r w:rsidRPr="00697651">
              <w:rPr>
                <w:rFonts w:ascii="Courier New" w:eastAsia="Courier New" w:hAnsi="Courier New" w:cs="Courier New"/>
                <w:bCs/>
                <w:sz w:val="20"/>
                <w:szCs w:val="20"/>
              </w:rPr>
              <w:t xml:space="preserve">( </w:t>
            </w:r>
            <w:proofErr w:type="spellStart"/>
            <w:r w:rsidRPr="00697651">
              <w:rPr>
                <w:rFonts w:ascii="Courier New" w:eastAsia="Courier New" w:hAnsi="Courier New" w:cs="Courier New"/>
                <w:bCs/>
                <w:sz w:val="20"/>
                <w:szCs w:val="20"/>
              </w:rPr>
              <w:t>Elf_Word</w:t>
            </w:r>
            <w:proofErr w:type="spellEnd"/>
            <w:r w:rsidRPr="00697651">
              <w:rPr>
                <w:rFonts w:ascii="Courier New" w:eastAsia="Courier New" w:hAnsi="Courier New" w:cs="Courier New"/>
                <w:bCs/>
                <w:sz w:val="20"/>
                <w:szCs w:val="20"/>
              </w:rPr>
              <w:t xml:space="preserve"> )</w:t>
            </w:r>
          </w:p>
          <w:p w14:paraId="68922DC5" w14:textId="77777777" w:rsidR="00BA0053" w:rsidRPr="00697651" w:rsidRDefault="00BA0053" w:rsidP="00BA0053">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void </w:t>
            </w:r>
            <w:proofErr w:type="spellStart"/>
            <w:r w:rsidRPr="00697651">
              <w:rPr>
                <w:rFonts w:ascii="Courier New" w:eastAsia="Courier New" w:hAnsi="Courier New" w:cs="Courier New"/>
                <w:b/>
                <w:sz w:val="20"/>
                <w:szCs w:val="20"/>
              </w:rPr>
              <w:t>set_addr_align</w:t>
            </w:r>
            <w:proofErr w:type="spellEnd"/>
            <w:r w:rsidRPr="00697651">
              <w:rPr>
                <w:rFonts w:ascii="Courier New" w:eastAsia="Courier New" w:hAnsi="Courier New" w:cs="Courier New"/>
                <w:bCs/>
                <w:sz w:val="20"/>
                <w:szCs w:val="20"/>
              </w:rPr>
              <w:t xml:space="preserve">( </w:t>
            </w:r>
            <w:proofErr w:type="spellStart"/>
            <w:r w:rsidRPr="00697651">
              <w:rPr>
                <w:rFonts w:ascii="Courier New" w:eastAsia="Courier New" w:hAnsi="Courier New" w:cs="Courier New"/>
                <w:bCs/>
                <w:sz w:val="20"/>
                <w:szCs w:val="20"/>
              </w:rPr>
              <w:t>Elf_Xword</w:t>
            </w:r>
            <w:proofErr w:type="spellEnd"/>
            <w:r w:rsidRPr="00697651">
              <w:rPr>
                <w:rFonts w:ascii="Courier New" w:eastAsia="Courier New" w:hAnsi="Courier New" w:cs="Courier New"/>
                <w:bCs/>
                <w:sz w:val="20"/>
                <w:szCs w:val="20"/>
              </w:rPr>
              <w:t xml:space="preserve"> )</w:t>
            </w:r>
          </w:p>
          <w:p w14:paraId="4AF2D2B4" w14:textId="77777777" w:rsidR="00BA0053" w:rsidRPr="00697651" w:rsidRDefault="00BA0053" w:rsidP="00BA0053">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void </w:t>
            </w:r>
            <w:proofErr w:type="spellStart"/>
            <w:r w:rsidRPr="00697651">
              <w:rPr>
                <w:rFonts w:ascii="Courier New" w:eastAsia="Courier New" w:hAnsi="Courier New" w:cs="Courier New"/>
                <w:b/>
                <w:sz w:val="20"/>
                <w:szCs w:val="20"/>
              </w:rPr>
              <w:t>set_entry_size</w:t>
            </w:r>
            <w:proofErr w:type="spellEnd"/>
            <w:r w:rsidRPr="00697651">
              <w:rPr>
                <w:rFonts w:ascii="Courier New" w:eastAsia="Courier New" w:hAnsi="Courier New" w:cs="Courier New"/>
                <w:bCs/>
                <w:sz w:val="20"/>
                <w:szCs w:val="20"/>
              </w:rPr>
              <w:t xml:space="preserve">( </w:t>
            </w:r>
            <w:proofErr w:type="spellStart"/>
            <w:r w:rsidRPr="00697651">
              <w:rPr>
                <w:rFonts w:ascii="Courier New" w:eastAsia="Courier New" w:hAnsi="Courier New" w:cs="Courier New"/>
                <w:bCs/>
                <w:sz w:val="20"/>
                <w:szCs w:val="20"/>
              </w:rPr>
              <w:t>Elf_Xword</w:t>
            </w:r>
            <w:proofErr w:type="spellEnd"/>
            <w:r w:rsidRPr="00697651">
              <w:rPr>
                <w:rFonts w:ascii="Courier New" w:eastAsia="Courier New" w:hAnsi="Courier New" w:cs="Courier New"/>
                <w:bCs/>
                <w:sz w:val="20"/>
                <w:szCs w:val="20"/>
              </w:rPr>
              <w:t xml:space="preserve"> )</w:t>
            </w:r>
          </w:p>
          <w:p w14:paraId="608A320F" w14:textId="77777777" w:rsidR="00BA0053" w:rsidRPr="00697651" w:rsidRDefault="00BA0053" w:rsidP="00BA0053">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void </w:t>
            </w:r>
            <w:proofErr w:type="spellStart"/>
            <w:r w:rsidRPr="00697651">
              <w:rPr>
                <w:rFonts w:ascii="Courier New" w:eastAsia="Courier New" w:hAnsi="Courier New" w:cs="Courier New"/>
                <w:b/>
                <w:sz w:val="20"/>
                <w:szCs w:val="20"/>
              </w:rPr>
              <w:t>set_address</w:t>
            </w:r>
            <w:proofErr w:type="spellEnd"/>
            <w:r w:rsidRPr="00697651">
              <w:rPr>
                <w:rFonts w:ascii="Courier New" w:eastAsia="Courier New" w:hAnsi="Courier New" w:cs="Courier New"/>
                <w:bCs/>
                <w:sz w:val="20"/>
                <w:szCs w:val="20"/>
              </w:rPr>
              <w:t>( Elf64_Addr )</w:t>
            </w:r>
          </w:p>
          <w:p w14:paraId="30AF4E27" w14:textId="77777777" w:rsidR="00BA0053" w:rsidRPr="00697651" w:rsidRDefault="00BA0053" w:rsidP="00BA0053">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void </w:t>
            </w:r>
            <w:proofErr w:type="spellStart"/>
            <w:r w:rsidRPr="00697651">
              <w:rPr>
                <w:rFonts w:ascii="Courier New" w:eastAsia="Courier New" w:hAnsi="Courier New" w:cs="Courier New"/>
                <w:b/>
                <w:sz w:val="20"/>
                <w:szCs w:val="20"/>
              </w:rPr>
              <w:t>set_size</w:t>
            </w:r>
            <w:proofErr w:type="spellEnd"/>
            <w:r w:rsidRPr="00697651">
              <w:rPr>
                <w:rFonts w:ascii="Courier New" w:eastAsia="Courier New" w:hAnsi="Courier New" w:cs="Courier New"/>
                <w:bCs/>
                <w:sz w:val="20"/>
                <w:szCs w:val="20"/>
              </w:rPr>
              <w:t xml:space="preserve">( </w:t>
            </w:r>
            <w:proofErr w:type="spellStart"/>
            <w:r w:rsidRPr="00697651">
              <w:rPr>
                <w:rFonts w:ascii="Courier New" w:eastAsia="Courier New" w:hAnsi="Courier New" w:cs="Courier New"/>
                <w:bCs/>
                <w:sz w:val="20"/>
                <w:szCs w:val="20"/>
              </w:rPr>
              <w:t>Elf_Xword</w:t>
            </w:r>
            <w:proofErr w:type="spellEnd"/>
            <w:r w:rsidRPr="00697651">
              <w:rPr>
                <w:rFonts w:ascii="Courier New" w:eastAsia="Courier New" w:hAnsi="Courier New" w:cs="Courier New"/>
                <w:bCs/>
                <w:sz w:val="20"/>
                <w:szCs w:val="20"/>
              </w:rPr>
              <w:t xml:space="preserve"> )</w:t>
            </w:r>
          </w:p>
          <w:p w14:paraId="50560CCD" w14:textId="77777777" w:rsidR="00BA0053" w:rsidRPr="00697651" w:rsidRDefault="00BA0053" w:rsidP="00BA0053">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void </w:t>
            </w:r>
            <w:proofErr w:type="spellStart"/>
            <w:r w:rsidRPr="00697651">
              <w:rPr>
                <w:rFonts w:ascii="Courier New" w:eastAsia="Courier New" w:hAnsi="Courier New" w:cs="Courier New"/>
                <w:b/>
                <w:sz w:val="20"/>
                <w:szCs w:val="20"/>
              </w:rPr>
              <w:t>set_name_string_offset</w:t>
            </w:r>
            <w:proofErr w:type="spellEnd"/>
            <w:r w:rsidRPr="00697651">
              <w:rPr>
                <w:rFonts w:ascii="Courier New" w:eastAsia="Courier New" w:hAnsi="Courier New" w:cs="Courier New"/>
                <w:bCs/>
                <w:sz w:val="20"/>
                <w:szCs w:val="20"/>
              </w:rPr>
              <w:t xml:space="preserve">( </w:t>
            </w:r>
            <w:proofErr w:type="spellStart"/>
            <w:r w:rsidRPr="00697651">
              <w:rPr>
                <w:rFonts w:ascii="Courier New" w:eastAsia="Courier New" w:hAnsi="Courier New" w:cs="Courier New"/>
                <w:bCs/>
                <w:sz w:val="20"/>
                <w:szCs w:val="20"/>
              </w:rPr>
              <w:t>Elf_Word</w:t>
            </w:r>
            <w:proofErr w:type="spellEnd"/>
            <w:r w:rsidRPr="00697651">
              <w:rPr>
                <w:rFonts w:ascii="Courier New" w:eastAsia="Courier New" w:hAnsi="Courier New" w:cs="Courier New"/>
                <w:bCs/>
                <w:sz w:val="20"/>
                <w:szCs w:val="20"/>
              </w:rPr>
              <w:t xml:space="preserve"> )</w:t>
            </w:r>
          </w:p>
        </w:tc>
        <w:tc>
          <w:tcPr>
            <w:tcW w:w="3960" w:type="dxa"/>
            <w:tcBorders>
              <w:top w:val="single" w:sz="4" w:space="0" w:color="000000"/>
              <w:left w:val="single" w:sz="4" w:space="0" w:color="000000"/>
              <w:bottom w:val="single" w:sz="4" w:space="0" w:color="000000"/>
              <w:right w:val="single" w:sz="4" w:space="0" w:color="000000"/>
            </w:tcBorders>
          </w:tcPr>
          <w:p w14:paraId="1035FE20" w14:textId="77777777" w:rsidR="00C41CF7" w:rsidRDefault="00C41CF7" w:rsidP="00BA0053">
            <w:pPr>
              <w:spacing w:line="276" w:lineRule="auto"/>
            </w:pPr>
            <w:r>
              <w:t xml:space="preserve">Sets </w:t>
            </w:r>
            <w:r w:rsidR="00BA0053">
              <w:t>attributes</w:t>
            </w:r>
            <w:r>
              <w:t xml:space="preserve"> for the section</w:t>
            </w:r>
          </w:p>
        </w:tc>
      </w:tr>
      <w:tr w:rsidR="00C41CF7" w14:paraId="462C3C25" w14:textId="77777777" w:rsidTr="00934BA7">
        <w:trPr>
          <w:trHeight w:val="530"/>
        </w:trPr>
        <w:tc>
          <w:tcPr>
            <w:tcW w:w="5490" w:type="dxa"/>
            <w:tcBorders>
              <w:top w:val="single" w:sz="4" w:space="0" w:color="000000"/>
              <w:left w:val="single" w:sz="4" w:space="0" w:color="000000"/>
              <w:bottom w:val="single" w:sz="4" w:space="0" w:color="000000"/>
              <w:right w:val="single" w:sz="4" w:space="0" w:color="000000"/>
            </w:tcBorders>
          </w:tcPr>
          <w:p w14:paraId="22D7009E" w14:textId="77777777" w:rsidR="00BA0053" w:rsidRPr="00697651" w:rsidRDefault="00BA0053" w:rsidP="00BA0053">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Get functions:</w:t>
            </w:r>
          </w:p>
          <w:p w14:paraId="2D3F7DF3" w14:textId="77777777" w:rsidR="00BA0053" w:rsidRPr="00697651" w:rsidRDefault="00BA0053" w:rsidP="00BA0053">
            <w:pPr>
              <w:spacing w:line="276" w:lineRule="auto"/>
              <w:rPr>
                <w:rFonts w:ascii="Courier New" w:eastAsia="Courier New" w:hAnsi="Courier New" w:cs="Courier New"/>
                <w:bCs/>
                <w:sz w:val="20"/>
                <w:szCs w:val="20"/>
              </w:rPr>
            </w:pPr>
          </w:p>
          <w:p w14:paraId="77CFA7DE" w14:textId="77777777" w:rsidR="00BA0053" w:rsidRPr="00697651" w:rsidRDefault="00BA0053" w:rsidP="00BA0053">
            <w:pPr>
              <w:spacing w:line="276" w:lineRule="auto"/>
              <w:rPr>
                <w:rFonts w:ascii="Courier New" w:eastAsia="Courier New" w:hAnsi="Courier New" w:cs="Courier New"/>
                <w:bCs/>
                <w:sz w:val="20"/>
                <w:szCs w:val="20"/>
              </w:rPr>
            </w:pPr>
            <w:proofErr w:type="gramStart"/>
            <w:r w:rsidRPr="00697651">
              <w:rPr>
                <w:rFonts w:ascii="Courier New" w:eastAsia="Courier New" w:hAnsi="Courier New" w:cs="Courier New"/>
                <w:bCs/>
                <w:sz w:val="20"/>
                <w:szCs w:val="20"/>
              </w:rPr>
              <w:t>std::</w:t>
            </w:r>
            <w:proofErr w:type="gramEnd"/>
            <w:r w:rsidRPr="00697651">
              <w:rPr>
                <w:rFonts w:ascii="Courier New" w:eastAsia="Courier New" w:hAnsi="Courier New" w:cs="Courier New"/>
                <w:bCs/>
                <w:sz w:val="20"/>
                <w:szCs w:val="20"/>
              </w:rPr>
              <w:t xml:space="preserve">string </w:t>
            </w:r>
            <w:proofErr w:type="spellStart"/>
            <w:r w:rsidRPr="00697651">
              <w:rPr>
                <w:rFonts w:ascii="Courier New" w:eastAsia="Courier New" w:hAnsi="Courier New" w:cs="Courier New"/>
                <w:b/>
                <w:sz w:val="20"/>
                <w:szCs w:val="20"/>
              </w:rPr>
              <w:t>get_name</w:t>
            </w:r>
            <w:proofErr w:type="spellEnd"/>
            <w:r w:rsidRPr="00697651">
              <w:rPr>
                <w:rFonts w:ascii="Courier New" w:eastAsia="Courier New" w:hAnsi="Courier New" w:cs="Courier New"/>
                <w:bCs/>
                <w:sz w:val="20"/>
                <w:szCs w:val="20"/>
              </w:rPr>
              <w:t>()</w:t>
            </w:r>
          </w:p>
          <w:p w14:paraId="7467F29F" w14:textId="77777777" w:rsidR="00BA0053" w:rsidRPr="00697651" w:rsidRDefault="003E6969" w:rsidP="003E6969">
            <w:pPr>
              <w:spacing w:line="276" w:lineRule="auto"/>
              <w:rPr>
                <w:rFonts w:ascii="Courier New" w:eastAsia="Courier New" w:hAnsi="Courier New" w:cs="Courier New"/>
                <w:bCs/>
                <w:sz w:val="20"/>
                <w:szCs w:val="20"/>
              </w:rPr>
            </w:pPr>
            <w:proofErr w:type="spellStart"/>
            <w:r w:rsidRPr="00697651">
              <w:rPr>
                <w:rFonts w:ascii="Courier New" w:eastAsia="Courier New" w:hAnsi="Courier New" w:cs="Courier New"/>
                <w:bCs/>
                <w:sz w:val="20"/>
                <w:szCs w:val="20"/>
              </w:rPr>
              <w:t>Elf_Word</w:t>
            </w:r>
            <w:proofErr w:type="spellEnd"/>
            <w:r w:rsidR="00BA0053" w:rsidRPr="00697651">
              <w:rPr>
                <w:rFonts w:ascii="Courier New" w:eastAsia="Courier New" w:hAnsi="Courier New" w:cs="Courier New"/>
                <w:bCs/>
                <w:sz w:val="20"/>
                <w:szCs w:val="20"/>
              </w:rPr>
              <w:t xml:space="preserve"> </w:t>
            </w:r>
            <w:r w:rsidRPr="00697651">
              <w:rPr>
                <w:rFonts w:ascii="Courier New" w:eastAsia="Courier New" w:hAnsi="Courier New" w:cs="Courier New"/>
                <w:bCs/>
                <w:sz w:val="20"/>
                <w:szCs w:val="20"/>
              </w:rPr>
              <w:t xml:space="preserve">   </w:t>
            </w:r>
            <w:proofErr w:type="spellStart"/>
            <w:r w:rsidR="00BA0053" w:rsidRPr="00697651">
              <w:rPr>
                <w:rFonts w:ascii="Courier New" w:eastAsia="Courier New" w:hAnsi="Courier New" w:cs="Courier New"/>
                <w:b/>
                <w:sz w:val="20"/>
                <w:szCs w:val="20"/>
              </w:rPr>
              <w:t>get_type</w:t>
            </w:r>
            <w:proofErr w:type="spellEnd"/>
            <w:r w:rsidR="00BA0053" w:rsidRPr="00697651">
              <w:rPr>
                <w:rFonts w:ascii="Courier New" w:eastAsia="Courier New" w:hAnsi="Courier New" w:cs="Courier New"/>
                <w:bCs/>
                <w:sz w:val="20"/>
                <w:szCs w:val="20"/>
              </w:rPr>
              <w:t>()</w:t>
            </w:r>
          </w:p>
          <w:p w14:paraId="52D3AB15" w14:textId="77777777" w:rsidR="00BA0053" w:rsidRPr="00697651" w:rsidRDefault="003E6969" w:rsidP="003E6969">
            <w:pPr>
              <w:spacing w:line="276" w:lineRule="auto"/>
              <w:rPr>
                <w:rFonts w:ascii="Courier New" w:eastAsia="Courier New" w:hAnsi="Courier New" w:cs="Courier New"/>
                <w:bCs/>
                <w:sz w:val="20"/>
                <w:szCs w:val="20"/>
              </w:rPr>
            </w:pPr>
            <w:proofErr w:type="spellStart"/>
            <w:r w:rsidRPr="00697651">
              <w:rPr>
                <w:rFonts w:ascii="Courier New" w:eastAsia="Courier New" w:hAnsi="Courier New" w:cs="Courier New"/>
                <w:bCs/>
                <w:sz w:val="20"/>
                <w:szCs w:val="20"/>
              </w:rPr>
              <w:t>Elf_Xword</w:t>
            </w:r>
            <w:proofErr w:type="spellEnd"/>
            <w:r w:rsidR="00BA0053" w:rsidRPr="00697651">
              <w:rPr>
                <w:rFonts w:ascii="Courier New" w:eastAsia="Courier New" w:hAnsi="Courier New" w:cs="Courier New"/>
                <w:bCs/>
                <w:sz w:val="20"/>
                <w:szCs w:val="20"/>
              </w:rPr>
              <w:t xml:space="preserve"> </w:t>
            </w:r>
            <w:r w:rsidRPr="00697651">
              <w:rPr>
                <w:rFonts w:ascii="Courier New" w:eastAsia="Courier New" w:hAnsi="Courier New" w:cs="Courier New"/>
                <w:bCs/>
                <w:sz w:val="20"/>
                <w:szCs w:val="20"/>
              </w:rPr>
              <w:t xml:space="preserve">  </w:t>
            </w:r>
            <w:proofErr w:type="spellStart"/>
            <w:r w:rsidR="00BA0053" w:rsidRPr="00697651">
              <w:rPr>
                <w:rFonts w:ascii="Courier New" w:eastAsia="Courier New" w:hAnsi="Courier New" w:cs="Courier New"/>
                <w:b/>
                <w:sz w:val="20"/>
                <w:szCs w:val="20"/>
              </w:rPr>
              <w:t>get_flags</w:t>
            </w:r>
            <w:proofErr w:type="spellEnd"/>
            <w:r w:rsidR="00BA0053" w:rsidRPr="00697651">
              <w:rPr>
                <w:rFonts w:ascii="Courier New" w:eastAsia="Courier New" w:hAnsi="Courier New" w:cs="Courier New"/>
                <w:bCs/>
                <w:sz w:val="20"/>
                <w:szCs w:val="20"/>
              </w:rPr>
              <w:t>()</w:t>
            </w:r>
          </w:p>
          <w:p w14:paraId="1D571F12" w14:textId="77777777" w:rsidR="00BA0053" w:rsidRPr="00697651" w:rsidRDefault="003E6969" w:rsidP="003E6969">
            <w:pPr>
              <w:spacing w:line="276" w:lineRule="auto"/>
              <w:rPr>
                <w:rFonts w:ascii="Courier New" w:eastAsia="Courier New" w:hAnsi="Courier New" w:cs="Courier New"/>
                <w:bCs/>
                <w:sz w:val="20"/>
                <w:szCs w:val="20"/>
              </w:rPr>
            </w:pPr>
            <w:proofErr w:type="spellStart"/>
            <w:r w:rsidRPr="00697651">
              <w:rPr>
                <w:rFonts w:ascii="Courier New" w:eastAsia="Courier New" w:hAnsi="Courier New" w:cs="Courier New"/>
                <w:bCs/>
                <w:sz w:val="20"/>
                <w:szCs w:val="20"/>
              </w:rPr>
              <w:t>Elf_Word</w:t>
            </w:r>
            <w:proofErr w:type="spellEnd"/>
            <w:r w:rsidR="00BA0053" w:rsidRPr="00697651">
              <w:rPr>
                <w:rFonts w:ascii="Courier New" w:eastAsia="Courier New" w:hAnsi="Courier New" w:cs="Courier New"/>
                <w:bCs/>
                <w:sz w:val="20"/>
                <w:szCs w:val="20"/>
              </w:rPr>
              <w:t xml:space="preserve"> </w:t>
            </w:r>
            <w:r w:rsidRPr="00697651">
              <w:rPr>
                <w:rFonts w:ascii="Courier New" w:eastAsia="Courier New" w:hAnsi="Courier New" w:cs="Courier New"/>
                <w:bCs/>
                <w:sz w:val="20"/>
                <w:szCs w:val="20"/>
              </w:rPr>
              <w:t xml:space="preserve">   </w:t>
            </w:r>
            <w:proofErr w:type="spellStart"/>
            <w:r w:rsidR="00BA0053" w:rsidRPr="00697651">
              <w:rPr>
                <w:rFonts w:ascii="Courier New" w:eastAsia="Courier New" w:hAnsi="Courier New" w:cs="Courier New"/>
                <w:b/>
                <w:sz w:val="20"/>
                <w:szCs w:val="20"/>
              </w:rPr>
              <w:t>get_info</w:t>
            </w:r>
            <w:proofErr w:type="spellEnd"/>
            <w:r w:rsidR="00BA0053" w:rsidRPr="00697651">
              <w:rPr>
                <w:rFonts w:ascii="Courier New" w:eastAsia="Courier New" w:hAnsi="Courier New" w:cs="Courier New"/>
                <w:bCs/>
                <w:sz w:val="20"/>
                <w:szCs w:val="20"/>
              </w:rPr>
              <w:t>()</w:t>
            </w:r>
          </w:p>
          <w:p w14:paraId="324FB23B" w14:textId="77777777" w:rsidR="00BA0053" w:rsidRPr="00697651" w:rsidRDefault="003E6969" w:rsidP="003E6969">
            <w:pPr>
              <w:spacing w:line="276" w:lineRule="auto"/>
              <w:rPr>
                <w:rFonts w:ascii="Courier New" w:eastAsia="Courier New" w:hAnsi="Courier New" w:cs="Courier New"/>
                <w:bCs/>
                <w:sz w:val="20"/>
                <w:szCs w:val="20"/>
              </w:rPr>
            </w:pPr>
            <w:proofErr w:type="spellStart"/>
            <w:r w:rsidRPr="00697651">
              <w:rPr>
                <w:rFonts w:ascii="Courier New" w:eastAsia="Courier New" w:hAnsi="Courier New" w:cs="Courier New"/>
                <w:bCs/>
                <w:sz w:val="20"/>
                <w:szCs w:val="20"/>
              </w:rPr>
              <w:t>Elf_Word</w:t>
            </w:r>
            <w:proofErr w:type="spellEnd"/>
            <w:r w:rsidR="00BA0053" w:rsidRPr="00697651">
              <w:rPr>
                <w:rFonts w:ascii="Courier New" w:eastAsia="Courier New" w:hAnsi="Courier New" w:cs="Courier New"/>
                <w:bCs/>
                <w:sz w:val="20"/>
                <w:szCs w:val="20"/>
              </w:rPr>
              <w:t xml:space="preserve"> </w:t>
            </w:r>
            <w:r w:rsidRPr="00697651">
              <w:rPr>
                <w:rFonts w:ascii="Courier New" w:eastAsia="Courier New" w:hAnsi="Courier New" w:cs="Courier New"/>
                <w:bCs/>
                <w:sz w:val="20"/>
                <w:szCs w:val="20"/>
              </w:rPr>
              <w:t xml:space="preserve">   </w:t>
            </w:r>
            <w:proofErr w:type="spellStart"/>
            <w:r w:rsidR="00BA0053" w:rsidRPr="00697651">
              <w:rPr>
                <w:rFonts w:ascii="Courier New" w:eastAsia="Courier New" w:hAnsi="Courier New" w:cs="Courier New"/>
                <w:b/>
                <w:sz w:val="20"/>
                <w:szCs w:val="20"/>
              </w:rPr>
              <w:t>get_link</w:t>
            </w:r>
            <w:proofErr w:type="spellEnd"/>
            <w:r w:rsidR="00BA0053" w:rsidRPr="00697651">
              <w:rPr>
                <w:rFonts w:ascii="Courier New" w:eastAsia="Courier New" w:hAnsi="Courier New" w:cs="Courier New"/>
                <w:bCs/>
                <w:sz w:val="20"/>
                <w:szCs w:val="20"/>
              </w:rPr>
              <w:t>()</w:t>
            </w:r>
          </w:p>
          <w:p w14:paraId="36756038" w14:textId="77777777" w:rsidR="00BA0053" w:rsidRPr="00697651" w:rsidRDefault="003E6969" w:rsidP="003E6969">
            <w:pPr>
              <w:spacing w:line="276" w:lineRule="auto"/>
              <w:rPr>
                <w:rFonts w:ascii="Courier New" w:eastAsia="Courier New" w:hAnsi="Courier New" w:cs="Courier New"/>
                <w:bCs/>
                <w:sz w:val="20"/>
                <w:szCs w:val="20"/>
              </w:rPr>
            </w:pPr>
            <w:proofErr w:type="spellStart"/>
            <w:r w:rsidRPr="00697651">
              <w:rPr>
                <w:rFonts w:ascii="Courier New" w:eastAsia="Courier New" w:hAnsi="Courier New" w:cs="Courier New"/>
                <w:bCs/>
                <w:sz w:val="20"/>
                <w:szCs w:val="20"/>
              </w:rPr>
              <w:lastRenderedPageBreak/>
              <w:t>Elf_Xword</w:t>
            </w:r>
            <w:proofErr w:type="spellEnd"/>
            <w:r w:rsidR="00BA0053" w:rsidRPr="00697651">
              <w:rPr>
                <w:rFonts w:ascii="Courier New" w:eastAsia="Courier New" w:hAnsi="Courier New" w:cs="Courier New"/>
                <w:bCs/>
                <w:sz w:val="20"/>
                <w:szCs w:val="20"/>
              </w:rPr>
              <w:t xml:space="preserve"> </w:t>
            </w:r>
            <w:r w:rsidRPr="00697651">
              <w:rPr>
                <w:rFonts w:ascii="Courier New" w:eastAsia="Courier New" w:hAnsi="Courier New" w:cs="Courier New"/>
                <w:bCs/>
                <w:sz w:val="20"/>
                <w:szCs w:val="20"/>
              </w:rPr>
              <w:t xml:space="preserve">  </w:t>
            </w:r>
            <w:proofErr w:type="spellStart"/>
            <w:r w:rsidR="00BA0053" w:rsidRPr="00697651">
              <w:rPr>
                <w:rFonts w:ascii="Courier New" w:eastAsia="Courier New" w:hAnsi="Courier New" w:cs="Courier New"/>
                <w:b/>
                <w:sz w:val="20"/>
                <w:szCs w:val="20"/>
              </w:rPr>
              <w:t>get_addr_align</w:t>
            </w:r>
            <w:proofErr w:type="spellEnd"/>
            <w:r w:rsidR="00BA0053" w:rsidRPr="00697651">
              <w:rPr>
                <w:rFonts w:ascii="Courier New" w:eastAsia="Courier New" w:hAnsi="Courier New" w:cs="Courier New"/>
                <w:bCs/>
                <w:sz w:val="20"/>
                <w:szCs w:val="20"/>
              </w:rPr>
              <w:t>()</w:t>
            </w:r>
          </w:p>
          <w:p w14:paraId="4FF91591" w14:textId="77777777" w:rsidR="00BA0053" w:rsidRPr="00697651" w:rsidRDefault="003E6969" w:rsidP="003E6969">
            <w:pPr>
              <w:spacing w:line="276" w:lineRule="auto"/>
              <w:rPr>
                <w:rFonts w:ascii="Courier New" w:eastAsia="Courier New" w:hAnsi="Courier New" w:cs="Courier New"/>
                <w:bCs/>
                <w:sz w:val="20"/>
                <w:szCs w:val="20"/>
              </w:rPr>
            </w:pPr>
            <w:proofErr w:type="spellStart"/>
            <w:r w:rsidRPr="00697651">
              <w:rPr>
                <w:rFonts w:ascii="Courier New" w:eastAsia="Courier New" w:hAnsi="Courier New" w:cs="Courier New"/>
                <w:bCs/>
                <w:sz w:val="20"/>
                <w:szCs w:val="20"/>
              </w:rPr>
              <w:t>Elf_Xword</w:t>
            </w:r>
            <w:proofErr w:type="spellEnd"/>
            <w:r w:rsidR="00BA0053" w:rsidRPr="00697651">
              <w:rPr>
                <w:rFonts w:ascii="Courier New" w:eastAsia="Courier New" w:hAnsi="Courier New" w:cs="Courier New"/>
                <w:bCs/>
                <w:sz w:val="20"/>
                <w:szCs w:val="20"/>
              </w:rPr>
              <w:t xml:space="preserve"> </w:t>
            </w:r>
            <w:r w:rsidRPr="00697651">
              <w:rPr>
                <w:rFonts w:ascii="Courier New" w:eastAsia="Courier New" w:hAnsi="Courier New" w:cs="Courier New"/>
                <w:bCs/>
                <w:sz w:val="20"/>
                <w:szCs w:val="20"/>
              </w:rPr>
              <w:t xml:space="preserve">  </w:t>
            </w:r>
            <w:proofErr w:type="spellStart"/>
            <w:r w:rsidR="00BA0053" w:rsidRPr="00697651">
              <w:rPr>
                <w:rFonts w:ascii="Courier New" w:eastAsia="Courier New" w:hAnsi="Courier New" w:cs="Courier New"/>
                <w:b/>
                <w:sz w:val="20"/>
                <w:szCs w:val="20"/>
              </w:rPr>
              <w:t>get_entry_size</w:t>
            </w:r>
            <w:proofErr w:type="spellEnd"/>
            <w:r w:rsidR="00BA0053" w:rsidRPr="00697651">
              <w:rPr>
                <w:rFonts w:ascii="Courier New" w:eastAsia="Courier New" w:hAnsi="Courier New" w:cs="Courier New"/>
                <w:bCs/>
                <w:sz w:val="20"/>
                <w:szCs w:val="20"/>
              </w:rPr>
              <w:t>()</w:t>
            </w:r>
          </w:p>
          <w:p w14:paraId="21BD319F" w14:textId="77777777" w:rsidR="00BA0053" w:rsidRPr="00697651" w:rsidRDefault="003E6969" w:rsidP="003E6969">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Elf64_Addr</w:t>
            </w:r>
            <w:r w:rsidR="00BA0053" w:rsidRPr="00697651">
              <w:rPr>
                <w:rFonts w:ascii="Courier New" w:eastAsia="Courier New" w:hAnsi="Courier New" w:cs="Courier New"/>
                <w:bCs/>
                <w:sz w:val="20"/>
                <w:szCs w:val="20"/>
              </w:rPr>
              <w:t xml:space="preserve"> </w:t>
            </w:r>
            <w:r w:rsidRPr="00697651">
              <w:rPr>
                <w:rFonts w:ascii="Courier New" w:eastAsia="Courier New" w:hAnsi="Courier New" w:cs="Courier New"/>
                <w:bCs/>
                <w:sz w:val="20"/>
                <w:szCs w:val="20"/>
              </w:rPr>
              <w:t xml:space="preserve"> </w:t>
            </w:r>
            <w:proofErr w:type="spellStart"/>
            <w:r w:rsidR="00BA0053" w:rsidRPr="00697651">
              <w:rPr>
                <w:rFonts w:ascii="Courier New" w:eastAsia="Courier New" w:hAnsi="Courier New" w:cs="Courier New"/>
                <w:b/>
                <w:sz w:val="20"/>
                <w:szCs w:val="20"/>
              </w:rPr>
              <w:t>get_address</w:t>
            </w:r>
            <w:proofErr w:type="spellEnd"/>
            <w:r w:rsidR="00BA0053" w:rsidRPr="00697651">
              <w:rPr>
                <w:rFonts w:ascii="Courier New" w:eastAsia="Courier New" w:hAnsi="Courier New" w:cs="Courier New"/>
                <w:bCs/>
                <w:sz w:val="20"/>
                <w:szCs w:val="20"/>
              </w:rPr>
              <w:t>()</w:t>
            </w:r>
          </w:p>
          <w:p w14:paraId="72256159" w14:textId="77777777" w:rsidR="00BA0053" w:rsidRPr="00697651" w:rsidRDefault="003E6969" w:rsidP="003E6969">
            <w:pPr>
              <w:spacing w:line="276" w:lineRule="auto"/>
              <w:rPr>
                <w:rFonts w:ascii="Courier New" w:eastAsia="Courier New" w:hAnsi="Courier New" w:cs="Courier New"/>
                <w:bCs/>
                <w:sz w:val="20"/>
                <w:szCs w:val="20"/>
              </w:rPr>
            </w:pPr>
            <w:proofErr w:type="spellStart"/>
            <w:r w:rsidRPr="00697651">
              <w:rPr>
                <w:rFonts w:ascii="Courier New" w:eastAsia="Courier New" w:hAnsi="Courier New" w:cs="Courier New"/>
                <w:bCs/>
                <w:sz w:val="20"/>
                <w:szCs w:val="20"/>
              </w:rPr>
              <w:t>Elf_Xword</w:t>
            </w:r>
            <w:proofErr w:type="spellEnd"/>
            <w:r w:rsidR="00BA0053" w:rsidRPr="00697651">
              <w:rPr>
                <w:rFonts w:ascii="Courier New" w:eastAsia="Courier New" w:hAnsi="Courier New" w:cs="Courier New"/>
                <w:bCs/>
                <w:sz w:val="20"/>
                <w:szCs w:val="20"/>
              </w:rPr>
              <w:t xml:space="preserve"> </w:t>
            </w:r>
            <w:r w:rsidRPr="00697651">
              <w:rPr>
                <w:rFonts w:ascii="Courier New" w:eastAsia="Courier New" w:hAnsi="Courier New" w:cs="Courier New"/>
                <w:bCs/>
                <w:sz w:val="20"/>
                <w:szCs w:val="20"/>
              </w:rPr>
              <w:t xml:space="preserve">  </w:t>
            </w:r>
            <w:proofErr w:type="spellStart"/>
            <w:r w:rsidR="00BA0053" w:rsidRPr="00697651">
              <w:rPr>
                <w:rFonts w:ascii="Courier New" w:eastAsia="Courier New" w:hAnsi="Courier New" w:cs="Courier New"/>
                <w:b/>
                <w:sz w:val="20"/>
                <w:szCs w:val="20"/>
              </w:rPr>
              <w:t>get_size</w:t>
            </w:r>
            <w:proofErr w:type="spellEnd"/>
            <w:r w:rsidR="00BA0053" w:rsidRPr="00697651">
              <w:rPr>
                <w:rFonts w:ascii="Courier New" w:eastAsia="Courier New" w:hAnsi="Courier New" w:cs="Courier New"/>
                <w:bCs/>
                <w:sz w:val="20"/>
                <w:szCs w:val="20"/>
              </w:rPr>
              <w:t>()</w:t>
            </w:r>
          </w:p>
          <w:p w14:paraId="1F148334" w14:textId="77777777" w:rsidR="00C41CF7" w:rsidRPr="00697651" w:rsidRDefault="003E6969" w:rsidP="003E6969">
            <w:pPr>
              <w:spacing w:line="276" w:lineRule="auto"/>
              <w:rPr>
                <w:rFonts w:ascii="Courier New" w:eastAsia="Courier New" w:hAnsi="Courier New" w:cs="Courier New"/>
                <w:bCs/>
                <w:sz w:val="20"/>
                <w:szCs w:val="20"/>
              </w:rPr>
            </w:pPr>
            <w:proofErr w:type="spellStart"/>
            <w:r w:rsidRPr="00697651">
              <w:rPr>
                <w:rFonts w:ascii="Courier New" w:eastAsia="Courier New" w:hAnsi="Courier New" w:cs="Courier New"/>
                <w:bCs/>
                <w:sz w:val="20"/>
                <w:szCs w:val="20"/>
              </w:rPr>
              <w:t>Elf_Word</w:t>
            </w:r>
            <w:proofErr w:type="spellEnd"/>
            <w:r w:rsidR="00BA0053" w:rsidRPr="00697651">
              <w:rPr>
                <w:rFonts w:ascii="Courier New" w:eastAsia="Courier New" w:hAnsi="Courier New" w:cs="Courier New"/>
                <w:bCs/>
                <w:sz w:val="20"/>
                <w:szCs w:val="20"/>
              </w:rPr>
              <w:t xml:space="preserve"> </w:t>
            </w:r>
            <w:r w:rsidRPr="00697651">
              <w:rPr>
                <w:rFonts w:ascii="Courier New" w:eastAsia="Courier New" w:hAnsi="Courier New" w:cs="Courier New"/>
                <w:bCs/>
                <w:sz w:val="20"/>
                <w:szCs w:val="20"/>
              </w:rPr>
              <w:t xml:space="preserve">   </w:t>
            </w:r>
            <w:proofErr w:type="spellStart"/>
            <w:r w:rsidR="00BA0053" w:rsidRPr="00697651">
              <w:rPr>
                <w:rFonts w:ascii="Courier New" w:eastAsia="Courier New" w:hAnsi="Courier New" w:cs="Courier New"/>
                <w:b/>
                <w:sz w:val="20"/>
                <w:szCs w:val="20"/>
              </w:rPr>
              <w:t>get_name_string_offset</w:t>
            </w:r>
            <w:proofErr w:type="spellEnd"/>
            <w:r w:rsidR="00BA0053" w:rsidRPr="00697651">
              <w:rPr>
                <w:rFonts w:ascii="Courier New" w:eastAsia="Courier New" w:hAnsi="Courier New" w:cs="Courier New"/>
                <w:bCs/>
                <w:sz w:val="20"/>
                <w:szCs w:val="20"/>
              </w:rPr>
              <w:t>()</w:t>
            </w:r>
          </w:p>
        </w:tc>
        <w:tc>
          <w:tcPr>
            <w:tcW w:w="3960" w:type="dxa"/>
            <w:tcBorders>
              <w:top w:val="single" w:sz="4" w:space="0" w:color="000000"/>
              <w:left w:val="single" w:sz="4" w:space="0" w:color="000000"/>
              <w:bottom w:val="single" w:sz="4" w:space="0" w:color="000000"/>
              <w:right w:val="single" w:sz="4" w:space="0" w:color="000000"/>
            </w:tcBorders>
          </w:tcPr>
          <w:p w14:paraId="70FA1CB5" w14:textId="77777777" w:rsidR="00C41CF7" w:rsidRDefault="003E6969" w:rsidP="00C41CF7">
            <w:pPr>
              <w:spacing w:line="276" w:lineRule="auto"/>
            </w:pPr>
            <w:r>
              <w:lastRenderedPageBreak/>
              <w:t>Returns section attributes</w:t>
            </w:r>
          </w:p>
        </w:tc>
      </w:tr>
      <w:tr w:rsidR="006C68A6" w14:paraId="16D885B0" w14:textId="77777777" w:rsidTr="00934BA7">
        <w:trPr>
          <w:trHeight w:val="530"/>
        </w:trPr>
        <w:tc>
          <w:tcPr>
            <w:tcW w:w="5490" w:type="dxa"/>
            <w:tcBorders>
              <w:top w:val="single" w:sz="4" w:space="0" w:color="000000"/>
              <w:left w:val="single" w:sz="4" w:space="0" w:color="000000"/>
              <w:bottom w:val="single" w:sz="4" w:space="0" w:color="000000"/>
              <w:right w:val="single" w:sz="4" w:space="0" w:color="000000"/>
            </w:tcBorders>
          </w:tcPr>
          <w:p w14:paraId="2A0C42F7" w14:textId="77777777" w:rsidR="006C68A6" w:rsidRPr="00697651" w:rsidRDefault="006C68A6" w:rsidP="00BA0053">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Data manipulation functions:</w:t>
            </w:r>
          </w:p>
          <w:p w14:paraId="3371CA4F" w14:textId="77777777" w:rsidR="006C68A6" w:rsidRPr="00697651" w:rsidRDefault="006C68A6" w:rsidP="00BA0053">
            <w:pPr>
              <w:spacing w:line="276" w:lineRule="auto"/>
              <w:rPr>
                <w:rFonts w:ascii="Courier New" w:eastAsia="Courier New" w:hAnsi="Courier New" w:cs="Courier New"/>
                <w:bCs/>
                <w:sz w:val="20"/>
                <w:szCs w:val="20"/>
              </w:rPr>
            </w:pPr>
          </w:p>
          <w:p w14:paraId="2F6B049A" w14:textId="77777777" w:rsidR="006C68A6" w:rsidRPr="00697651" w:rsidRDefault="006C68A6" w:rsidP="00BA0053">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const char* </w:t>
            </w:r>
            <w:proofErr w:type="spellStart"/>
            <w:r w:rsidRPr="00697651">
              <w:rPr>
                <w:rFonts w:ascii="Courier New" w:eastAsia="Courier New" w:hAnsi="Courier New" w:cs="Courier New"/>
                <w:b/>
                <w:sz w:val="20"/>
                <w:szCs w:val="20"/>
              </w:rPr>
              <w:t>get_data</w:t>
            </w:r>
            <w:proofErr w:type="spellEnd"/>
            <w:r w:rsidRPr="00697651">
              <w:rPr>
                <w:rFonts w:ascii="Courier New" w:eastAsia="Courier New" w:hAnsi="Courier New" w:cs="Courier New"/>
                <w:bCs/>
                <w:sz w:val="20"/>
                <w:szCs w:val="20"/>
              </w:rPr>
              <w:t>()</w:t>
            </w:r>
          </w:p>
          <w:p w14:paraId="379C61DC" w14:textId="77777777" w:rsidR="006C68A6" w:rsidRPr="00697651" w:rsidRDefault="006C68A6" w:rsidP="006C68A6">
            <w:pPr>
              <w:spacing w:line="276" w:lineRule="auto"/>
              <w:rPr>
                <w:rFonts w:ascii="Courier New" w:eastAsia="Courier New" w:hAnsi="Courier New" w:cs="Courier New"/>
                <w:bCs/>
                <w:sz w:val="20"/>
                <w:szCs w:val="20"/>
              </w:rPr>
            </w:pPr>
          </w:p>
          <w:p w14:paraId="05630D91" w14:textId="77777777" w:rsidR="006C68A6" w:rsidRPr="00697651" w:rsidRDefault="006C68A6" w:rsidP="006C68A6">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void        </w:t>
            </w:r>
            <w:proofErr w:type="spellStart"/>
            <w:r w:rsidRPr="00697651">
              <w:rPr>
                <w:rFonts w:ascii="Courier New" w:eastAsia="Courier New" w:hAnsi="Courier New" w:cs="Courier New"/>
                <w:b/>
                <w:sz w:val="20"/>
                <w:szCs w:val="20"/>
              </w:rPr>
              <w:t>set_data</w:t>
            </w:r>
            <w:proofErr w:type="spellEnd"/>
            <w:r w:rsidRPr="00697651">
              <w:rPr>
                <w:rFonts w:ascii="Courier New" w:eastAsia="Courier New" w:hAnsi="Courier New" w:cs="Courier New"/>
                <w:bCs/>
                <w:sz w:val="20"/>
                <w:szCs w:val="20"/>
              </w:rPr>
              <w:t>(</w:t>
            </w:r>
          </w:p>
          <w:p w14:paraId="440C2295" w14:textId="77777777" w:rsidR="006C68A6" w:rsidRPr="00697651" w:rsidRDefault="006C68A6" w:rsidP="006C68A6">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  const char* </w:t>
            </w:r>
            <w:proofErr w:type="spellStart"/>
            <w:r w:rsidRPr="00697651">
              <w:rPr>
                <w:rFonts w:ascii="Courier New" w:eastAsia="Courier New" w:hAnsi="Courier New" w:cs="Courier New"/>
                <w:bCs/>
                <w:sz w:val="20"/>
                <w:szCs w:val="20"/>
              </w:rPr>
              <w:t>pData</w:t>
            </w:r>
            <w:proofErr w:type="spellEnd"/>
            <w:r w:rsidRPr="00697651">
              <w:rPr>
                <w:rFonts w:ascii="Courier New" w:eastAsia="Courier New" w:hAnsi="Courier New" w:cs="Courier New"/>
                <w:bCs/>
                <w:sz w:val="20"/>
                <w:szCs w:val="20"/>
              </w:rPr>
              <w:t>,</w:t>
            </w:r>
          </w:p>
          <w:p w14:paraId="20977CBB" w14:textId="77777777" w:rsidR="006C68A6" w:rsidRPr="00697651" w:rsidRDefault="006C68A6" w:rsidP="006C68A6">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  </w:t>
            </w:r>
            <w:proofErr w:type="spellStart"/>
            <w:r w:rsidRPr="00697651">
              <w:rPr>
                <w:rFonts w:ascii="Courier New" w:eastAsia="Courier New" w:hAnsi="Courier New" w:cs="Courier New"/>
                <w:bCs/>
                <w:sz w:val="20"/>
                <w:szCs w:val="20"/>
              </w:rPr>
              <w:t>Elf_Word</w:t>
            </w:r>
            <w:proofErr w:type="spellEnd"/>
            <w:r w:rsidRPr="00697651">
              <w:rPr>
                <w:rFonts w:ascii="Courier New" w:eastAsia="Courier New" w:hAnsi="Courier New" w:cs="Courier New"/>
                <w:bCs/>
                <w:sz w:val="20"/>
                <w:szCs w:val="20"/>
              </w:rPr>
              <w:t xml:space="preserve"> size )</w:t>
            </w:r>
          </w:p>
          <w:p w14:paraId="6E98DA29" w14:textId="77777777" w:rsidR="006C68A6" w:rsidRPr="00697651" w:rsidRDefault="006C68A6" w:rsidP="006C68A6">
            <w:pPr>
              <w:spacing w:line="276" w:lineRule="auto"/>
              <w:rPr>
                <w:rFonts w:ascii="Courier New" w:eastAsia="Courier New" w:hAnsi="Courier New" w:cs="Courier New"/>
                <w:bCs/>
                <w:sz w:val="20"/>
                <w:szCs w:val="20"/>
              </w:rPr>
            </w:pPr>
          </w:p>
          <w:p w14:paraId="78F65AFD" w14:textId="77777777" w:rsidR="006C68A6" w:rsidRPr="00697651" w:rsidRDefault="006C68A6" w:rsidP="006C68A6">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void        </w:t>
            </w:r>
            <w:proofErr w:type="spellStart"/>
            <w:r w:rsidRPr="00697651">
              <w:rPr>
                <w:rFonts w:ascii="Courier New" w:eastAsia="Courier New" w:hAnsi="Courier New" w:cs="Courier New"/>
                <w:b/>
                <w:sz w:val="20"/>
                <w:szCs w:val="20"/>
              </w:rPr>
              <w:t>set_data</w:t>
            </w:r>
            <w:proofErr w:type="spellEnd"/>
            <w:r w:rsidRPr="00697651">
              <w:rPr>
                <w:rFonts w:ascii="Courier New" w:eastAsia="Courier New" w:hAnsi="Courier New" w:cs="Courier New"/>
                <w:bCs/>
                <w:sz w:val="20"/>
                <w:szCs w:val="20"/>
              </w:rPr>
              <w:t>(</w:t>
            </w:r>
          </w:p>
          <w:p w14:paraId="1E0DA51B" w14:textId="77777777" w:rsidR="006C68A6" w:rsidRPr="00697651" w:rsidRDefault="006C68A6" w:rsidP="006C68A6">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  const </w:t>
            </w:r>
            <w:proofErr w:type="gramStart"/>
            <w:r w:rsidRPr="00697651">
              <w:rPr>
                <w:rFonts w:ascii="Courier New" w:eastAsia="Courier New" w:hAnsi="Courier New" w:cs="Courier New"/>
                <w:bCs/>
                <w:sz w:val="20"/>
                <w:szCs w:val="20"/>
              </w:rPr>
              <w:t>std::</w:t>
            </w:r>
            <w:proofErr w:type="gramEnd"/>
            <w:r w:rsidRPr="00697651">
              <w:rPr>
                <w:rFonts w:ascii="Courier New" w:eastAsia="Courier New" w:hAnsi="Courier New" w:cs="Courier New"/>
                <w:bCs/>
                <w:sz w:val="20"/>
                <w:szCs w:val="20"/>
              </w:rPr>
              <w:t>string&amp; data )</w:t>
            </w:r>
          </w:p>
          <w:p w14:paraId="0C83C6C4" w14:textId="77777777" w:rsidR="006C68A6" w:rsidRPr="00697651" w:rsidRDefault="006C68A6" w:rsidP="006C68A6">
            <w:pPr>
              <w:spacing w:line="276" w:lineRule="auto"/>
              <w:rPr>
                <w:rFonts w:ascii="Courier New" w:eastAsia="Courier New" w:hAnsi="Courier New" w:cs="Courier New"/>
                <w:bCs/>
                <w:sz w:val="20"/>
                <w:szCs w:val="20"/>
              </w:rPr>
            </w:pPr>
          </w:p>
          <w:p w14:paraId="366D0B65" w14:textId="77777777" w:rsidR="006C68A6" w:rsidRPr="00697651" w:rsidRDefault="006C68A6" w:rsidP="006C68A6">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void        </w:t>
            </w:r>
            <w:proofErr w:type="spellStart"/>
            <w:r w:rsidRPr="00697651">
              <w:rPr>
                <w:rFonts w:ascii="Courier New" w:eastAsia="Courier New" w:hAnsi="Courier New" w:cs="Courier New"/>
                <w:b/>
                <w:sz w:val="20"/>
                <w:szCs w:val="20"/>
              </w:rPr>
              <w:t>append_data</w:t>
            </w:r>
            <w:proofErr w:type="spellEnd"/>
            <w:r w:rsidRPr="00697651">
              <w:rPr>
                <w:rFonts w:ascii="Courier New" w:eastAsia="Courier New" w:hAnsi="Courier New" w:cs="Courier New"/>
                <w:bCs/>
                <w:sz w:val="20"/>
                <w:szCs w:val="20"/>
              </w:rPr>
              <w:t>(</w:t>
            </w:r>
          </w:p>
          <w:p w14:paraId="105AF264" w14:textId="77777777" w:rsidR="006C68A6" w:rsidRPr="00697651" w:rsidRDefault="006C68A6" w:rsidP="006C68A6">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  const char* </w:t>
            </w:r>
            <w:proofErr w:type="spellStart"/>
            <w:r w:rsidRPr="00697651">
              <w:rPr>
                <w:rFonts w:ascii="Courier New" w:eastAsia="Courier New" w:hAnsi="Courier New" w:cs="Courier New"/>
                <w:bCs/>
                <w:sz w:val="20"/>
                <w:szCs w:val="20"/>
              </w:rPr>
              <w:t>pData</w:t>
            </w:r>
            <w:proofErr w:type="spellEnd"/>
            <w:r w:rsidRPr="00697651">
              <w:rPr>
                <w:rFonts w:ascii="Courier New" w:eastAsia="Courier New" w:hAnsi="Courier New" w:cs="Courier New"/>
                <w:bCs/>
                <w:sz w:val="20"/>
                <w:szCs w:val="20"/>
              </w:rPr>
              <w:t>,</w:t>
            </w:r>
          </w:p>
          <w:p w14:paraId="0C11B1DC" w14:textId="77777777" w:rsidR="006C68A6" w:rsidRPr="00697651" w:rsidRDefault="006C68A6" w:rsidP="006C68A6">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  </w:t>
            </w:r>
            <w:proofErr w:type="spellStart"/>
            <w:r w:rsidRPr="00697651">
              <w:rPr>
                <w:rFonts w:ascii="Courier New" w:eastAsia="Courier New" w:hAnsi="Courier New" w:cs="Courier New"/>
                <w:bCs/>
                <w:sz w:val="20"/>
                <w:szCs w:val="20"/>
              </w:rPr>
              <w:t>Elf_Word</w:t>
            </w:r>
            <w:proofErr w:type="spellEnd"/>
            <w:r w:rsidRPr="00697651">
              <w:rPr>
                <w:rFonts w:ascii="Courier New" w:eastAsia="Courier New" w:hAnsi="Courier New" w:cs="Courier New"/>
                <w:bCs/>
                <w:sz w:val="20"/>
                <w:szCs w:val="20"/>
              </w:rPr>
              <w:t xml:space="preserve"> size )</w:t>
            </w:r>
          </w:p>
          <w:p w14:paraId="1DE0FBFF" w14:textId="77777777" w:rsidR="006C68A6" w:rsidRPr="00697651" w:rsidRDefault="006C68A6" w:rsidP="006C68A6">
            <w:pPr>
              <w:spacing w:line="276" w:lineRule="auto"/>
              <w:rPr>
                <w:rFonts w:ascii="Courier New" w:eastAsia="Courier New" w:hAnsi="Courier New" w:cs="Courier New"/>
                <w:bCs/>
                <w:sz w:val="20"/>
                <w:szCs w:val="20"/>
              </w:rPr>
            </w:pPr>
          </w:p>
          <w:p w14:paraId="5B302C84" w14:textId="77777777" w:rsidR="006C68A6" w:rsidRPr="00697651" w:rsidRDefault="006C68A6" w:rsidP="006C68A6">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void        </w:t>
            </w:r>
            <w:proofErr w:type="spellStart"/>
            <w:r w:rsidRPr="00697651">
              <w:rPr>
                <w:rFonts w:ascii="Courier New" w:eastAsia="Courier New" w:hAnsi="Courier New" w:cs="Courier New"/>
                <w:b/>
                <w:sz w:val="20"/>
                <w:szCs w:val="20"/>
              </w:rPr>
              <w:t>append_data</w:t>
            </w:r>
            <w:proofErr w:type="spellEnd"/>
            <w:r w:rsidRPr="00697651">
              <w:rPr>
                <w:rFonts w:ascii="Courier New" w:eastAsia="Courier New" w:hAnsi="Courier New" w:cs="Courier New"/>
                <w:bCs/>
                <w:sz w:val="20"/>
                <w:szCs w:val="20"/>
              </w:rPr>
              <w:t>(</w:t>
            </w:r>
          </w:p>
          <w:p w14:paraId="6228BDB6" w14:textId="77777777" w:rsidR="006C68A6" w:rsidRPr="00697651" w:rsidRDefault="006C68A6" w:rsidP="006C68A6">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  const </w:t>
            </w:r>
            <w:proofErr w:type="gramStart"/>
            <w:r w:rsidRPr="00697651">
              <w:rPr>
                <w:rFonts w:ascii="Courier New" w:eastAsia="Courier New" w:hAnsi="Courier New" w:cs="Courier New"/>
                <w:bCs/>
                <w:sz w:val="20"/>
                <w:szCs w:val="20"/>
              </w:rPr>
              <w:t>std::</w:t>
            </w:r>
            <w:proofErr w:type="gramEnd"/>
            <w:r w:rsidRPr="00697651">
              <w:rPr>
                <w:rFonts w:ascii="Courier New" w:eastAsia="Courier New" w:hAnsi="Courier New" w:cs="Courier New"/>
                <w:bCs/>
                <w:sz w:val="20"/>
                <w:szCs w:val="20"/>
              </w:rPr>
              <w:t>string&amp; data )</w:t>
            </w:r>
          </w:p>
        </w:tc>
        <w:tc>
          <w:tcPr>
            <w:tcW w:w="3960" w:type="dxa"/>
            <w:tcBorders>
              <w:top w:val="single" w:sz="4" w:space="0" w:color="000000"/>
              <w:left w:val="single" w:sz="4" w:space="0" w:color="000000"/>
              <w:bottom w:val="single" w:sz="4" w:space="0" w:color="000000"/>
              <w:right w:val="single" w:sz="4" w:space="0" w:color="000000"/>
            </w:tcBorders>
          </w:tcPr>
          <w:p w14:paraId="5002CF53" w14:textId="77777777" w:rsidR="006C68A6" w:rsidRDefault="000F5231" w:rsidP="00C41CF7">
            <w:pPr>
              <w:spacing w:line="276" w:lineRule="auto"/>
            </w:pPr>
            <w:r>
              <w:t>Manages section data</w:t>
            </w:r>
          </w:p>
        </w:tc>
      </w:tr>
    </w:tbl>
    <w:p w14:paraId="0B8D5EF2" w14:textId="77777777" w:rsidR="00790FD4" w:rsidRDefault="00790FD4" w:rsidP="00635738"/>
    <w:p w14:paraId="4980319F" w14:textId="77777777" w:rsidR="0070648E" w:rsidRDefault="0070648E" w:rsidP="00635738"/>
    <w:p w14:paraId="55FC7415" w14:textId="77777777" w:rsidR="00635738" w:rsidRDefault="00635738" w:rsidP="00635738">
      <w:pPr>
        <w:pStyle w:val="Heading2"/>
      </w:pPr>
      <w:bookmarkStart w:id="10" w:name="_Toc61427576"/>
      <w:r w:rsidRPr="00635738">
        <w:t>se</w:t>
      </w:r>
      <w:r>
        <w:t>gment</w:t>
      </w:r>
      <w:bookmarkEnd w:id="10"/>
    </w:p>
    <w:p w14:paraId="50FE22DE" w14:textId="77777777" w:rsidR="00635738" w:rsidRDefault="00635738" w:rsidP="00635738">
      <w:r w:rsidRPr="00635738">
        <w:t xml:space="preserve">Class </w:t>
      </w:r>
      <w:r>
        <w:t>‘segment’</w:t>
      </w:r>
      <w:r w:rsidRPr="00635738">
        <w:t xml:space="preserve"> has no public data members.</w:t>
      </w:r>
    </w:p>
    <w:p w14:paraId="408C854D" w14:textId="77777777" w:rsidR="00635738" w:rsidRDefault="00635738" w:rsidP="00635738">
      <w:pPr>
        <w:pStyle w:val="Heading3"/>
      </w:pPr>
      <w:r w:rsidRPr="00635738">
        <w:t>Member functions</w:t>
      </w:r>
    </w:p>
    <w:p w14:paraId="69E2AEF7" w14:textId="77777777" w:rsidR="0070648E" w:rsidRDefault="0070648E" w:rsidP="0070648E">
      <w:r>
        <w:rPr>
          <w:rFonts w:ascii="Courier New" w:eastAsia="Courier New" w:hAnsi="Courier New" w:cs="Courier New"/>
        </w:rPr>
        <w:t>segment</w:t>
      </w:r>
      <w:r>
        <w:t xml:space="preserve"> public member functions listed in the table below. These functions permit to retrieve or set ELF file segment properties</w:t>
      </w:r>
    </w:p>
    <w:tbl>
      <w:tblPr>
        <w:tblStyle w:val="TableGrid"/>
        <w:tblW w:w="9450" w:type="dxa"/>
        <w:tblInd w:w="45" w:type="dxa"/>
        <w:tblCellMar>
          <w:top w:w="75" w:type="dxa"/>
          <w:left w:w="45" w:type="dxa"/>
          <w:right w:w="115" w:type="dxa"/>
        </w:tblCellMar>
        <w:tblLook w:val="04A0" w:firstRow="1" w:lastRow="0" w:firstColumn="1" w:lastColumn="0" w:noHBand="0" w:noVBand="1"/>
      </w:tblPr>
      <w:tblGrid>
        <w:gridCol w:w="5490"/>
        <w:gridCol w:w="3960"/>
      </w:tblGrid>
      <w:tr w:rsidR="0070648E" w14:paraId="4B0CD3D9" w14:textId="77777777" w:rsidTr="00350F3A">
        <w:trPr>
          <w:trHeight w:val="330"/>
        </w:trPr>
        <w:tc>
          <w:tcPr>
            <w:tcW w:w="5490" w:type="dxa"/>
            <w:tcBorders>
              <w:top w:val="single" w:sz="4" w:space="0" w:color="000000"/>
              <w:left w:val="single" w:sz="4" w:space="0" w:color="000000"/>
              <w:bottom w:val="single" w:sz="4" w:space="0" w:color="000000"/>
              <w:right w:val="single" w:sz="4" w:space="0" w:color="000000"/>
            </w:tcBorders>
          </w:tcPr>
          <w:p w14:paraId="385F2B53" w14:textId="77777777" w:rsidR="0070648E" w:rsidRDefault="0070648E" w:rsidP="0070648E">
            <w:pPr>
              <w:spacing w:line="276" w:lineRule="auto"/>
              <w:jc w:val="center"/>
            </w:pPr>
            <w:r>
              <w:rPr>
                <w:rFonts w:ascii="Times New Roman" w:eastAsia="Times New Roman" w:hAnsi="Times New Roman" w:cs="Times New Roman"/>
                <w:b/>
              </w:rPr>
              <w:t>Member Function</w:t>
            </w:r>
          </w:p>
        </w:tc>
        <w:tc>
          <w:tcPr>
            <w:tcW w:w="3960" w:type="dxa"/>
            <w:tcBorders>
              <w:top w:val="single" w:sz="4" w:space="0" w:color="000000"/>
              <w:left w:val="single" w:sz="4" w:space="0" w:color="000000"/>
              <w:bottom w:val="single" w:sz="4" w:space="0" w:color="000000"/>
              <w:right w:val="single" w:sz="4" w:space="0" w:color="000000"/>
            </w:tcBorders>
          </w:tcPr>
          <w:p w14:paraId="360DD0B7" w14:textId="77777777" w:rsidR="0070648E" w:rsidRDefault="0070648E" w:rsidP="0070648E">
            <w:pPr>
              <w:spacing w:line="276" w:lineRule="auto"/>
              <w:jc w:val="center"/>
            </w:pPr>
            <w:r>
              <w:rPr>
                <w:rFonts w:ascii="Times New Roman" w:eastAsia="Times New Roman" w:hAnsi="Times New Roman" w:cs="Times New Roman"/>
                <w:b/>
              </w:rPr>
              <w:t>Description</w:t>
            </w:r>
          </w:p>
        </w:tc>
      </w:tr>
      <w:tr w:rsidR="0070648E" w14:paraId="659D2482" w14:textId="77777777" w:rsidTr="00350F3A">
        <w:trPr>
          <w:trHeight w:val="530"/>
        </w:trPr>
        <w:tc>
          <w:tcPr>
            <w:tcW w:w="5490" w:type="dxa"/>
            <w:tcBorders>
              <w:top w:val="single" w:sz="4" w:space="0" w:color="000000"/>
              <w:left w:val="single" w:sz="4" w:space="0" w:color="000000"/>
              <w:bottom w:val="single" w:sz="4" w:space="0" w:color="000000"/>
              <w:right w:val="single" w:sz="4" w:space="0" w:color="000000"/>
            </w:tcBorders>
          </w:tcPr>
          <w:p w14:paraId="4627FDBB" w14:textId="77777777" w:rsidR="0070648E" w:rsidRPr="00697651" w:rsidRDefault="0070648E" w:rsidP="0070648E">
            <w:pPr>
              <w:spacing w:line="276" w:lineRule="auto"/>
              <w:rPr>
                <w:sz w:val="20"/>
                <w:szCs w:val="20"/>
              </w:rPr>
            </w:pPr>
            <w:r w:rsidRPr="00697651">
              <w:rPr>
                <w:rFonts w:ascii="Courier New" w:eastAsia="Courier New" w:hAnsi="Courier New" w:cs="Courier New"/>
                <w:b/>
                <w:sz w:val="20"/>
                <w:szCs w:val="20"/>
              </w:rPr>
              <w:t>segment</w:t>
            </w:r>
            <w:r w:rsidRPr="00697651">
              <w:rPr>
                <w:rFonts w:ascii="Courier New" w:eastAsia="Courier New" w:hAnsi="Courier New" w:cs="Courier New"/>
                <w:sz w:val="20"/>
                <w:szCs w:val="20"/>
              </w:rPr>
              <w:t>()</w:t>
            </w:r>
          </w:p>
        </w:tc>
        <w:tc>
          <w:tcPr>
            <w:tcW w:w="3960" w:type="dxa"/>
            <w:tcBorders>
              <w:top w:val="single" w:sz="4" w:space="0" w:color="000000"/>
              <w:left w:val="single" w:sz="4" w:space="0" w:color="000000"/>
              <w:bottom w:val="single" w:sz="4" w:space="0" w:color="000000"/>
              <w:right w:val="single" w:sz="4" w:space="0" w:color="000000"/>
            </w:tcBorders>
          </w:tcPr>
          <w:p w14:paraId="073DB6DE" w14:textId="77777777" w:rsidR="0070648E" w:rsidRDefault="0070648E" w:rsidP="0070648E">
            <w:pPr>
              <w:spacing w:line="276" w:lineRule="auto"/>
            </w:pPr>
            <w:r>
              <w:t>The default constructor. No segment class instances are created manually. Usually, ‘add’ method is used for ‘segments’ data member of ‘</w:t>
            </w:r>
            <w:proofErr w:type="spellStart"/>
            <w:r>
              <w:t>elfio</w:t>
            </w:r>
            <w:proofErr w:type="spellEnd"/>
            <w:r>
              <w:t>’ object</w:t>
            </w:r>
          </w:p>
        </w:tc>
      </w:tr>
      <w:tr w:rsidR="0070648E" w14:paraId="4123D128" w14:textId="77777777" w:rsidTr="00350F3A">
        <w:trPr>
          <w:trHeight w:val="530"/>
        </w:trPr>
        <w:tc>
          <w:tcPr>
            <w:tcW w:w="5490" w:type="dxa"/>
            <w:tcBorders>
              <w:top w:val="single" w:sz="4" w:space="0" w:color="000000"/>
              <w:left w:val="single" w:sz="4" w:space="0" w:color="000000"/>
              <w:bottom w:val="single" w:sz="4" w:space="0" w:color="000000"/>
              <w:right w:val="single" w:sz="4" w:space="0" w:color="000000"/>
            </w:tcBorders>
          </w:tcPr>
          <w:p w14:paraId="588E8277" w14:textId="77777777" w:rsidR="0070648E" w:rsidRPr="00697651" w:rsidRDefault="0070648E" w:rsidP="0070648E">
            <w:pPr>
              <w:spacing w:line="276" w:lineRule="auto"/>
              <w:rPr>
                <w:sz w:val="20"/>
                <w:szCs w:val="20"/>
              </w:rPr>
            </w:pPr>
            <w:r w:rsidRPr="00697651">
              <w:rPr>
                <w:rFonts w:ascii="Courier New" w:eastAsia="Courier New" w:hAnsi="Courier New" w:cs="Courier New"/>
                <w:b/>
                <w:sz w:val="20"/>
                <w:szCs w:val="20"/>
              </w:rPr>
              <w:t>~segment</w:t>
            </w:r>
            <w:r w:rsidRPr="00697651">
              <w:rPr>
                <w:rFonts w:ascii="Courier New" w:eastAsia="Courier New" w:hAnsi="Courier New" w:cs="Courier New"/>
                <w:sz w:val="20"/>
                <w:szCs w:val="20"/>
              </w:rPr>
              <w:t>()</w:t>
            </w:r>
          </w:p>
        </w:tc>
        <w:tc>
          <w:tcPr>
            <w:tcW w:w="3960" w:type="dxa"/>
            <w:tcBorders>
              <w:top w:val="single" w:sz="4" w:space="0" w:color="000000"/>
              <w:left w:val="single" w:sz="4" w:space="0" w:color="000000"/>
              <w:bottom w:val="single" w:sz="4" w:space="0" w:color="000000"/>
              <w:right w:val="single" w:sz="4" w:space="0" w:color="000000"/>
            </w:tcBorders>
          </w:tcPr>
          <w:p w14:paraId="6E2FF701" w14:textId="77777777" w:rsidR="0070648E" w:rsidRDefault="0070648E" w:rsidP="0070648E">
            <w:pPr>
              <w:spacing w:line="276" w:lineRule="auto"/>
            </w:pPr>
            <w:r>
              <w:t>The destructor.</w:t>
            </w:r>
          </w:p>
        </w:tc>
      </w:tr>
      <w:tr w:rsidR="0070648E" w14:paraId="25688F45" w14:textId="77777777" w:rsidTr="00350F3A">
        <w:trPr>
          <w:trHeight w:val="530"/>
        </w:trPr>
        <w:tc>
          <w:tcPr>
            <w:tcW w:w="5490" w:type="dxa"/>
            <w:tcBorders>
              <w:top w:val="single" w:sz="4" w:space="0" w:color="000000"/>
              <w:left w:val="single" w:sz="4" w:space="0" w:color="000000"/>
              <w:bottom w:val="single" w:sz="4" w:space="0" w:color="000000"/>
              <w:right w:val="single" w:sz="4" w:space="0" w:color="000000"/>
            </w:tcBorders>
          </w:tcPr>
          <w:p w14:paraId="161BC5AC" w14:textId="77777777" w:rsidR="0070648E" w:rsidRPr="00697651" w:rsidRDefault="0070648E" w:rsidP="0070648E">
            <w:pPr>
              <w:spacing w:line="276" w:lineRule="auto"/>
              <w:rPr>
                <w:rFonts w:ascii="Courier New" w:eastAsia="Courier New" w:hAnsi="Courier New" w:cs="Courier New"/>
                <w:bCs/>
                <w:sz w:val="20"/>
                <w:szCs w:val="20"/>
              </w:rPr>
            </w:pPr>
            <w:proofErr w:type="spellStart"/>
            <w:r w:rsidRPr="00697651">
              <w:rPr>
                <w:rFonts w:ascii="Courier New" w:eastAsia="Courier New" w:hAnsi="Courier New" w:cs="Courier New"/>
                <w:bCs/>
                <w:sz w:val="20"/>
                <w:szCs w:val="20"/>
              </w:rPr>
              <w:t>Elf_Half</w:t>
            </w:r>
            <w:proofErr w:type="spellEnd"/>
          </w:p>
          <w:p w14:paraId="427B1EAB" w14:textId="77777777" w:rsidR="0070648E" w:rsidRPr="00697651" w:rsidRDefault="0070648E" w:rsidP="0070648E">
            <w:pPr>
              <w:spacing w:line="276" w:lineRule="auto"/>
              <w:rPr>
                <w:rFonts w:ascii="Courier New" w:eastAsia="Courier New" w:hAnsi="Courier New" w:cs="Courier New"/>
                <w:b/>
                <w:sz w:val="20"/>
                <w:szCs w:val="20"/>
              </w:rPr>
            </w:pPr>
            <w:proofErr w:type="spellStart"/>
            <w:r w:rsidRPr="00697651">
              <w:rPr>
                <w:rFonts w:ascii="Courier New" w:eastAsia="Courier New" w:hAnsi="Courier New" w:cs="Courier New"/>
                <w:b/>
                <w:sz w:val="20"/>
                <w:szCs w:val="20"/>
              </w:rPr>
              <w:t>get_index</w:t>
            </w:r>
            <w:proofErr w:type="spellEnd"/>
            <w:r w:rsidRPr="00697651">
              <w:rPr>
                <w:rFonts w:ascii="Courier New" w:eastAsia="Courier New" w:hAnsi="Courier New" w:cs="Courier New"/>
                <w:b/>
                <w:sz w:val="20"/>
                <w:szCs w:val="20"/>
              </w:rPr>
              <w:t>()</w:t>
            </w:r>
          </w:p>
        </w:tc>
        <w:tc>
          <w:tcPr>
            <w:tcW w:w="3960" w:type="dxa"/>
            <w:tcBorders>
              <w:top w:val="single" w:sz="4" w:space="0" w:color="000000"/>
              <w:left w:val="single" w:sz="4" w:space="0" w:color="000000"/>
              <w:bottom w:val="single" w:sz="4" w:space="0" w:color="000000"/>
              <w:right w:val="single" w:sz="4" w:space="0" w:color="000000"/>
            </w:tcBorders>
          </w:tcPr>
          <w:p w14:paraId="08544F08" w14:textId="77777777" w:rsidR="0070648E" w:rsidRDefault="0070648E" w:rsidP="0070648E">
            <w:pPr>
              <w:spacing w:line="276" w:lineRule="auto"/>
            </w:pPr>
            <w:r>
              <w:t>Returns segment’s index</w:t>
            </w:r>
          </w:p>
        </w:tc>
      </w:tr>
      <w:tr w:rsidR="0070648E" w14:paraId="5C6ABED5" w14:textId="77777777" w:rsidTr="00350F3A">
        <w:trPr>
          <w:trHeight w:val="530"/>
        </w:trPr>
        <w:tc>
          <w:tcPr>
            <w:tcW w:w="5490" w:type="dxa"/>
            <w:tcBorders>
              <w:top w:val="single" w:sz="4" w:space="0" w:color="000000"/>
              <w:left w:val="single" w:sz="4" w:space="0" w:color="000000"/>
              <w:bottom w:val="single" w:sz="4" w:space="0" w:color="000000"/>
              <w:right w:val="single" w:sz="4" w:space="0" w:color="000000"/>
            </w:tcBorders>
          </w:tcPr>
          <w:p w14:paraId="374D07BC" w14:textId="77777777" w:rsidR="0070648E" w:rsidRPr="00697651" w:rsidRDefault="0070648E" w:rsidP="0070648E">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Set functions:</w:t>
            </w:r>
          </w:p>
          <w:p w14:paraId="212E7D95" w14:textId="77777777" w:rsidR="0070648E" w:rsidRPr="00697651" w:rsidRDefault="0070648E" w:rsidP="0070648E">
            <w:pPr>
              <w:spacing w:line="276" w:lineRule="auto"/>
              <w:rPr>
                <w:rFonts w:ascii="Courier New" w:eastAsia="Courier New" w:hAnsi="Courier New" w:cs="Courier New"/>
                <w:bCs/>
                <w:sz w:val="20"/>
                <w:szCs w:val="20"/>
              </w:rPr>
            </w:pPr>
          </w:p>
          <w:p w14:paraId="0F947F25" w14:textId="77777777" w:rsidR="0070648E" w:rsidRPr="00697651" w:rsidRDefault="00350F3A" w:rsidP="00350F3A">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void </w:t>
            </w:r>
            <w:proofErr w:type="spellStart"/>
            <w:r w:rsidRPr="00697651">
              <w:rPr>
                <w:rFonts w:ascii="Courier New" w:eastAsia="Courier New" w:hAnsi="Courier New" w:cs="Courier New"/>
                <w:b/>
                <w:sz w:val="20"/>
                <w:szCs w:val="20"/>
              </w:rPr>
              <w:t>set_type</w:t>
            </w:r>
            <w:proofErr w:type="spellEnd"/>
            <w:r w:rsidRPr="00697651">
              <w:rPr>
                <w:rFonts w:ascii="Courier New" w:eastAsia="Courier New" w:hAnsi="Courier New" w:cs="Courier New"/>
                <w:bCs/>
                <w:sz w:val="20"/>
                <w:szCs w:val="20"/>
              </w:rPr>
              <w:t xml:space="preserve">( </w:t>
            </w:r>
            <w:proofErr w:type="spellStart"/>
            <w:r w:rsidRPr="00697651">
              <w:rPr>
                <w:rFonts w:ascii="Courier New" w:eastAsia="Courier New" w:hAnsi="Courier New" w:cs="Courier New"/>
                <w:bCs/>
                <w:sz w:val="20"/>
                <w:szCs w:val="20"/>
              </w:rPr>
              <w:t>Elf_Word</w:t>
            </w:r>
            <w:proofErr w:type="spellEnd"/>
            <w:r w:rsidRPr="00697651">
              <w:rPr>
                <w:rFonts w:ascii="Courier New" w:eastAsia="Courier New" w:hAnsi="Courier New" w:cs="Courier New"/>
                <w:bCs/>
                <w:sz w:val="20"/>
                <w:szCs w:val="20"/>
              </w:rPr>
              <w:t xml:space="preserve"> )</w:t>
            </w:r>
          </w:p>
          <w:p w14:paraId="4EDE62E4" w14:textId="77777777" w:rsidR="00350F3A" w:rsidRPr="00697651" w:rsidRDefault="00350F3A" w:rsidP="00350F3A">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lastRenderedPageBreak/>
              <w:t xml:space="preserve">void </w:t>
            </w:r>
            <w:proofErr w:type="spellStart"/>
            <w:r w:rsidRPr="00697651">
              <w:rPr>
                <w:rFonts w:ascii="Courier New" w:eastAsia="Courier New" w:hAnsi="Courier New" w:cs="Courier New"/>
                <w:b/>
                <w:sz w:val="20"/>
                <w:szCs w:val="20"/>
              </w:rPr>
              <w:t>set_flags</w:t>
            </w:r>
            <w:proofErr w:type="spellEnd"/>
            <w:r w:rsidRPr="00697651">
              <w:rPr>
                <w:rFonts w:ascii="Courier New" w:eastAsia="Courier New" w:hAnsi="Courier New" w:cs="Courier New"/>
                <w:bCs/>
                <w:sz w:val="20"/>
                <w:szCs w:val="20"/>
              </w:rPr>
              <w:t>(</w:t>
            </w:r>
            <w:r w:rsidR="00934BA7" w:rsidRPr="00697651">
              <w:rPr>
                <w:rFonts w:ascii="Courier New" w:eastAsia="Courier New" w:hAnsi="Courier New" w:cs="Courier New"/>
                <w:bCs/>
                <w:sz w:val="20"/>
                <w:szCs w:val="20"/>
              </w:rPr>
              <w:t xml:space="preserve"> </w:t>
            </w:r>
            <w:proofErr w:type="spellStart"/>
            <w:r w:rsidRPr="00697651">
              <w:rPr>
                <w:rFonts w:ascii="Courier New" w:eastAsia="Courier New" w:hAnsi="Courier New" w:cs="Courier New"/>
                <w:bCs/>
                <w:sz w:val="20"/>
                <w:szCs w:val="20"/>
              </w:rPr>
              <w:t>Elf_Word</w:t>
            </w:r>
            <w:proofErr w:type="spellEnd"/>
            <w:r w:rsidRPr="00697651">
              <w:rPr>
                <w:rFonts w:ascii="Courier New" w:eastAsia="Courier New" w:hAnsi="Courier New" w:cs="Courier New"/>
                <w:bCs/>
                <w:sz w:val="20"/>
                <w:szCs w:val="20"/>
              </w:rPr>
              <w:t xml:space="preserve"> )</w:t>
            </w:r>
          </w:p>
          <w:p w14:paraId="4484A45D" w14:textId="77777777" w:rsidR="00350F3A" w:rsidRPr="00697651" w:rsidRDefault="00350F3A" w:rsidP="00350F3A">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void </w:t>
            </w:r>
            <w:proofErr w:type="spellStart"/>
            <w:r w:rsidRPr="00697651">
              <w:rPr>
                <w:rFonts w:ascii="Courier New" w:eastAsia="Courier New" w:hAnsi="Courier New" w:cs="Courier New"/>
                <w:b/>
                <w:sz w:val="20"/>
                <w:szCs w:val="20"/>
              </w:rPr>
              <w:t>set_align</w:t>
            </w:r>
            <w:proofErr w:type="spellEnd"/>
            <w:r w:rsidRPr="00697651">
              <w:rPr>
                <w:rFonts w:ascii="Courier New" w:eastAsia="Courier New" w:hAnsi="Courier New" w:cs="Courier New"/>
                <w:bCs/>
                <w:sz w:val="20"/>
                <w:szCs w:val="20"/>
              </w:rPr>
              <w:t>(</w:t>
            </w:r>
            <w:r w:rsidR="00934BA7" w:rsidRPr="00697651">
              <w:rPr>
                <w:rFonts w:ascii="Courier New" w:eastAsia="Courier New" w:hAnsi="Courier New" w:cs="Courier New"/>
                <w:bCs/>
                <w:sz w:val="20"/>
                <w:szCs w:val="20"/>
              </w:rPr>
              <w:t xml:space="preserve"> </w:t>
            </w:r>
            <w:proofErr w:type="spellStart"/>
            <w:r w:rsidRPr="00697651">
              <w:rPr>
                <w:rFonts w:ascii="Courier New" w:eastAsia="Courier New" w:hAnsi="Courier New" w:cs="Courier New"/>
                <w:bCs/>
                <w:sz w:val="20"/>
                <w:szCs w:val="20"/>
              </w:rPr>
              <w:t>Elf_Xword</w:t>
            </w:r>
            <w:proofErr w:type="spellEnd"/>
            <w:r w:rsidRPr="00697651">
              <w:rPr>
                <w:rFonts w:ascii="Courier New" w:eastAsia="Courier New" w:hAnsi="Courier New" w:cs="Courier New"/>
                <w:bCs/>
                <w:sz w:val="20"/>
                <w:szCs w:val="20"/>
              </w:rPr>
              <w:t xml:space="preserve"> )</w:t>
            </w:r>
          </w:p>
          <w:p w14:paraId="2FA24DF7" w14:textId="77777777" w:rsidR="00350F3A" w:rsidRPr="00697651" w:rsidRDefault="00350F3A" w:rsidP="00350F3A">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void </w:t>
            </w:r>
            <w:proofErr w:type="spellStart"/>
            <w:r w:rsidRPr="00697651">
              <w:rPr>
                <w:rFonts w:ascii="Courier New" w:eastAsia="Courier New" w:hAnsi="Courier New" w:cs="Courier New"/>
                <w:b/>
                <w:sz w:val="20"/>
                <w:szCs w:val="20"/>
              </w:rPr>
              <w:t>set_virtual_address</w:t>
            </w:r>
            <w:proofErr w:type="spellEnd"/>
            <w:r w:rsidRPr="00697651">
              <w:rPr>
                <w:rFonts w:ascii="Courier New" w:eastAsia="Courier New" w:hAnsi="Courier New" w:cs="Courier New"/>
                <w:bCs/>
                <w:sz w:val="20"/>
                <w:szCs w:val="20"/>
              </w:rPr>
              <w:t>(</w:t>
            </w:r>
            <w:r w:rsidR="00934BA7" w:rsidRPr="00697651">
              <w:rPr>
                <w:rFonts w:ascii="Courier New" w:eastAsia="Courier New" w:hAnsi="Courier New" w:cs="Courier New"/>
                <w:bCs/>
                <w:sz w:val="20"/>
                <w:szCs w:val="20"/>
              </w:rPr>
              <w:t xml:space="preserve"> </w:t>
            </w:r>
            <w:r w:rsidRPr="00697651">
              <w:rPr>
                <w:rFonts w:ascii="Courier New" w:eastAsia="Courier New" w:hAnsi="Courier New" w:cs="Courier New"/>
                <w:bCs/>
                <w:sz w:val="20"/>
                <w:szCs w:val="20"/>
              </w:rPr>
              <w:t>Elf64_Addr )</w:t>
            </w:r>
          </w:p>
          <w:p w14:paraId="0095CFD5" w14:textId="77777777" w:rsidR="00350F3A" w:rsidRPr="00697651" w:rsidRDefault="00350F3A" w:rsidP="00350F3A">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void </w:t>
            </w:r>
            <w:proofErr w:type="spellStart"/>
            <w:r w:rsidRPr="00697651">
              <w:rPr>
                <w:rFonts w:ascii="Courier New" w:eastAsia="Courier New" w:hAnsi="Courier New" w:cs="Courier New"/>
                <w:b/>
                <w:sz w:val="20"/>
                <w:szCs w:val="20"/>
              </w:rPr>
              <w:t>set_physical_address</w:t>
            </w:r>
            <w:proofErr w:type="spellEnd"/>
            <w:r w:rsidRPr="00697651">
              <w:rPr>
                <w:rFonts w:ascii="Courier New" w:eastAsia="Courier New" w:hAnsi="Courier New" w:cs="Courier New"/>
                <w:bCs/>
                <w:sz w:val="20"/>
                <w:szCs w:val="20"/>
              </w:rPr>
              <w:t>(</w:t>
            </w:r>
            <w:r w:rsidR="00934BA7" w:rsidRPr="00697651">
              <w:rPr>
                <w:rFonts w:ascii="Courier New" w:eastAsia="Courier New" w:hAnsi="Courier New" w:cs="Courier New"/>
                <w:bCs/>
                <w:sz w:val="20"/>
                <w:szCs w:val="20"/>
              </w:rPr>
              <w:t xml:space="preserve"> </w:t>
            </w:r>
            <w:r w:rsidRPr="00697651">
              <w:rPr>
                <w:rFonts w:ascii="Courier New" w:eastAsia="Courier New" w:hAnsi="Courier New" w:cs="Courier New"/>
                <w:bCs/>
                <w:sz w:val="20"/>
                <w:szCs w:val="20"/>
              </w:rPr>
              <w:t>Elf64_Addr )</w:t>
            </w:r>
          </w:p>
          <w:p w14:paraId="0E52BC5B" w14:textId="77777777" w:rsidR="00350F3A" w:rsidRPr="00697651" w:rsidRDefault="00350F3A" w:rsidP="00350F3A">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void </w:t>
            </w:r>
            <w:proofErr w:type="spellStart"/>
            <w:r w:rsidRPr="00697651">
              <w:rPr>
                <w:rFonts w:ascii="Courier New" w:eastAsia="Courier New" w:hAnsi="Courier New" w:cs="Courier New"/>
                <w:b/>
                <w:sz w:val="20"/>
                <w:szCs w:val="20"/>
              </w:rPr>
              <w:t>set_file_size</w:t>
            </w:r>
            <w:proofErr w:type="spellEnd"/>
            <w:r w:rsidRPr="00697651">
              <w:rPr>
                <w:rFonts w:ascii="Courier New" w:eastAsia="Courier New" w:hAnsi="Courier New" w:cs="Courier New"/>
                <w:bCs/>
                <w:sz w:val="20"/>
                <w:szCs w:val="20"/>
              </w:rPr>
              <w:t>(</w:t>
            </w:r>
            <w:r w:rsidR="00934BA7" w:rsidRPr="00697651">
              <w:rPr>
                <w:rFonts w:ascii="Courier New" w:eastAsia="Courier New" w:hAnsi="Courier New" w:cs="Courier New"/>
                <w:bCs/>
                <w:sz w:val="20"/>
                <w:szCs w:val="20"/>
              </w:rPr>
              <w:t xml:space="preserve"> </w:t>
            </w:r>
            <w:proofErr w:type="spellStart"/>
            <w:r w:rsidRPr="00697651">
              <w:rPr>
                <w:rFonts w:ascii="Courier New" w:eastAsia="Courier New" w:hAnsi="Courier New" w:cs="Courier New"/>
                <w:bCs/>
                <w:sz w:val="20"/>
                <w:szCs w:val="20"/>
              </w:rPr>
              <w:t>Elf_Xword</w:t>
            </w:r>
            <w:proofErr w:type="spellEnd"/>
            <w:r w:rsidRPr="00697651">
              <w:rPr>
                <w:rFonts w:ascii="Courier New" w:eastAsia="Courier New" w:hAnsi="Courier New" w:cs="Courier New"/>
                <w:bCs/>
                <w:sz w:val="20"/>
                <w:szCs w:val="20"/>
              </w:rPr>
              <w:t xml:space="preserve"> )</w:t>
            </w:r>
          </w:p>
          <w:p w14:paraId="1710955A" w14:textId="77777777" w:rsidR="00350F3A" w:rsidRPr="00697651" w:rsidRDefault="00350F3A" w:rsidP="00350F3A">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void </w:t>
            </w:r>
            <w:proofErr w:type="spellStart"/>
            <w:r w:rsidRPr="00697651">
              <w:rPr>
                <w:rFonts w:ascii="Courier New" w:eastAsia="Courier New" w:hAnsi="Courier New" w:cs="Courier New"/>
                <w:b/>
                <w:sz w:val="20"/>
                <w:szCs w:val="20"/>
              </w:rPr>
              <w:t>set_memory_size</w:t>
            </w:r>
            <w:proofErr w:type="spellEnd"/>
            <w:r w:rsidRPr="00697651">
              <w:rPr>
                <w:rFonts w:ascii="Courier New" w:eastAsia="Courier New" w:hAnsi="Courier New" w:cs="Courier New"/>
                <w:bCs/>
                <w:sz w:val="20"/>
                <w:szCs w:val="20"/>
              </w:rPr>
              <w:t>(</w:t>
            </w:r>
            <w:r w:rsidR="00934BA7" w:rsidRPr="00697651">
              <w:rPr>
                <w:rFonts w:ascii="Courier New" w:eastAsia="Courier New" w:hAnsi="Courier New" w:cs="Courier New"/>
                <w:bCs/>
                <w:sz w:val="20"/>
                <w:szCs w:val="20"/>
              </w:rPr>
              <w:t xml:space="preserve"> </w:t>
            </w:r>
            <w:proofErr w:type="spellStart"/>
            <w:r w:rsidRPr="00697651">
              <w:rPr>
                <w:rFonts w:ascii="Courier New" w:eastAsia="Courier New" w:hAnsi="Courier New" w:cs="Courier New"/>
                <w:bCs/>
                <w:sz w:val="20"/>
                <w:szCs w:val="20"/>
              </w:rPr>
              <w:t>Elf_Xword</w:t>
            </w:r>
            <w:proofErr w:type="spellEnd"/>
            <w:r w:rsidRPr="00697651">
              <w:rPr>
                <w:rFonts w:ascii="Courier New" w:eastAsia="Courier New" w:hAnsi="Courier New" w:cs="Courier New"/>
                <w:bCs/>
                <w:sz w:val="20"/>
                <w:szCs w:val="20"/>
              </w:rPr>
              <w:t xml:space="preserve"> )</w:t>
            </w:r>
          </w:p>
        </w:tc>
        <w:tc>
          <w:tcPr>
            <w:tcW w:w="3960" w:type="dxa"/>
            <w:tcBorders>
              <w:top w:val="single" w:sz="4" w:space="0" w:color="000000"/>
              <w:left w:val="single" w:sz="4" w:space="0" w:color="000000"/>
              <w:bottom w:val="single" w:sz="4" w:space="0" w:color="000000"/>
              <w:right w:val="single" w:sz="4" w:space="0" w:color="000000"/>
            </w:tcBorders>
          </w:tcPr>
          <w:p w14:paraId="723E55B4" w14:textId="77777777" w:rsidR="0070648E" w:rsidRDefault="0070648E" w:rsidP="0070648E">
            <w:pPr>
              <w:spacing w:line="276" w:lineRule="auto"/>
            </w:pPr>
            <w:r>
              <w:lastRenderedPageBreak/>
              <w:t>Sets attributes for the segment</w:t>
            </w:r>
          </w:p>
        </w:tc>
      </w:tr>
      <w:tr w:rsidR="0070648E" w14:paraId="409AB90F" w14:textId="77777777" w:rsidTr="00350F3A">
        <w:trPr>
          <w:trHeight w:val="530"/>
        </w:trPr>
        <w:tc>
          <w:tcPr>
            <w:tcW w:w="5490" w:type="dxa"/>
            <w:tcBorders>
              <w:top w:val="single" w:sz="4" w:space="0" w:color="000000"/>
              <w:left w:val="single" w:sz="4" w:space="0" w:color="000000"/>
              <w:bottom w:val="single" w:sz="4" w:space="0" w:color="000000"/>
              <w:right w:val="single" w:sz="4" w:space="0" w:color="000000"/>
            </w:tcBorders>
          </w:tcPr>
          <w:p w14:paraId="0627CAEC" w14:textId="77777777" w:rsidR="0070648E" w:rsidRPr="00697651" w:rsidRDefault="0070648E" w:rsidP="0070648E">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Get functions:</w:t>
            </w:r>
          </w:p>
          <w:p w14:paraId="3FA07589" w14:textId="77777777" w:rsidR="0070648E" w:rsidRPr="00697651" w:rsidRDefault="0070648E" w:rsidP="0070648E">
            <w:pPr>
              <w:spacing w:line="276" w:lineRule="auto"/>
              <w:rPr>
                <w:rFonts w:ascii="Courier New" w:eastAsia="Courier New" w:hAnsi="Courier New" w:cs="Courier New"/>
                <w:bCs/>
                <w:sz w:val="20"/>
                <w:szCs w:val="20"/>
              </w:rPr>
            </w:pPr>
          </w:p>
          <w:p w14:paraId="09C9CC49" w14:textId="77777777" w:rsidR="00934BA7" w:rsidRPr="00697651" w:rsidRDefault="00934BA7" w:rsidP="00934BA7">
            <w:pPr>
              <w:spacing w:line="276" w:lineRule="auto"/>
              <w:rPr>
                <w:rFonts w:ascii="Courier New" w:eastAsia="Courier New" w:hAnsi="Courier New" w:cs="Courier New"/>
                <w:bCs/>
                <w:sz w:val="20"/>
                <w:szCs w:val="20"/>
              </w:rPr>
            </w:pPr>
            <w:proofErr w:type="spellStart"/>
            <w:r w:rsidRPr="00697651">
              <w:rPr>
                <w:rFonts w:ascii="Courier New" w:eastAsia="Courier New" w:hAnsi="Courier New" w:cs="Courier New"/>
                <w:bCs/>
                <w:sz w:val="20"/>
                <w:szCs w:val="20"/>
              </w:rPr>
              <w:t>Elf_Word</w:t>
            </w:r>
            <w:proofErr w:type="spellEnd"/>
            <w:r w:rsidRPr="00697651">
              <w:rPr>
                <w:rFonts w:ascii="Courier New" w:eastAsia="Courier New" w:hAnsi="Courier New" w:cs="Courier New"/>
                <w:bCs/>
                <w:sz w:val="20"/>
                <w:szCs w:val="20"/>
              </w:rPr>
              <w:t xml:space="preserve">   </w:t>
            </w:r>
            <w:proofErr w:type="spellStart"/>
            <w:r w:rsidRPr="00697651">
              <w:rPr>
                <w:rFonts w:ascii="Courier New" w:eastAsia="Courier New" w:hAnsi="Courier New" w:cs="Courier New"/>
                <w:b/>
                <w:sz w:val="20"/>
                <w:szCs w:val="20"/>
              </w:rPr>
              <w:t>get_type</w:t>
            </w:r>
            <w:proofErr w:type="spellEnd"/>
            <w:r w:rsidRPr="00697651">
              <w:rPr>
                <w:rFonts w:ascii="Courier New" w:eastAsia="Courier New" w:hAnsi="Courier New" w:cs="Courier New"/>
                <w:bCs/>
                <w:sz w:val="20"/>
                <w:szCs w:val="20"/>
              </w:rPr>
              <w:t>()</w:t>
            </w:r>
          </w:p>
          <w:p w14:paraId="1DAEB2E3" w14:textId="77777777" w:rsidR="00934BA7" w:rsidRPr="00697651" w:rsidRDefault="00934BA7" w:rsidP="00934BA7">
            <w:pPr>
              <w:spacing w:line="276" w:lineRule="auto"/>
              <w:rPr>
                <w:rFonts w:ascii="Courier New" w:eastAsia="Courier New" w:hAnsi="Courier New" w:cs="Courier New"/>
                <w:bCs/>
                <w:sz w:val="20"/>
                <w:szCs w:val="20"/>
              </w:rPr>
            </w:pPr>
            <w:proofErr w:type="spellStart"/>
            <w:r w:rsidRPr="00697651">
              <w:rPr>
                <w:rFonts w:ascii="Courier New" w:eastAsia="Courier New" w:hAnsi="Courier New" w:cs="Courier New"/>
                <w:bCs/>
                <w:sz w:val="20"/>
                <w:szCs w:val="20"/>
              </w:rPr>
              <w:t>Elf_Word</w:t>
            </w:r>
            <w:proofErr w:type="spellEnd"/>
            <w:r w:rsidRPr="00697651">
              <w:rPr>
                <w:rFonts w:ascii="Courier New" w:eastAsia="Courier New" w:hAnsi="Courier New" w:cs="Courier New"/>
                <w:bCs/>
                <w:sz w:val="20"/>
                <w:szCs w:val="20"/>
              </w:rPr>
              <w:t xml:space="preserve">   </w:t>
            </w:r>
            <w:proofErr w:type="spellStart"/>
            <w:r w:rsidRPr="00697651">
              <w:rPr>
                <w:rFonts w:ascii="Courier New" w:eastAsia="Courier New" w:hAnsi="Courier New" w:cs="Courier New"/>
                <w:b/>
                <w:sz w:val="20"/>
                <w:szCs w:val="20"/>
              </w:rPr>
              <w:t>get_flags</w:t>
            </w:r>
            <w:proofErr w:type="spellEnd"/>
            <w:r w:rsidRPr="00697651">
              <w:rPr>
                <w:rFonts w:ascii="Courier New" w:eastAsia="Courier New" w:hAnsi="Courier New" w:cs="Courier New"/>
                <w:bCs/>
                <w:sz w:val="20"/>
                <w:szCs w:val="20"/>
              </w:rPr>
              <w:t>()</w:t>
            </w:r>
          </w:p>
          <w:p w14:paraId="521161F1" w14:textId="77777777" w:rsidR="00934BA7" w:rsidRPr="00697651" w:rsidRDefault="00934BA7" w:rsidP="00934BA7">
            <w:pPr>
              <w:spacing w:line="276" w:lineRule="auto"/>
              <w:rPr>
                <w:rFonts w:ascii="Courier New" w:eastAsia="Courier New" w:hAnsi="Courier New" w:cs="Courier New"/>
                <w:bCs/>
                <w:sz w:val="20"/>
                <w:szCs w:val="20"/>
              </w:rPr>
            </w:pPr>
            <w:proofErr w:type="spellStart"/>
            <w:r w:rsidRPr="00697651">
              <w:rPr>
                <w:rFonts w:ascii="Courier New" w:eastAsia="Courier New" w:hAnsi="Courier New" w:cs="Courier New"/>
                <w:bCs/>
                <w:sz w:val="20"/>
                <w:szCs w:val="20"/>
              </w:rPr>
              <w:t>Elf_Xword</w:t>
            </w:r>
            <w:proofErr w:type="spellEnd"/>
            <w:r w:rsidRPr="00697651">
              <w:rPr>
                <w:rFonts w:ascii="Courier New" w:eastAsia="Courier New" w:hAnsi="Courier New" w:cs="Courier New"/>
                <w:bCs/>
                <w:sz w:val="20"/>
                <w:szCs w:val="20"/>
              </w:rPr>
              <w:t xml:space="preserve">  </w:t>
            </w:r>
            <w:proofErr w:type="spellStart"/>
            <w:r w:rsidRPr="00697651">
              <w:rPr>
                <w:rFonts w:ascii="Courier New" w:eastAsia="Courier New" w:hAnsi="Courier New" w:cs="Courier New"/>
                <w:b/>
                <w:sz w:val="20"/>
                <w:szCs w:val="20"/>
              </w:rPr>
              <w:t>get_align</w:t>
            </w:r>
            <w:proofErr w:type="spellEnd"/>
            <w:r w:rsidRPr="00697651">
              <w:rPr>
                <w:rFonts w:ascii="Courier New" w:eastAsia="Courier New" w:hAnsi="Courier New" w:cs="Courier New"/>
                <w:bCs/>
                <w:sz w:val="20"/>
                <w:szCs w:val="20"/>
              </w:rPr>
              <w:t>()</w:t>
            </w:r>
          </w:p>
          <w:p w14:paraId="7FE72C38" w14:textId="77777777" w:rsidR="00934BA7" w:rsidRPr="00697651" w:rsidRDefault="00934BA7" w:rsidP="00934BA7">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Elf64_Addr </w:t>
            </w:r>
            <w:proofErr w:type="spellStart"/>
            <w:r w:rsidRPr="00697651">
              <w:rPr>
                <w:rFonts w:ascii="Courier New" w:eastAsia="Courier New" w:hAnsi="Courier New" w:cs="Courier New"/>
                <w:b/>
                <w:sz w:val="20"/>
                <w:szCs w:val="20"/>
              </w:rPr>
              <w:t>get_virtual_address</w:t>
            </w:r>
            <w:proofErr w:type="spellEnd"/>
            <w:r w:rsidRPr="00697651">
              <w:rPr>
                <w:rFonts w:ascii="Courier New" w:eastAsia="Courier New" w:hAnsi="Courier New" w:cs="Courier New"/>
                <w:bCs/>
                <w:sz w:val="20"/>
                <w:szCs w:val="20"/>
              </w:rPr>
              <w:t>()</w:t>
            </w:r>
          </w:p>
          <w:p w14:paraId="62986018" w14:textId="77777777" w:rsidR="00934BA7" w:rsidRPr="00697651" w:rsidRDefault="00934BA7" w:rsidP="00934BA7">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Elf64_Addr </w:t>
            </w:r>
            <w:proofErr w:type="spellStart"/>
            <w:r w:rsidRPr="00697651">
              <w:rPr>
                <w:rFonts w:ascii="Courier New" w:eastAsia="Courier New" w:hAnsi="Courier New" w:cs="Courier New"/>
                <w:b/>
                <w:sz w:val="20"/>
                <w:szCs w:val="20"/>
              </w:rPr>
              <w:t>get_physical_address</w:t>
            </w:r>
            <w:proofErr w:type="spellEnd"/>
            <w:r w:rsidRPr="00697651">
              <w:rPr>
                <w:rFonts w:ascii="Courier New" w:eastAsia="Courier New" w:hAnsi="Courier New" w:cs="Courier New"/>
                <w:bCs/>
                <w:sz w:val="20"/>
                <w:szCs w:val="20"/>
              </w:rPr>
              <w:t>()</w:t>
            </w:r>
          </w:p>
          <w:p w14:paraId="0AAB6D63" w14:textId="77777777" w:rsidR="00934BA7" w:rsidRPr="00697651" w:rsidRDefault="00934BA7" w:rsidP="00934BA7">
            <w:pPr>
              <w:spacing w:line="276" w:lineRule="auto"/>
              <w:rPr>
                <w:rFonts w:ascii="Courier New" w:eastAsia="Courier New" w:hAnsi="Courier New" w:cs="Courier New"/>
                <w:bCs/>
                <w:sz w:val="20"/>
                <w:szCs w:val="20"/>
              </w:rPr>
            </w:pPr>
            <w:proofErr w:type="spellStart"/>
            <w:r w:rsidRPr="00697651">
              <w:rPr>
                <w:rFonts w:ascii="Courier New" w:eastAsia="Courier New" w:hAnsi="Courier New" w:cs="Courier New"/>
                <w:bCs/>
                <w:sz w:val="20"/>
                <w:szCs w:val="20"/>
              </w:rPr>
              <w:t>Elf_Xword</w:t>
            </w:r>
            <w:proofErr w:type="spellEnd"/>
            <w:r w:rsidRPr="00697651">
              <w:rPr>
                <w:rFonts w:ascii="Courier New" w:eastAsia="Courier New" w:hAnsi="Courier New" w:cs="Courier New"/>
                <w:bCs/>
                <w:sz w:val="20"/>
                <w:szCs w:val="20"/>
              </w:rPr>
              <w:t xml:space="preserve">  </w:t>
            </w:r>
            <w:proofErr w:type="spellStart"/>
            <w:r w:rsidRPr="00697651">
              <w:rPr>
                <w:rFonts w:ascii="Courier New" w:eastAsia="Courier New" w:hAnsi="Courier New" w:cs="Courier New"/>
                <w:b/>
                <w:sz w:val="20"/>
                <w:szCs w:val="20"/>
              </w:rPr>
              <w:t>get_file_size</w:t>
            </w:r>
            <w:proofErr w:type="spellEnd"/>
            <w:r w:rsidRPr="00697651">
              <w:rPr>
                <w:rFonts w:ascii="Courier New" w:eastAsia="Courier New" w:hAnsi="Courier New" w:cs="Courier New"/>
                <w:bCs/>
                <w:sz w:val="20"/>
                <w:szCs w:val="20"/>
              </w:rPr>
              <w:t>()</w:t>
            </w:r>
          </w:p>
          <w:p w14:paraId="6D901B52" w14:textId="77777777" w:rsidR="0070648E" w:rsidRPr="00697651" w:rsidRDefault="00934BA7" w:rsidP="00934BA7">
            <w:pPr>
              <w:spacing w:line="276" w:lineRule="auto"/>
              <w:rPr>
                <w:rFonts w:ascii="Courier New" w:eastAsia="Courier New" w:hAnsi="Courier New" w:cs="Courier New"/>
                <w:bCs/>
                <w:sz w:val="20"/>
                <w:szCs w:val="20"/>
              </w:rPr>
            </w:pPr>
            <w:proofErr w:type="spellStart"/>
            <w:r w:rsidRPr="00697651">
              <w:rPr>
                <w:rFonts w:ascii="Courier New" w:eastAsia="Courier New" w:hAnsi="Courier New" w:cs="Courier New"/>
                <w:bCs/>
                <w:sz w:val="20"/>
                <w:szCs w:val="20"/>
              </w:rPr>
              <w:t>Elf_Xword</w:t>
            </w:r>
            <w:proofErr w:type="spellEnd"/>
            <w:r w:rsidRPr="00697651">
              <w:rPr>
                <w:rFonts w:ascii="Courier New" w:eastAsia="Courier New" w:hAnsi="Courier New" w:cs="Courier New"/>
                <w:bCs/>
                <w:sz w:val="20"/>
                <w:szCs w:val="20"/>
              </w:rPr>
              <w:t xml:space="preserve">  </w:t>
            </w:r>
            <w:proofErr w:type="spellStart"/>
            <w:r w:rsidRPr="00697651">
              <w:rPr>
                <w:rFonts w:ascii="Courier New" w:eastAsia="Courier New" w:hAnsi="Courier New" w:cs="Courier New"/>
                <w:b/>
                <w:sz w:val="20"/>
                <w:szCs w:val="20"/>
              </w:rPr>
              <w:t>get_memory_size</w:t>
            </w:r>
            <w:proofErr w:type="spellEnd"/>
            <w:r w:rsidRPr="00697651">
              <w:rPr>
                <w:rFonts w:ascii="Courier New" w:eastAsia="Courier New" w:hAnsi="Courier New" w:cs="Courier New"/>
                <w:bCs/>
                <w:sz w:val="20"/>
                <w:szCs w:val="20"/>
              </w:rPr>
              <w:t>()</w:t>
            </w:r>
          </w:p>
        </w:tc>
        <w:tc>
          <w:tcPr>
            <w:tcW w:w="3960" w:type="dxa"/>
            <w:tcBorders>
              <w:top w:val="single" w:sz="4" w:space="0" w:color="000000"/>
              <w:left w:val="single" w:sz="4" w:space="0" w:color="000000"/>
              <w:bottom w:val="single" w:sz="4" w:space="0" w:color="000000"/>
              <w:right w:val="single" w:sz="4" w:space="0" w:color="000000"/>
            </w:tcBorders>
          </w:tcPr>
          <w:p w14:paraId="4C750702" w14:textId="77777777" w:rsidR="0070648E" w:rsidRDefault="0070648E" w:rsidP="0070648E">
            <w:pPr>
              <w:spacing w:line="276" w:lineRule="auto"/>
            </w:pPr>
            <w:r>
              <w:t>Returns segment attributes</w:t>
            </w:r>
          </w:p>
        </w:tc>
      </w:tr>
      <w:tr w:rsidR="0070648E" w14:paraId="1A1A2931" w14:textId="77777777" w:rsidTr="00350F3A">
        <w:trPr>
          <w:trHeight w:val="530"/>
        </w:trPr>
        <w:tc>
          <w:tcPr>
            <w:tcW w:w="5490" w:type="dxa"/>
            <w:tcBorders>
              <w:top w:val="single" w:sz="4" w:space="0" w:color="000000"/>
              <w:left w:val="single" w:sz="4" w:space="0" w:color="000000"/>
              <w:bottom w:val="single" w:sz="4" w:space="0" w:color="000000"/>
              <w:right w:val="single" w:sz="4" w:space="0" w:color="000000"/>
            </w:tcBorders>
          </w:tcPr>
          <w:p w14:paraId="0ABA4C6B" w14:textId="77777777" w:rsidR="00E7603B" w:rsidRPr="00697651" w:rsidRDefault="00E7603B" w:rsidP="00E7603B">
            <w:pPr>
              <w:spacing w:line="276" w:lineRule="auto"/>
              <w:rPr>
                <w:rFonts w:ascii="Courier New" w:eastAsia="Courier New" w:hAnsi="Courier New" w:cs="Courier New"/>
                <w:bCs/>
                <w:sz w:val="20"/>
                <w:szCs w:val="20"/>
              </w:rPr>
            </w:pPr>
            <w:proofErr w:type="spellStart"/>
            <w:r w:rsidRPr="00697651">
              <w:rPr>
                <w:rFonts w:ascii="Courier New" w:eastAsia="Courier New" w:hAnsi="Courier New" w:cs="Courier New"/>
                <w:bCs/>
                <w:sz w:val="20"/>
                <w:szCs w:val="20"/>
              </w:rPr>
              <w:t>Elf_Half</w:t>
            </w:r>
            <w:proofErr w:type="spellEnd"/>
          </w:p>
          <w:p w14:paraId="281261CA" w14:textId="77777777" w:rsidR="00E7603B" w:rsidRPr="00697651" w:rsidRDefault="00E7603B" w:rsidP="00E7603B">
            <w:pPr>
              <w:spacing w:line="276" w:lineRule="auto"/>
              <w:rPr>
                <w:rFonts w:ascii="Courier New" w:eastAsia="Courier New" w:hAnsi="Courier New" w:cs="Courier New"/>
                <w:bCs/>
                <w:sz w:val="20"/>
                <w:szCs w:val="20"/>
              </w:rPr>
            </w:pPr>
            <w:proofErr w:type="spellStart"/>
            <w:r w:rsidRPr="00697651">
              <w:rPr>
                <w:rFonts w:ascii="Courier New" w:eastAsia="Courier New" w:hAnsi="Courier New" w:cs="Courier New"/>
                <w:b/>
                <w:sz w:val="20"/>
                <w:szCs w:val="20"/>
              </w:rPr>
              <w:t>add_section_index</w:t>
            </w:r>
            <w:proofErr w:type="spellEnd"/>
            <w:r w:rsidRPr="00697651">
              <w:rPr>
                <w:rFonts w:ascii="Courier New" w:eastAsia="Courier New" w:hAnsi="Courier New" w:cs="Courier New"/>
                <w:bCs/>
                <w:sz w:val="20"/>
                <w:szCs w:val="20"/>
              </w:rPr>
              <w:t>(</w:t>
            </w:r>
          </w:p>
          <w:p w14:paraId="643E4FB5" w14:textId="77777777" w:rsidR="00E7603B" w:rsidRPr="00697651" w:rsidRDefault="00E7603B" w:rsidP="00E7603B">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  </w:t>
            </w:r>
            <w:proofErr w:type="spellStart"/>
            <w:r w:rsidRPr="00697651">
              <w:rPr>
                <w:rFonts w:ascii="Courier New" w:eastAsia="Courier New" w:hAnsi="Courier New" w:cs="Courier New"/>
                <w:bCs/>
                <w:sz w:val="20"/>
                <w:szCs w:val="20"/>
              </w:rPr>
              <w:t>Elf_Half</w:t>
            </w:r>
            <w:proofErr w:type="spellEnd"/>
            <w:r w:rsidRPr="00697651">
              <w:rPr>
                <w:rFonts w:ascii="Courier New" w:eastAsia="Courier New" w:hAnsi="Courier New" w:cs="Courier New"/>
                <w:bCs/>
                <w:sz w:val="20"/>
                <w:szCs w:val="20"/>
              </w:rPr>
              <w:t xml:space="preserve"> index,</w:t>
            </w:r>
          </w:p>
          <w:p w14:paraId="4584BDFA" w14:textId="77777777" w:rsidR="0070648E" w:rsidRPr="00697651" w:rsidRDefault="00E7603B" w:rsidP="00E7603B">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  </w:t>
            </w:r>
            <w:proofErr w:type="spellStart"/>
            <w:r w:rsidRPr="00697651">
              <w:rPr>
                <w:rFonts w:ascii="Courier New" w:eastAsia="Courier New" w:hAnsi="Courier New" w:cs="Courier New"/>
                <w:bCs/>
                <w:sz w:val="20"/>
                <w:szCs w:val="20"/>
              </w:rPr>
              <w:t>Elf_Xword</w:t>
            </w:r>
            <w:proofErr w:type="spellEnd"/>
            <w:r w:rsidRPr="00697651">
              <w:rPr>
                <w:rFonts w:ascii="Courier New" w:eastAsia="Courier New" w:hAnsi="Courier New" w:cs="Courier New"/>
                <w:bCs/>
                <w:sz w:val="20"/>
                <w:szCs w:val="20"/>
              </w:rPr>
              <w:t xml:space="preserve"> </w:t>
            </w:r>
            <w:proofErr w:type="spellStart"/>
            <w:r w:rsidRPr="00697651">
              <w:rPr>
                <w:rFonts w:ascii="Courier New" w:eastAsia="Courier New" w:hAnsi="Courier New" w:cs="Courier New"/>
                <w:bCs/>
                <w:sz w:val="20"/>
                <w:szCs w:val="20"/>
              </w:rPr>
              <w:t>addr_align</w:t>
            </w:r>
            <w:proofErr w:type="spellEnd"/>
            <w:r w:rsidRPr="00697651">
              <w:rPr>
                <w:rFonts w:ascii="Courier New" w:eastAsia="Courier New" w:hAnsi="Courier New" w:cs="Courier New"/>
                <w:bCs/>
                <w:sz w:val="20"/>
                <w:szCs w:val="20"/>
              </w:rPr>
              <w:t xml:space="preserve"> )</w:t>
            </w:r>
          </w:p>
          <w:p w14:paraId="1078F6E4" w14:textId="77777777" w:rsidR="00E7603B" w:rsidRPr="00697651" w:rsidRDefault="00E7603B" w:rsidP="00E7603B">
            <w:pPr>
              <w:spacing w:line="276" w:lineRule="auto"/>
              <w:rPr>
                <w:rFonts w:ascii="Courier New" w:eastAsia="Courier New" w:hAnsi="Courier New" w:cs="Courier New"/>
                <w:bCs/>
                <w:sz w:val="20"/>
                <w:szCs w:val="20"/>
              </w:rPr>
            </w:pPr>
          </w:p>
          <w:p w14:paraId="0BA43EDB" w14:textId="77777777" w:rsidR="00E7603B" w:rsidRPr="00697651" w:rsidRDefault="00E7603B" w:rsidP="00E7603B">
            <w:pPr>
              <w:spacing w:line="276" w:lineRule="auto"/>
              <w:rPr>
                <w:rFonts w:ascii="Courier New" w:eastAsia="Courier New" w:hAnsi="Courier New" w:cs="Courier New"/>
                <w:bCs/>
                <w:sz w:val="20"/>
                <w:szCs w:val="20"/>
              </w:rPr>
            </w:pPr>
            <w:proofErr w:type="spellStart"/>
            <w:r w:rsidRPr="00697651">
              <w:rPr>
                <w:rFonts w:ascii="Courier New" w:eastAsia="Courier New" w:hAnsi="Courier New" w:cs="Courier New"/>
                <w:bCs/>
                <w:sz w:val="20"/>
                <w:szCs w:val="20"/>
              </w:rPr>
              <w:t>Elf_Half</w:t>
            </w:r>
            <w:proofErr w:type="spellEnd"/>
          </w:p>
          <w:p w14:paraId="370C099D" w14:textId="77777777" w:rsidR="00E7603B" w:rsidRPr="00697651" w:rsidRDefault="00E7603B" w:rsidP="00E7603B">
            <w:pPr>
              <w:spacing w:line="276" w:lineRule="auto"/>
              <w:rPr>
                <w:rFonts w:ascii="Courier New" w:eastAsia="Courier New" w:hAnsi="Courier New" w:cs="Courier New"/>
                <w:bCs/>
                <w:sz w:val="20"/>
                <w:szCs w:val="20"/>
              </w:rPr>
            </w:pPr>
            <w:proofErr w:type="spellStart"/>
            <w:r w:rsidRPr="00697651">
              <w:rPr>
                <w:rFonts w:ascii="Courier New" w:eastAsia="Courier New" w:hAnsi="Courier New" w:cs="Courier New"/>
                <w:b/>
                <w:sz w:val="20"/>
                <w:szCs w:val="20"/>
              </w:rPr>
              <w:t>get_sections_num</w:t>
            </w:r>
            <w:proofErr w:type="spellEnd"/>
            <w:r w:rsidRPr="00697651">
              <w:rPr>
                <w:rFonts w:ascii="Courier New" w:eastAsia="Courier New" w:hAnsi="Courier New" w:cs="Courier New"/>
                <w:bCs/>
                <w:sz w:val="20"/>
                <w:szCs w:val="20"/>
              </w:rPr>
              <w:t>()</w:t>
            </w:r>
          </w:p>
          <w:p w14:paraId="63D98C66" w14:textId="77777777" w:rsidR="00E7603B" w:rsidRPr="00697651" w:rsidRDefault="00E7603B" w:rsidP="00E7603B">
            <w:pPr>
              <w:spacing w:line="276" w:lineRule="auto"/>
              <w:rPr>
                <w:rFonts w:ascii="Courier New" w:eastAsia="Courier New" w:hAnsi="Courier New" w:cs="Courier New"/>
                <w:bCs/>
                <w:sz w:val="20"/>
                <w:szCs w:val="20"/>
              </w:rPr>
            </w:pPr>
          </w:p>
          <w:p w14:paraId="2BEC0005" w14:textId="77777777" w:rsidR="00E7603B" w:rsidRPr="00697651" w:rsidRDefault="00E7603B" w:rsidP="00E7603B">
            <w:pPr>
              <w:spacing w:line="276" w:lineRule="auto"/>
              <w:rPr>
                <w:rFonts w:ascii="Courier New" w:eastAsia="Courier New" w:hAnsi="Courier New" w:cs="Courier New"/>
                <w:bCs/>
                <w:sz w:val="20"/>
                <w:szCs w:val="20"/>
              </w:rPr>
            </w:pPr>
            <w:proofErr w:type="spellStart"/>
            <w:r w:rsidRPr="00697651">
              <w:rPr>
                <w:rFonts w:ascii="Courier New" w:eastAsia="Courier New" w:hAnsi="Courier New" w:cs="Courier New"/>
                <w:bCs/>
                <w:sz w:val="20"/>
                <w:szCs w:val="20"/>
              </w:rPr>
              <w:t>Elf_Half</w:t>
            </w:r>
            <w:proofErr w:type="spellEnd"/>
          </w:p>
          <w:p w14:paraId="17C986ED" w14:textId="77777777" w:rsidR="00E7603B" w:rsidRPr="00697651" w:rsidRDefault="00E7603B" w:rsidP="00E7603B">
            <w:pPr>
              <w:spacing w:line="276" w:lineRule="auto"/>
              <w:rPr>
                <w:rFonts w:ascii="Courier New" w:eastAsia="Courier New" w:hAnsi="Courier New" w:cs="Courier New"/>
                <w:bCs/>
                <w:sz w:val="20"/>
                <w:szCs w:val="20"/>
              </w:rPr>
            </w:pPr>
            <w:proofErr w:type="spellStart"/>
            <w:r w:rsidRPr="00697651">
              <w:rPr>
                <w:rFonts w:ascii="Courier New" w:eastAsia="Courier New" w:hAnsi="Courier New" w:cs="Courier New"/>
                <w:b/>
                <w:sz w:val="20"/>
                <w:szCs w:val="20"/>
              </w:rPr>
              <w:t>get_section_index_at</w:t>
            </w:r>
            <w:proofErr w:type="spellEnd"/>
            <w:r w:rsidRPr="00697651">
              <w:rPr>
                <w:rFonts w:ascii="Courier New" w:eastAsia="Courier New" w:hAnsi="Courier New" w:cs="Courier New"/>
                <w:bCs/>
                <w:sz w:val="20"/>
                <w:szCs w:val="20"/>
              </w:rPr>
              <w:t>(</w:t>
            </w:r>
          </w:p>
          <w:p w14:paraId="2949F409" w14:textId="77777777" w:rsidR="0070648E" w:rsidRPr="00697651" w:rsidRDefault="00E7603B" w:rsidP="00E7603B">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  </w:t>
            </w:r>
            <w:proofErr w:type="spellStart"/>
            <w:r w:rsidRPr="00697651">
              <w:rPr>
                <w:rFonts w:ascii="Courier New" w:eastAsia="Courier New" w:hAnsi="Courier New" w:cs="Courier New"/>
                <w:bCs/>
                <w:sz w:val="20"/>
                <w:szCs w:val="20"/>
              </w:rPr>
              <w:t>Elf_Half</w:t>
            </w:r>
            <w:proofErr w:type="spellEnd"/>
            <w:r w:rsidRPr="00697651">
              <w:rPr>
                <w:rFonts w:ascii="Courier New" w:eastAsia="Courier New" w:hAnsi="Courier New" w:cs="Courier New"/>
                <w:bCs/>
                <w:sz w:val="20"/>
                <w:szCs w:val="20"/>
              </w:rPr>
              <w:t xml:space="preserve"> num )</w:t>
            </w:r>
          </w:p>
        </w:tc>
        <w:tc>
          <w:tcPr>
            <w:tcW w:w="3960" w:type="dxa"/>
            <w:tcBorders>
              <w:top w:val="single" w:sz="4" w:space="0" w:color="000000"/>
              <w:left w:val="single" w:sz="4" w:space="0" w:color="000000"/>
              <w:bottom w:val="single" w:sz="4" w:space="0" w:color="000000"/>
              <w:right w:val="single" w:sz="4" w:space="0" w:color="000000"/>
            </w:tcBorders>
          </w:tcPr>
          <w:p w14:paraId="1523D11E" w14:textId="77777777" w:rsidR="0070648E" w:rsidRDefault="0070648E" w:rsidP="000441CD">
            <w:pPr>
              <w:spacing w:line="276" w:lineRule="auto"/>
            </w:pPr>
            <w:r>
              <w:t xml:space="preserve">Manages </w:t>
            </w:r>
            <w:r w:rsidR="000441CD">
              <w:t>segment-</w:t>
            </w:r>
            <w:r>
              <w:t>section association</w:t>
            </w:r>
          </w:p>
        </w:tc>
      </w:tr>
      <w:tr w:rsidR="00AB72EC" w14:paraId="7295C169" w14:textId="77777777" w:rsidTr="00350F3A">
        <w:trPr>
          <w:trHeight w:val="530"/>
        </w:trPr>
        <w:tc>
          <w:tcPr>
            <w:tcW w:w="5490" w:type="dxa"/>
            <w:tcBorders>
              <w:top w:val="single" w:sz="4" w:space="0" w:color="000000"/>
              <w:left w:val="single" w:sz="4" w:space="0" w:color="000000"/>
              <w:bottom w:val="single" w:sz="4" w:space="0" w:color="000000"/>
              <w:right w:val="single" w:sz="4" w:space="0" w:color="000000"/>
            </w:tcBorders>
          </w:tcPr>
          <w:p w14:paraId="78AB069A" w14:textId="77777777" w:rsidR="00AB72EC" w:rsidRPr="00697651" w:rsidRDefault="00AB72EC" w:rsidP="00AB72EC">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const char* </w:t>
            </w:r>
            <w:proofErr w:type="spellStart"/>
            <w:r w:rsidRPr="00697651">
              <w:rPr>
                <w:rFonts w:ascii="Courier New" w:eastAsia="Courier New" w:hAnsi="Courier New" w:cs="Courier New"/>
                <w:b/>
                <w:sz w:val="20"/>
                <w:szCs w:val="20"/>
              </w:rPr>
              <w:t>get_data</w:t>
            </w:r>
            <w:proofErr w:type="spellEnd"/>
            <w:r w:rsidRPr="00697651">
              <w:rPr>
                <w:rFonts w:ascii="Courier New" w:eastAsia="Courier New" w:hAnsi="Courier New" w:cs="Courier New"/>
                <w:bCs/>
                <w:sz w:val="20"/>
                <w:szCs w:val="20"/>
              </w:rPr>
              <w:t>()</w:t>
            </w:r>
          </w:p>
          <w:p w14:paraId="54293EED" w14:textId="77777777" w:rsidR="00AB72EC" w:rsidRPr="00697651" w:rsidRDefault="00AB72EC" w:rsidP="00E7603B">
            <w:pPr>
              <w:spacing w:line="276" w:lineRule="auto"/>
              <w:rPr>
                <w:rFonts w:ascii="Courier New" w:eastAsia="Courier New" w:hAnsi="Courier New" w:cs="Courier New"/>
                <w:bCs/>
                <w:sz w:val="20"/>
                <w:szCs w:val="20"/>
              </w:rPr>
            </w:pPr>
          </w:p>
        </w:tc>
        <w:tc>
          <w:tcPr>
            <w:tcW w:w="3960" w:type="dxa"/>
            <w:tcBorders>
              <w:top w:val="single" w:sz="4" w:space="0" w:color="000000"/>
              <w:left w:val="single" w:sz="4" w:space="0" w:color="000000"/>
              <w:bottom w:val="single" w:sz="4" w:space="0" w:color="000000"/>
              <w:right w:val="single" w:sz="4" w:space="0" w:color="000000"/>
            </w:tcBorders>
          </w:tcPr>
          <w:p w14:paraId="4D5FE309" w14:textId="77777777" w:rsidR="00AB72EC" w:rsidRDefault="00AB72EC" w:rsidP="00AB72EC">
            <w:pPr>
              <w:spacing w:line="276" w:lineRule="auto"/>
            </w:pPr>
            <w:r>
              <w:t>Provides content of segment’s data</w:t>
            </w:r>
          </w:p>
        </w:tc>
      </w:tr>
    </w:tbl>
    <w:p w14:paraId="7629BD9F" w14:textId="77777777" w:rsidR="00635738" w:rsidRDefault="00635738" w:rsidP="00635738"/>
    <w:p w14:paraId="3A5C6CEE" w14:textId="77777777" w:rsidR="00635738" w:rsidRPr="00635738" w:rsidRDefault="00635738" w:rsidP="00635738"/>
    <w:p w14:paraId="06CBBD28" w14:textId="77777777" w:rsidR="00281C8E" w:rsidRDefault="00281C8E" w:rsidP="00A14AD1">
      <w:pPr>
        <w:pStyle w:val="Heading2"/>
      </w:pPr>
      <w:bookmarkStart w:id="11" w:name="_Toc61427577"/>
      <w:proofErr w:type="spellStart"/>
      <w:r w:rsidRPr="00281C8E">
        <w:t>string_section_accessor</w:t>
      </w:r>
      <w:bookmarkEnd w:id="11"/>
      <w:proofErr w:type="spellEnd"/>
    </w:p>
    <w:p w14:paraId="51246113" w14:textId="77777777" w:rsidR="00281C8E" w:rsidRDefault="00281C8E" w:rsidP="00281C8E">
      <w:pPr>
        <w:pStyle w:val="Heading3"/>
      </w:pPr>
      <w:r w:rsidRPr="00635738">
        <w:t>Member functions</w:t>
      </w:r>
    </w:p>
    <w:tbl>
      <w:tblPr>
        <w:tblStyle w:val="TableGrid"/>
        <w:tblW w:w="9450" w:type="dxa"/>
        <w:tblInd w:w="45" w:type="dxa"/>
        <w:tblCellMar>
          <w:top w:w="75" w:type="dxa"/>
          <w:left w:w="45" w:type="dxa"/>
          <w:right w:w="115" w:type="dxa"/>
        </w:tblCellMar>
        <w:tblLook w:val="04A0" w:firstRow="1" w:lastRow="0" w:firstColumn="1" w:lastColumn="0" w:noHBand="0" w:noVBand="1"/>
      </w:tblPr>
      <w:tblGrid>
        <w:gridCol w:w="5130"/>
        <w:gridCol w:w="4320"/>
      </w:tblGrid>
      <w:tr w:rsidR="00281C8E" w14:paraId="78C7F336" w14:textId="77777777" w:rsidTr="00320D7D">
        <w:trPr>
          <w:trHeight w:val="330"/>
        </w:trPr>
        <w:tc>
          <w:tcPr>
            <w:tcW w:w="5130" w:type="dxa"/>
            <w:tcBorders>
              <w:top w:val="single" w:sz="4" w:space="0" w:color="000000"/>
              <w:left w:val="single" w:sz="4" w:space="0" w:color="000000"/>
              <w:bottom w:val="single" w:sz="4" w:space="0" w:color="000000"/>
              <w:right w:val="single" w:sz="4" w:space="0" w:color="000000"/>
            </w:tcBorders>
          </w:tcPr>
          <w:p w14:paraId="7BAD02EB" w14:textId="77777777" w:rsidR="00281C8E" w:rsidRDefault="00281C8E" w:rsidP="00320D7D">
            <w:pPr>
              <w:spacing w:line="276" w:lineRule="auto"/>
              <w:jc w:val="center"/>
            </w:pPr>
            <w:r>
              <w:rPr>
                <w:rFonts w:ascii="Times New Roman" w:eastAsia="Times New Roman" w:hAnsi="Times New Roman" w:cs="Times New Roman"/>
                <w:b/>
              </w:rPr>
              <w:t>Member Function</w:t>
            </w:r>
          </w:p>
        </w:tc>
        <w:tc>
          <w:tcPr>
            <w:tcW w:w="4320" w:type="dxa"/>
            <w:tcBorders>
              <w:top w:val="single" w:sz="4" w:space="0" w:color="000000"/>
              <w:left w:val="single" w:sz="4" w:space="0" w:color="000000"/>
              <w:bottom w:val="single" w:sz="4" w:space="0" w:color="000000"/>
              <w:right w:val="single" w:sz="4" w:space="0" w:color="000000"/>
            </w:tcBorders>
          </w:tcPr>
          <w:p w14:paraId="3755FC97" w14:textId="77777777" w:rsidR="00281C8E" w:rsidRDefault="00281C8E" w:rsidP="00320D7D">
            <w:pPr>
              <w:spacing w:line="276" w:lineRule="auto"/>
              <w:jc w:val="center"/>
            </w:pPr>
            <w:r>
              <w:rPr>
                <w:rFonts w:ascii="Times New Roman" w:eastAsia="Times New Roman" w:hAnsi="Times New Roman" w:cs="Times New Roman"/>
                <w:b/>
              </w:rPr>
              <w:t>Description</w:t>
            </w:r>
          </w:p>
        </w:tc>
      </w:tr>
      <w:tr w:rsidR="00281C8E" w14:paraId="36C57BDD" w14:textId="77777777" w:rsidTr="00320D7D">
        <w:trPr>
          <w:trHeight w:val="530"/>
        </w:trPr>
        <w:tc>
          <w:tcPr>
            <w:tcW w:w="5130" w:type="dxa"/>
            <w:tcBorders>
              <w:top w:val="single" w:sz="4" w:space="0" w:color="000000"/>
              <w:left w:val="single" w:sz="4" w:space="0" w:color="000000"/>
              <w:bottom w:val="single" w:sz="4" w:space="0" w:color="000000"/>
              <w:right w:val="single" w:sz="4" w:space="0" w:color="000000"/>
            </w:tcBorders>
          </w:tcPr>
          <w:p w14:paraId="29CA4DF6" w14:textId="77777777" w:rsidR="00281C8E" w:rsidRPr="00281C8E" w:rsidRDefault="00281C8E" w:rsidP="00281C8E">
            <w:pPr>
              <w:spacing w:line="276" w:lineRule="auto"/>
              <w:rPr>
                <w:rFonts w:ascii="Courier New" w:eastAsia="Courier New" w:hAnsi="Courier New" w:cs="Courier New"/>
                <w:bCs/>
                <w:sz w:val="20"/>
                <w:szCs w:val="20"/>
              </w:rPr>
            </w:pPr>
            <w:proofErr w:type="spellStart"/>
            <w:r w:rsidRPr="00281C8E">
              <w:rPr>
                <w:rFonts w:ascii="Courier New" w:eastAsia="Courier New" w:hAnsi="Courier New" w:cs="Courier New"/>
                <w:b/>
                <w:sz w:val="20"/>
                <w:szCs w:val="20"/>
              </w:rPr>
              <w:t>string_section_accessor</w:t>
            </w:r>
            <w:proofErr w:type="spellEnd"/>
            <w:r w:rsidRPr="00281C8E">
              <w:rPr>
                <w:rFonts w:ascii="Courier New" w:eastAsia="Courier New" w:hAnsi="Courier New" w:cs="Courier New"/>
                <w:bCs/>
                <w:sz w:val="20"/>
                <w:szCs w:val="20"/>
              </w:rPr>
              <w:t>(</w:t>
            </w:r>
          </w:p>
          <w:p w14:paraId="511DAD35" w14:textId="77777777" w:rsidR="00281C8E" w:rsidRPr="00697651" w:rsidRDefault="00281C8E" w:rsidP="00281C8E">
            <w:pPr>
              <w:spacing w:line="276" w:lineRule="auto"/>
              <w:rPr>
                <w:sz w:val="20"/>
                <w:szCs w:val="20"/>
              </w:rPr>
            </w:pPr>
            <w:r w:rsidRPr="00281C8E">
              <w:rPr>
                <w:rFonts w:ascii="Courier New" w:eastAsia="Courier New" w:hAnsi="Courier New" w:cs="Courier New"/>
                <w:bCs/>
                <w:sz w:val="20"/>
                <w:szCs w:val="20"/>
              </w:rPr>
              <w:t xml:space="preserve">  section* section_ )</w:t>
            </w:r>
          </w:p>
        </w:tc>
        <w:tc>
          <w:tcPr>
            <w:tcW w:w="4320" w:type="dxa"/>
            <w:tcBorders>
              <w:top w:val="single" w:sz="4" w:space="0" w:color="000000"/>
              <w:left w:val="single" w:sz="4" w:space="0" w:color="000000"/>
              <w:bottom w:val="single" w:sz="4" w:space="0" w:color="000000"/>
              <w:right w:val="single" w:sz="4" w:space="0" w:color="000000"/>
            </w:tcBorders>
          </w:tcPr>
          <w:p w14:paraId="7A8AB818" w14:textId="77777777" w:rsidR="00281C8E" w:rsidRDefault="00281C8E" w:rsidP="00320D7D">
            <w:pPr>
              <w:spacing w:line="276" w:lineRule="auto"/>
            </w:pPr>
            <w:r>
              <w:t>The constructor</w:t>
            </w:r>
          </w:p>
        </w:tc>
      </w:tr>
      <w:tr w:rsidR="00281C8E" w14:paraId="0E6DCF34" w14:textId="77777777" w:rsidTr="00320D7D">
        <w:trPr>
          <w:trHeight w:val="530"/>
        </w:trPr>
        <w:tc>
          <w:tcPr>
            <w:tcW w:w="5130" w:type="dxa"/>
            <w:tcBorders>
              <w:top w:val="single" w:sz="4" w:space="0" w:color="000000"/>
              <w:left w:val="single" w:sz="4" w:space="0" w:color="000000"/>
              <w:bottom w:val="single" w:sz="4" w:space="0" w:color="000000"/>
              <w:right w:val="single" w:sz="4" w:space="0" w:color="000000"/>
            </w:tcBorders>
          </w:tcPr>
          <w:p w14:paraId="512D8C99" w14:textId="77777777" w:rsidR="00281C8E" w:rsidRPr="00281C8E" w:rsidRDefault="00281C8E" w:rsidP="00281C8E">
            <w:pPr>
              <w:spacing w:line="276" w:lineRule="auto"/>
              <w:rPr>
                <w:rFonts w:ascii="Courier New" w:eastAsia="Courier New" w:hAnsi="Courier New" w:cs="Courier New"/>
                <w:bCs/>
                <w:sz w:val="20"/>
                <w:szCs w:val="20"/>
              </w:rPr>
            </w:pPr>
            <w:r w:rsidRPr="00281C8E">
              <w:rPr>
                <w:rFonts w:ascii="Courier New" w:eastAsia="Courier New" w:hAnsi="Courier New" w:cs="Courier New"/>
                <w:bCs/>
                <w:sz w:val="20"/>
                <w:szCs w:val="20"/>
              </w:rPr>
              <w:t>const char*</w:t>
            </w:r>
          </w:p>
          <w:p w14:paraId="5B77B614" w14:textId="77777777" w:rsidR="00281C8E" w:rsidRDefault="00281C8E" w:rsidP="00281C8E">
            <w:pPr>
              <w:spacing w:line="276" w:lineRule="auto"/>
              <w:rPr>
                <w:rFonts w:ascii="Courier New" w:eastAsia="Courier New" w:hAnsi="Courier New" w:cs="Courier New"/>
                <w:bCs/>
                <w:sz w:val="20"/>
                <w:szCs w:val="20"/>
              </w:rPr>
            </w:pPr>
            <w:proofErr w:type="spellStart"/>
            <w:r w:rsidRPr="00281C8E">
              <w:rPr>
                <w:rFonts w:ascii="Courier New" w:eastAsia="Courier New" w:hAnsi="Courier New" w:cs="Courier New"/>
                <w:b/>
                <w:sz w:val="20"/>
                <w:szCs w:val="20"/>
              </w:rPr>
              <w:t>get_string</w:t>
            </w:r>
            <w:proofErr w:type="spellEnd"/>
            <w:r w:rsidRPr="00281C8E">
              <w:rPr>
                <w:rFonts w:ascii="Courier New" w:eastAsia="Courier New" w:hAnsi="Courier New" w:cs="Courier New"/>
                <w:bCs/>
                <w:sz w:val="20"/>
                <w:szCs w:val="20"/>
              </w:rPr>
              <w:t>(</w:t>
            </w:r>
          </w:p>
          <w:p w14:paraId="1A90F7B5" w14:textId="77777777" w:rsidR="00281C8E" w:rsidRPr="00697651" w:rsidRDefault="00281C8E" w:rsidP="00281C8E">
            <w:pPr>
              <w:spacing w:line="276" w:lineRule="auto"/>
              <w:rPr>
                <w:rFonts w:ascii="Courier New" w:eastAsia="Courier New" w:hAnsi="Courier New" w:cs="Courier New"/>
                <w:bCs/>
                <w:sz w:val="20"/>
                <w:szCs w:val="20"/>
              </w:rPr>
            </w:pPr>
            <w:r>
              <w:rPr>
                <w:rFonts w:ascii="Courier New" w:eastAsia="Courier New" w:hAnsi="Courier New" w:cs="Courier New"/>
                <w:bCs/>
                <w:sz w:val="20"/>
                <w:szCs w:val="20"/>
              </w:rPr>
              <w:t xml:space="preserve">  </w:t>
            </w:r>
            <w:proofErr w:type="spellStart"/>
            <w:r w:rsidRPr="00281C8E">
              <w:rPr>
                <w:rFonts w:ascii="Courier New" w:eastAsia="Courier New" w:hAnsi="Courier New" w:cs="Courier New"/>
                <w:bCs/>
                <w:sz w:val="20"/>
                <w:szCs w:val="20"/>
              </w:rPr>
              <w:t>Elf_Word</w:t>
            </w:r>
            <w:proofErr w:type="spellEnd"/>
            <w:r w:rsidRPr="00281C8E">
              <w:rPr>
                <w:rFonts w:ascii="Courier New" w:eastAsia="Courier New" w:hAnsi="Courier New" w:cs="Courier New"/>
                <w:bCs/>
                <w:sz w:val="20"/>
                <w:szCs w:val="20"/>
              </w:rPr>
              <w:t xml:space="preserve"> index )</w:t>
            </w:r>
          </w:p>
        </w:tc>
        <w:tc>
          <w:tcPr>
            <w:tcW w:w="4320" w:type="dxa"/>
            <w:tcBorders>
              <w:top w:val="single" w:sz="4" w:space="0" w:color="000000"/>
              <w:left w:val="single" w:sz="4" w:space="0" w:color="000000"/>
              <w:bottom w:val="single" w:sz="4" w:space="0" w:color="000000"/>
              <w:right w:val="single" w:sz="4" w:space="0" w:color="000000"/>
            </w:tcBorders>
          </w:tcPr>
          <w:p w14:paraId="467B9772" w14:textId="77777777" w:rsidR="00281C8E" w:rsidRDefault="00281C8E" w:rsidP="00281C8E">
            <w:pPr>
              <w:spacing w:line="276" w:lineRule="auto"/>
            </w:pPr>
            <w:r>
              <w:t>Retrieves string by its offset (index) in the section</w:t>
            </w:r>
          </w:p>
        </w:tc>
      </w:tr>
      <w:tr w:rsidR="00281C8E" w14:paraId="09A73D2A" w14:textId="77777777" w:rsidTr="00320D7D">
        <w:trPr>
          <w:trHeight w:val="530"/>
        </w:trPr>
        <w:tc>
          <w:tcPr>
            <w:tcW w:w="5130" w:type="dxa"/>
            <w:tcBorders>
              <w:top w:val="single" w:sz="4" w:space="0" w:color="000000"/>
              <w:left w:val="single" w:sz="4" w:space="0" w:color="000000"/>
              <w:bottom w:val="single" w:sz="4" w:space="0" w:color="000000"/>
              <w:right w:val="single" w:sz="4" w:space="0" w:color="000000"/>
            </w:tcBorders>
          </w:tcPr>
          <w:p w14:paraId="25B2A8C0" w14:textId="77777777" w:rsidR="00281C8E" w:rsidRPr="00281C8E" w:rsidRDefault="00281C8E" w:rsidP="00281C8E">
            <w:pPr>
              <w:spacing w:line="276" w:lineRule="auto"/>
              <w:rPr>
                <w:rFonts w:ascii="Courier New" w:eastAsia="Courier New" w:hAnsi="Courier New" w:cs="Courier New"/>
                <w:bCs/>
                <w:sz w:val="20"/>
                <w:szCs w:val="20"/>
              </w:rPr>
            </w:pPr>
            <w:proofErr w:type="spellStart"/>
            <w:r w:rsidRPr="00281C8E">
              <w:rPr>
                <w:rFonts w:ascii="Courier New" w:eastAsia="Courier New" w:hAnsi="Courier New" w:cs="Courier New"/>
                <w:bCs/>
                <w:sz w:val="20"/>
                <w:szCs w:val="20"/>
              </w:rPr>
              <w:t>Elf_Word</w:t>
            </w:r>
            <w:proofErr w:type="spellEnd"/>
          </w:p>
          <w:p w14:paraId="5200A3B1" w14:textId="77777777" w:rsidR="00281C8E" w:rsidRDefault="00281C8E" w:rsidP="00281C8E">
            <w:pPr>
              <w:spacing w:line="276" w:lineRule="auto"/>
              <w:rPr>
                <w:rFonts w:ascii="Courier New" w:eastAsia="Courier New" w:hAnsi="Courier New" w:cs="Courier New"/>
                <w:bCs/>
                <w:sz w:val="20"/>
                <w:szCs w:val="20"/>
              </w:rPr>
            </w:pPr>
            <w:proofErr w:type="spellStart"/>
            <w:r w:rsidRPr="00E43C1F">
              <w:rPr>
                <w:rFonts w:ascii="Courier New" w:eastAsia="Courier New" w:hAnsi="Courier New" w:cs="Courier New"/>
                <w:b/>
                <w:sz w:val="20"/>
                <w:szCs w:val="20"/>
              </w:rPr>
              <w:t>add_string</w:t>
            </w:r>
            <w:proofErr w:type="spellEnd"/>
            <w:r w:rsidRPr="00281C8E">
              <w:rPr>
                <w:rFonts w:ascii="Courier New" w:eastAsia="Courier New" w:hAnsi="Courier New" w:cs="Courier New"/>
                <w:bCs/>
                <w:sz w:val="20"/>
                <w:szCs w:val="20"/>
              </w:rPr>
              <w:t>(</w:t>
            </w:r>
          </w:p>
          <w:p w14:paraId="7D94A440" w14:textId="77777777" w:rsidR="00281C8E" w:rsidRDefault="00281C8E" w:rsidP="00281C8E">
            <w:pPr>
              <w:spacing w:line="276" w:lineRule="auto"/>
              <w:rPr>
                <w:rFonts w:ascii="Courier New" w:eastAsia="Courier New" w:hAnsi="Courier New" w:cs="Courier New"/>
                <w:bCs/>
                <w:sz w:val="20"/>
                <w:szCs w:val="20"/>
              </w:rPr>
            </w:pPr>
            <w:r>
              <w:rPr>
                <w:rFonts w:ascii="Courier New" w:eastAsia="Courier New" w:hAnsi="Courier New" w:cs="Courier New"/>
                <w:bCs/>
                <w:sz w:val="20"/>
                <w:szCs w:val="20"/>
              </w:rPr>
              <w:t xml:space="preserve">  </w:t>
            </w:r>
            <w:r w:rsidRPr="00281C8E">
              <w:rPr>
                <w:rFonts w:ascii="Courier New" w:eastAsia="Courier New" w:hAnsi="Courier New" w:cs="Courier New"/>
                <w:bCs/>
                <w:sz w:val="20"/>
                <w:szCs w:val="20"/>
              </w:rPr>
              <w:t>const char* str )</w:t>
            </w:r>
          </w:p>
          <w:p w14:paraId="4A6E1B1E" w14:textId="77777777" w:rsidR="00281C8E" w:rsidRDefault="00281C8E" w:rsidP="00281C8E">
            <w:pPr>
              <w:spacing w:line="276" w:lineRule="auto"/>
              <w:rPr>
                <w:rFonts w:ascii="Courier New" w:eastAsia="Courier New" w:hAnsi="Courier New" w:cs="Courier New"/>
                <w:bCs/>
                <w:sz w:val="20"/>
                <w:szCs w:val="20"/>
              </w:rPr>
            </w:pPr>
          </w:p>
          <w:p w14:paraId="7D132F14" w14:textId="77777777" w:rsidR="00281C8E" w:rsidRPr="00281C8E" w:rsidRDefault="00281C8E" w:rsidP="00281C8E">
            <w:pPr>
              <w:spacing w:line="276" w:lineRule="auto"/>
              <w:rPr>
                <w:rFonts w:ascii="Courier New" w:eastAsia="Courier New" w:hAnsi="Courier New" w:cs="Courier New"/>
                <w:bCs/>
                <w:sz w:val="20"/>
                <w:szCs w:val="20"/>
              </w:rPr>
            </w:pPr>
            <w:proofErr w:type="spellStart"/>
            <w:r w:rsidRPr="00281C8E">
              <w:rPr>
                <w:rFonts w:ascii="Courier New" w:eastAsia="Courier New" w:hAnsi="Courier New" w:cs="Courier New"/>
                <w:bCs/>
                <w:sz w:val="20"/>
                <w:szCs w:val="20"/>
              </w:rPr>
              <w:lastRenderedPageBreak/>
              <w:t>Elf_Word</w:t>
            </w:r>
            <w:proofErr w:type="spellEnd"/>
          </w:p>
          <w:p w14:paraId="640202A8" w14:textId="77777777" w:rsidR="00281C8E" w:rsidRDefault="00281C8E" w:rsidP="00281C8E">
            <w:pPr>
              <w:spacing w:line="276" w:lineRule="auto"/>
              <w:rPr>
                <w:rFonts w:ascii="Courier New" w:eastAsia="Courier New" w:hAnsi="Courier New" w:cs="Courier New"/>
                <w:bCs/>
                <w:sz w:val="20"/>
                <w:szCs w:val="20"/>
              </w:rPr>
            </w:pPr>
            <w:proofErr w:type="spellStart"/>
            <w:r w:rsidRPr="00E43C1F">
              <w:rPr>
                <w:rFonts w:ascii="Courier New" w:eastAsia="Courier New" w:hAnsi="Courier New" w:cs="Courier New"/>
                <w:b/>
                <w:sz w:val="20"/>
                <w:szCs w:val="20"/>
              </w:rPr>
              <w:t>add_string</w:t>
            </w:r>
            <w:proofErr w:type="spellEnd"/>
            <w:r w:rsidRPr="00281C8E">
              <w:rPr>
                <w:rFonts w:ascii="Courier New" w:eastAsia="Courier New" w:hAnsi="Courier New" w:cs="Courier New"/>
                <w:bCs/>
                <w:sz w:val="20"/>
                <w:szCs w:val="20"/>
              </w:rPr>
              <w:t>(</w:t>
            </w:r>
          </w:p>
          <w:p w14:paraId="3C2CD28E" w14:textId="77777777" w:rsidR="00281C8E" w:rsidRPr="00697651" w:rsidRDefault="00281C8E" w:rsidP="00281C8E">
            <w:pPr>
              <w:spacing w:line="276" w:lineRule="auto"/>
              <w:rPr>
                <w:rFonts w:ascii="Courier New" w:eastAsia="Courier New" w:hAnsi="Courier New" w:cs="Courier New"/>
                <w:bCs/>
                <w:sz w:val="20"/>
                <w:szCs w:val="20"/>
              </w:rPr>
            </w:pPr>
            <w:r>
              <w:rPr>
                <w:rFonts w:ascii="Courier New" w:eastAsia="Courier New" w:hAnsi="Courier New" w:cs="Courier New"/>
                <w:bCs/>
                <w:sz w:val="20"/>
                <w:szCs w:val="20"/>
              </w:rPr>
              <w:t xml:space="preserve">  </w:t>
            </w:r>
            <w:r w:rsidRPr="00281C8E">
              <w:rPr>
                <w:rFonts w:ascii="Courier New" w:eastAsia="Courier New" w:hAnsi="Courier New" w:cs="Courier New"/>
                <w:bCs/>
                <w:sz w:val="20"/>
                <w:szCs w:val="20"/>
              </w:rPr>
              <w:t xml:space="preserve">const </w:t>
            </w:r>
            <w:proofErr w:type="gramStart"/>
            <w:r w:rsidRPr="00281C8E">
              <w:rPr>
                <w:rFonts w:ascii="Courier New" w:eastAsia="Courier New" w:hAnsi="Courier New" w:cs="Courier New"/>
                <w:bCs/>
                <w:sz w:val="20"/>
                <w:szCs w:val="20"/>
              </w:rPr>
              <w:t>std::</w:t>
            </w:r>
            <w:proofErr w:type="gramEnd"/>
            <w:r w:rsidRPr="00281C8E">
              <w:rPr>
                <w:rFonts w:ascii="Courier New" w:eastAsia="Courier New" w:hAnsi="Courier New" w:cs="Courier New"/>
                <w:bCs/>
                <w:sz w:val="20"/>
                <w:szCs w:val="20"/>
              </w:rPr>
              <w:t>string&amp; str )</w:t>
            </w:r>
          </w:p>
        </w:tc>
        <w:tc>
          <w:tcPr>
            <w:tcW w:w="4320" w:type="dxa"/>
            <w:tcBorders>
              <w:top w:val="single" w:sz="4" w:space="0" w:color="000000"/>
              <w:left w:val="single" w:sz="4" w:space="0" w:color="000000"/>
              <w:bottom w:val="single" w:sz="4" w:space="0" w:color="000000"/>
              <w:right w:val="single" w:sz="4" w:space="0" w:color="000000"/>
            </w:tcBorders>
          </w:tcPr>
          <w:p w14:paraId="1E965E2A" w14:textId="77777777" w:rsidR="00281C8E" w:rsidRDefault="00E43C1F" w:rsidP="00320D7D">
            <w:pPr>
              <w:spacing w:line="276" w:lineRule="auto"/>
            </w:pPr>
            <w:r>
              <w:lastRenderedPageBreak/>
              <w:t>Appends section data with new string. Returns position (index) of the new record</w:t>
            </w:r>
          </w:p>
        </w:tc>
      </w:tr>
    </w:tbl>
    <w:p w14:paraId="6FE227CE" w14:textId="77777777" w:rsidR="00281C8E" w:rsidRDefault="00281C8E" w:rsidP="00281C8E"/>
    <w:p w14:paraId="521E08D7" w14:textId="77777777" w:rsidR="00281C8E" w:rsidRPr="00281C8E" w:rsidRDefault="00281C8E" w:rsidP="00281C8E"/>
    <w:p w14:paraId="6545F572" w14:textId="77777777" w:rsidR="00635738" w:rsidRDefault="00A14AD1" w:rsidP="00A14AD1">
      <w:pPr>
        <w:pStyle w:val="Heading2"/>
      </w:pPr>
      <w:bookmarkStart w:id="12" w:name="_Toc61427578"/>
      <w:proofErr w:type="spellStart"/>
      <w:r w:rsidRPr="00A14AD1">
        <w:t>symbol_section_accessor</w:t>
      </w:r>
      <w:bookmarkEnd w:id="12"/>
      <w:proofErr w:type="spellEnd"/>
    </w:p>
    <w:p w14:paraId="47E61258" w14:textId="77777777" w:rsidR="00A14AD1" w:rsidRDefault="00A14AD1" w:rsidP="00A14AD1">
      <w:pPr>
        <w:pStyle w:val="Heading3"/>
      </w:pPr>
      <w:r w:rsidRPr="00635738">
        <w:t>Member functions</w:t>
      </w:r>
    </w:p>
    <w:tbl>
      <w:tblPr>
        <w:tblStyle w:val="TableGrid"/>
        <w:tblW w:w="9450" w:type="dxa"/>
        <w:tblInd w:w="45" w:type="dxa"/>
        <w:tblCellMar>
          <w:top w:w="75" w:type="dxa"/>
          <w:left w:w="45" w:type="dxa"/>
          <w:right w:w="115" w:type="dxa"/>
        </w:tblCellMar>
        <w:tblLook w:val="04A0" w:firstRow="1" w:lastRow="0" w:firstColumn="1" w:lastColumn="0" w:noHBand="0" w:noVBand="1"/>
      </w:tblPr>
      <w:tblGrid>
        <w:gridCol w:w="5130"/>
        <w:gridCol w:w="4320"/>
      </w:tblGrid>
      <w:tr w:rsidR="00CD7A1B" w14:paraId="4F934121" w14:textId="77777777" w:rsidTr="00281C8E">
        <w:trPr>
          <w:trHeight w:val="330"/>
        </w:trPr>
        <w:tc>
          <w:tcPr>
            <w:tcW w:w="5130" w:type="dxa"/>
            <w:tcBorders>
              <w:top w:val="single" w:sz="4" w:space="0" w:color="000000"/>
              <w:left w:val="single" w:sz="4" w:space="0" w:color="000000"/>
              <w:bottom w:val="single" w:sz="4" w:space="0" w:color="000000"/>
              <w:right w:val="single" w:sz="4" w:space="0" w:color="000000"/>
            </w:tcBorders>
          </w:tcPr>
          <w:p w14:paraId="605AA471" w14:textId="77777777" w:rsidR="00CD7A1B" w:rsidRDefault="00CD7A1B" w:rsidP="00320D7D">
            <w:pPr>
              <w:spacing w:line="276" w:lineRule="auto"/>
              <w:jc w:val="center"/>
            </w:pPr>
            <w:r>
              <w:rPr>
                <w:rFonts w:ascii="Times New Roman" w:eastAsia="Times New Roman" w:hAnsi="Times New Roman" w:cs="Times New Roman"/>
                <w:b/>
              </w:rPr>
              <w:t>Member Function</w:t>
            </w:r>
          </w:p>
        </w:tc>
        <w:tc>
          <w:tcPr>
            <w:tcW w:w="4320" w:type="dxa"/>
            <w:tcBorders>
              <w:top w:val="single" w:sz="4" w:space="0" w:color="000000"/>
              <w:left w:val="single" w:sz="4" w:space="0" w:color="000000"/>
              <w:bottom w:val="single" w:sz="4" w:space="0" w:color="000000"/>
              <w:right w:val="single" w:sz="4" w:space="0" w:color="000000"/>
            </w:tcBorders>
          </w:tcPr>
          <w:p w14:paraId="1063612A" w14:textId="77777777" w:rsidR="00CD7A1B" w:rsidRDefault="00CD7A1B" w:rsidP="00320D7D">
            <w:pPr>
              <w:spacing w:line="276" w:lineRule="auto"/>
              <w:jc w:val="center"/>
            </w:pPr>
            <w:r>
              <w:rPr>
                <w:rFonts w:ascii="Times New Roman" w:eastAsia="Times New Roman" w:hAnsi="Times New Roman" w:cs="Times New Roman"/>
                <w:b/>
              </w:rPr>
              <w:t>Description</w:t>
            </w:r>
          </w:p>
        </w:tc>
      </w:tr>
      <w:tr w:rsidR="00CD7A1B" w14:paraId="5B132350" w14:textId="77777777" w:rsidTr="00281C8E">
        <w:trPr>
          <w:trHeight w:val="530"/>
        </w:trPr>
        <w:tc>
          <w:tcPr>
            <w:tcW w:w="5130" w:type="dxa"/>
            <w:tcBorders>
              <w:top w:val="single" w:sz="4" w:space="0" w:color="000000"/>
              <w:left w:val="single" w:sz="4" w:space="0" w:color="000000"/>
              <w:bottom w:val="single" w:sz="4" w:space="0" w:color="000000"/>
              <w:right w:val="single" w:sz="4" w:space="0" w:color="000000"/>
            </w:tcBorders>
          </w:tcPr>
          <w:p w14:paraId="5F3663A8" w14:textId="77777777" w:rsidR="00CD7A1B" w:rsidRPr="00697651" w:rsidRDefault="00CD7A1B" w:rsidP="00CD7A1B">
            <w:pPr>
              <w:spacing w:line="276" w:lineRule="auto"/>
              <w:rPr>
                <w:rFonts w:ascii="Courier New" w:eastAsia="Courier New" w:hAnsi="Courier New" w:cs="Courier New"/>
                <w:bCs/>
                <w:sz w:val="20"/>
                <w:szCs w:val="20"/>
              </w:rPr>
            </w:pPr>
            <w:proofErr w:type="spellStart"/>
            <w:r w:rsidRPr="00697651">
              <w:rPr>
                <w:rFonts w:ascii="Courier New" w:eastAsia="Courier New" w:hAnsi="Courier New" w:cs="Courier New"/>
                <w:b/>
                <w:sz w:val="20"/>
                <w:szCs w:val="20"/>
              </w:rPr>
              <w:t>symbol_section_accessor</w:t>
            </w:r>
            <w:proofErr w:type="spellEnd"/>
            <w:r w:rsidRPr="00697651">
              <w:rPr>
                <w:rFonts w:ascii="Courier New" w:eastAsia="Courier New" w:hAnsi="Courier New" w:cs="Courier New"/>
                <w:bCs/>
                <w:sz w:val="20"/>
                <w:szCs w:val="20"/>
              </w:rPr>
              <w:t>(</w:t>
            </w:r>
          </w:p>
          <w:p w14:paraId="449A079C" w14:textId="77777777" w:rsidR="00CD7A1B" w:rsidRPr="00697651" w:rsidRDefault="00CD7A1B" w:rsidP="00CD7A1B">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  const </w:t>
            </w:r>
            <w:proofErr w:type="spellStart"/>
            <w:r w:rsidRPr="00697651">
              <w:rPr>
                <w:rFonts w:ascii="Courier New" w:eastAsia="Courier New" w:hAnsi="Courier New" w:cs="Courier New"/>
                <w:bCs/>
                <w:sz w:val="20"/>
                <w:szCs w:val="20"/>
              </w:rPr>
              <w:t>elfio</w:t>
            </w:r>
            <w:proofErr w:type="spellEnd"/>
            <w:r w:rsidRPr="00697651">
              <w:rPr>
                <w:rFonts w:ascii="Courier New" w:eastAsia="Courier New" w:hAnsi="Courier New" w:cs="Courier New"/>
                <w:bCs/>
                <w:sz w:val="20"/>
                <w:szCs w:val="20"/>
              </w:rPr>
              <w:t xml:space="preserve">&amp; </w:t>
            </w:r>
            <w:proofErr w:type="spellStart"/>
            <w:r w:rsidRPr="00697651">
              <w:rPr>
                <w:rFonts w:ascii="Courier New" w:eastAsia="Courier New" w:hAnsi="Courier New" w:cs="Courier New"/>
                <w:bCs/>
                <w:sz w:val="20"/>
                <w:szCs w:val="20"/>
              </w:rPr>
              <w:t>elf_file</w:t>
            </w:r>
            <w:proofErr w:type="spellEnd"/>
            <w:r w:rsidRPr="00697651">
              <w:rPr>
                <w:rFonts w:ascii="Courier New" w:eastAsia="Courier New" w:hAnsi="Courier New" w:cs="Courier New"/>
                <w:bCs/>
                <w:sz w:val="20"/>
                <w:szCs w:val="20"/>
              </w:rPr>
              <w:t>,</w:t>
            </w:r>
          </w:p>
          <w:p w14:paraId="6422D4DF" w14:textId="77777777" w:rsidR="00CD7A1B" w:rsidRPr="00697651" w:rsidRDefault="00CD7A1B" w:rsidP="00CD7A1B">
            <w:pPr>
              <w:spacing w:line="276" w:lineRule="auto"/>
              <w:rPr>
                <w:sz w:val="20"/>
                <w:szCs w:val="20"/>
              </w:rPr>
            </w:pPr>
            <w:r w:rsidRPr="00697651">
              <w:rPr>
                <w:rFonts w:ascii="Courier New" w:eastAsia="Courier New" w:hAnsi="Courier New" w:cs="Courier New"/>
                <w:bCs/>
                <w:sz w:val="20"/>
                <w:szCs w:val="20"/>
              </w:rPr>
              <w:t xml:space="preserve">  section*     </w:t>
            </w:r>
            <w:proofErr w:type="spellStart"/>
            <w:r w:rsidRPr="00697651">
              <w:rPr>
                <w:rFonts w:ascii="Courier New" w:eastAsia="Courier New" w:hAnsi="Courier New" w:cs="Courier New"/>
                <w:bCs/>
                <w:sz w:val="20"/>
                <w:szCs w:val="20"/>
              </w:rPr>
              <w:t>symbols_section</w:t>
            </w:r>
            <w:proofErr w:type="spellEnd"/>
            <w:r w:rsidRPr="00697651">
              <w:rPr>
                <w:rFonts w:ascii="Courier New" w:eastAsia="Courier New" w:hAnsi="Courier New" w:cs="Courier New"/>
                <w:bCs/>
                <w:sz w:val="20"/>
                <w:szCs w:val="20"/>
              </w:rPr>
              <w:t xml:space="preserve"> )</w:t>
            </w:r>
          </w:p>
        </w:tc>
        <w:tc>
          <w:tcPr>
            <w:tcW w:w="4320" w:type="dxa"/>
            <w:tcBorders>
              <w:top w:val="single" w:sz="4" w:space="0" w:color="000000"/>
              <w:left w:val="single" w:sz="4" w:space="0" w:color="000000"/>
              <w:bottom w:val="single" w:sz="4" w:space="0" w:color="000000"/>
              <w:right w:val="single" w:sz="4" w:space="0" w:color="000000"/>
            </w:tcBorders>
          </w:tcPr>
          <w:p w14:paraId="274D49C0" w14:textId="77777777" w:rsidR="00CD7A1B" w:rsidRDefault="00CD7A1B" w:rsidP="00320D7D">
            <w:pPr>
              <w:spacing w:line="276" w:lineRule="auto"/>
            </w:pPr>
            <w:r>
              <w:t>The constructor</w:t>
            </w:r>
          </w:p>
        </w:tc>
      </w:tr>
      <w:tr w:rsidR="00CD7A1B" w14:paraId="445FA1B4" w14:textId="77777777" w:rsidTr="00281C8E">
        <w:trPr>
          <w:trHeight w:val="530"/>
        </w:trPr>
        <w:tc>
          <w:tcPr>
            <w:tcW w:w="5130" w:type="dxa"/>
            <w:tcBorders>
              <w:top w:val="single" w:sz="4" w:space="0" w:color="000000"/>
              <w:left w:val="single" w:sz="4" w:space="0" w:color="000000"/>
              <w:bottom w:val="single" w:sz="4" w:space="0" w:color="000000"/>
              <w:right w:val="single" w:sz="4" w:space="0" w:color="000000"/>
            </w:tcBorders>
          </w:tcPr>
          <w:p w14:paraId="083EA8BB" w14:textId="77777777" w:rsidR="00CD7A1B" w:rsidRPr="00697651" w:rsidRDefault="00CD7A1B" w:rsidP="00320D7D">
            <w:pPr>
              <w:spacing w:line="276" w:lineRule="auto"/>
              <w:rPr>
                <w:rFonts w:ascii="Courier New" w:eastAsia="Courier New" w:hAnsi="Courier New" w:cs="Courier New"/>
                <w:bCs/>
                <w:sz w:val="20"/>
                <w:szCs w:val="20"/>
              </w:rPr>
            </w:pPr>
            <w:proofErr w:type="spellStart"/>
            <w:r w:rsidRPr="00697651">
              <w:rPr>
                <w:rFonts w:ascii="Courier New" w:eastAsia="Courier New" w:hAnsi="Courier New" w:cs="Courier New"/>
                <w:bCs/>
                <w:sz w:val="20"/>
                <w:szCs w:val="20"/>
              </w:rPr>
              <w:t>Elf_Half</w:t>
            </w:r>
            <w:proofErr w:type="spellEnd"/>
          </w:p>
          <w:p w14:paraId="66DBBA4A" w14:textId="77777777" w:rsidR="00CD7A1B" w:rsidRPr="00697651" w:rsidRDefault="00CD7A1B" w:rsidP="00320D7D">
            <w:pPr>
              <w:spacing w:line="276" w:lineRule="auto"/>
              <w:rPr>
                <w:rFonts w:ascii="Courier New" w:eastAsia="Courier New" w:hAnsi="Courier New" w:cs="Courier New"/>
                <w:b/>
                <w:sz w:val="20"/>
                <w:szCs w:val="20"/>
              </w:rPr>
            </w:pPr>
            <w:proofErr w:type="spellStart"/>
            <w:r w:rsidRPr="00697651">
              <w:rPr>
                <w:rFonts w:ascii="Courier New" w:eastAsia="Courier New" w:hAnsi="Courier New" w:cs="Courier New"/>
                <w:b/>
                <w:sz w:val="20"/>
                <w:szCs w:val="20"/>
              </w:rPr>
              <w:t>get_index</w:t>
            </w:r>
            <w:proofErr w:type="spellEnd"/>
            <w:r w:rsidRPr="00697651">
              <w:rPr>
                <w:rFonts w:ascii="Courier New" w:eastAsia="Courier New" w:hAnsi="Courier New" w:cs="Courier New"/>
                <w:b/>
                <w:sz w:val="20"/>
                <w:szCs w:val="20"/>
              </w:rPr>
              <w:t>()</w:t>
            </w:r>
          </w:p>
        </w:tc>
        <w:tc>
          <w:tcPr>
            <w:tcW w:w="4320" w:type="dxa"/>
            <w:tcBorders>
              <w:top w:val="single" w:sz="4" w:space="0" w:color="000000"/>
              <w:left w:val="single" w:sz="4" w:space="0" w:color="000000"/>
              <w:bottom w:val="single" w:sz="4" w:space="0" w:color="000000"/>
              <w:right w:val="single" w:sz="4" w:space="0" w:color="000000"/>
            </w:tcBorders>
          </w:tcPr>
          <w:p w14:paraId="1686971B" w14:textId="77777777" w:rsidR="00CD7A1B" w:rsidRDefault="00CD7A1B" w:rsidP="00320D7D">
            <w:pPr>
              <w:spacing w:line="276" w:lineRule="auto"/>
            </w:pPr>
            <w:r>
              <w:t>Returns segment’s index</w:t>
            </w:r>
          </w:p>
        </w:tc>
      </w:tr>
      <w:tr w:rsidR="00CD7A1B" w14:paraId="3F47ECD4" w14:textId="77777777" w:rsidTr="00281C8E">
        <w:trPr>
          <w:trHeight w:val="530"/>
        </w:trPr>
        <w:tc>
          <w:tcPr>
            <w:tcW w:w="5130" w:type="dxa"/>
            <w:tcBorders>
              <w:top w:val="single" w:sz="4" w:space="0" w:color="000000"/>
              <w:left w:val="single" w:sz="4" w:space="0" w:color="000000"/>
              <w:bottom w:val="single" w:sz="4" w:space="0" w:color="000000"/>
              <w:right w:val="single" w:sz="4" w:space="0" w:color="000000"/>
            </w:tcBorders>
          </w:tcPr>
          <w:p w14:paraId="23CB4764" w14:textId="77777777" w:rsidR="00CD7A1B" w:rsidRPr="00697651" w:rsidRDefault="00CD7A1B" w:rsidP="00CD7A1B">
            <w:pPr>
              <w:spacing w:line="276" w:lineRule="auto"/>
              <w:rPr>
                <w:rFonts w:ascii="Courier New" w:eastAsia="Courier New" w:hAnsi="Courier New" w:cs="Courier New"/>
                <w:bCs/>
                <w:sz w:val="20"/>
                <w:szCs w:val="20"/>
              </w:rPr>
            </w:pPr>
            <w:proofErr w:type="spellStart"/>
            <w:r w:rsidRPr="00697651">
              <w:rPr>
                <w:rFonts w:ascii="Courier New" w:eastAsia="Courier New" w:hAnsi="Courier New" w:cs="Courier New"/>
                <w:bCs/>
                <w:sz w:val="20"/>
                <w:szCs w:val="20"/>
              </w:rPr>
              <w:t>Elf_Xword</w:t>
            </w:r>
            <w:proofErr w:type="spellEnd"/>
          </w:p>
          <w:p w14:paraId="487E885E" w14:textId="77777777" w:rsidR="00CD7A1B" w:rsidRPr="00697651" w:rsidRDefault="00CD7A1B" w:rsidP="00CD7A1B">
            <w:pPr>
              <w:spacing w:line="276" w:lineRule="auto"/>
              <w:rPr>
                <w:rFonts w:ascii="Courier New" w:eastAsia="Courier New" w:hAnsi="Courier New" w:cs="Courier New"/>
                <w:bCs/>
                <w:sz w:val="20"/>
                <w:szCs w:val="20"/>
              </w:rPr>
            </w:pPr>
            <w:proofErr w:type="spellStart"/>
            <w:r w:rsidRPr="00697651">
              <w:rPr>
                <w:rFonts w:ascii="Courier New" w:eastAsia="Courier New" w:hAnsi="Courier New" w:cs="Courier New"/>
                <w:b/>
                <w:sz w:val="20"/>
                <w:szCs w:val="20"/>
              </w:rPr>
              <w:t>get_symbols_num</w:t>
            </w:r>
            <w:proofErr w:type="spellEnd"/>
            <w:r w:rsidRPr="00697651">
              <w:rPr>
                <w:rFonts w:ascii="Courier New" w:eastAsia="Courier New" w:hAnsi="Courier New" w:cs="Courier New"/>
                <w:bCs/>
                <w:sz w:val="20"/>
                <w:szCs w:val="20"/>
              </w:rPr>
              <w:t>()</w:t>
            </w:r>
          </w:p>
        </w:tc>
        <w:tc>
          <w:tcPr>
            <w:tcW w:w="4320" w:type="dxa"/>
            <w:tcBorders>
              <w:top w:val="single" w:sz="4" w:space="0" w:color="000000"/>
              <w:left w:val="single" w:sz="4" w:space="0" w:color="000000"/>
              <w:bottom w:val="single" w:sz="4" w:space="0" w:color="000000"/>
              <w:right w:val="single" w:sz="4" w:space="0" w:color="000000"/>
            </w:tcBorders>
          </w:tcPr>
          <w:p w14:paraId="39424B1A" w14:textId="77777777" w:rsidR="00CD7A1B" w:rsidRDefault="00CD7A1B" w:rsidP="00320D7D">
            <w:pPr>
              <w:spacing w:line="276" w:lineRule="auto"/>
            </w:pPr>
            <w:r>
              <w:t>Returns number of symbols in the section</w:t>
            </w:r>
          </w:p>
        </w:tc>
      </w:tr>
      <w:tr w:rsidR="00CD7A1B" w14:paraId="2168E660" w14:textId="77777777" w:rsidTr="00281C8E">
        <w:trPr>
          <w:trHeight w:val="530"/>
        </w:trPr>
        <w:tc>
          <w:tcPr>
            <w:tcW w:w="5130" w:type="dxa"/>
            <w:tcBorders>
              <w:top w:val="single" w:sz="4" w:space="0" w:color="000000"/>
              <w:left w:val="single" w:sz="4" w:space="0" w:color="000000"/>
              <w:bottom w:val="single" w:sz="4" w:space="0" w:color="000000"/>
              <w:right w:val="single" w:sz="4" w:space="0" w:color="000000"/>
            </w:tcBorders>
          </w:tcPr>
          <w:p w14:paraId="45554653" w14:textId="77777777" w:rsidR="00CD7A1B" w:rsidRPr="00697651" w:rsidRDefault="00CD7A1B" w:rsidP="00320D7D">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Get functions:</w:t>
            </w:r>
          </w:p>
          <w:p w14:paraId="7377B8AA" w14:textId="77777777" w:rsidR="00CD7A1B" w:rsidRPr="00697651" w:rsidRDefault="00CD7A1B" w:rsidP="00320D7D">
            <w:pPr>
              <w:spacing w:line="276" w:lineRule="auto"/>
              <w:rPr>
                <w:rFonts w:ascii="Courier New" w:eastAsia="Courier New" w:hAnsi="Courier New" w:cs="Courier New"/>
                <w:bCs/>
                <w:sz w:val="20"/>
                <w:szCs w:val="20"/>
              </w:rPr>
            </w:pPr>
          </w:p>
          <w:p w14:paraId="52F43BC8" w14:textId="77777777" w:rsidR="00CD7A1B" w:rsidRPr="00697651" w:rsidRDefault="00CD7A1B" w:rsidP="00CD7A1B">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bool</w:t>
            </w:r>
          </w:p>
          <w:p w14:paraId="7EA64264" w14:textId="77777777" w:rsidR="00CD7A1B" w:rsidRPr="00697651" w:rsidRDefault="00CD7A1B" w:rsidP="00CD7A1B">
            <w:pPr>
              <w:spacing w:line="276" w:lineRule="auto"/>
              <w:rPr>
                <w:rFonts w:ascii="Courier New" w:eastAsia="Courier New" w:hAnsi="Courier New" w:cs="Courier New"/>
                <w:bCs/>
                <w:sz w:val="20"/>
                <w:szCs w:val="20"/>
              </w:rPr>
            </w:pPr>
            <w:proofErr w:type="spellStart"/>
            <w:r w:rsidRPr="00697651">
              <w:rPr>
                <w:rFonts w:ascii="Courier New" w:eastAsia="Courier New" w:hAnsi="Courier New" w:cs="Courier New"/>
                <w:b/>
                <w:sz w:val="20"/>
                <w:szCs w:val="20"/>
              </w:rPr>
              <w:t>get_symbol</w:t>
            </w:r>
            <w:proofErr w:type="spellEnd"/>
            <w:r w:rsidRPr="00697651">
              <w:rPr>
                <w:rFonts w:ascii="Courier New" w:eastAsia="Courier New" w:hAnsi="Courier New" w:cs="Courier New"/>
                <w:bCs/>
                <w:sz w:val="20"/>
                <w:szCs w:val="20"/>
              </w:rPr>
              <w:t>(</w:t>
            </w:r>
          </w:p>
          <w:p w14:paraId="4B4DF542" w14:textId="77777777" w:rsidR="00CD7A1B" w:rsidRPr="00697651" w:rsidRDefault="00CD7A1B" w:rsidP="00CD7A1B">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  </w:t>
            </w:r>
            <w:proofErr w:type="spellStart"/>
            <w:r w:rsidRPr="00697651">
              <w:rPr>
                <w:rFonts w:ascii="Courier New" w:eastAsia="Courier New" w:hAnsi="Courier New" w:cs="Courier New"/>
                <w:bCs/>
                <w:sz w:val="20"/>
                <w:szCs w:val="20"/>
              </w:rPr>
              <w:t>Elf_Xword</w:t>
            </w:r>
            <w:proofErr w:type="spellEnd"/>
            <w:r w:rsidRPr="00697651">
              <w:rPr>
                <w:rFonts w:ascii="Courier New" w:eastAsia="Courier New" w:hAnsi="Courier New" w:cs="Courier New"/>
                <w:bCs/>
                <w:sz w:val="20"/>
                <w:szCs w:val="20"/>
              </w:rPr>
              <w:t xml:space="preserve">      index,</w:t>
            </w:r>
          </w:p>
          <w:p w14:paraId="08C6B36E" w14:textId="77777777" w:rsidR="00CD7A1B" w:rsidRPr="00697651" w:rsidRDefault="00CD7A1B" w:rsidP="00CD7A1B">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  </w:t>
            </w:r>
            <w:proofErr w:type="gramStart"/>
            <w:r w:rsidRPr="00697651">
              <w:rPr>
                <w:rFonts w:ascii="Courier New" w:eastAsia="Courier New" w:hAnsi="Courier New" w:cs="Courier New"/>
                <w:bCs/>
                <w:sz w:val="20"/>
                <w:szCs w:val="20"/>
              </w:rPr>
              <w:t>std::</w:t>
            </w:r>
            <w:proofErr w:type="gramEnd"/>
            <w:r w:rsidRPr="00697651">
              <w:rPr>
                <w:rFonts w:ascii="Courier New" w:eastAsia="Courier New" w:hAnsi="Courier New" w:cs="Courier New"/>
                <w:bCs/>
                <w:sz w:val="20"/>
                <w:szCs w:val="20"/>
              </w:rPr>
              <w:t>string&amp;   name,</w:t>
            </w:r>
          </w:p>
          <w:p w14:paraId="49DE3D41" w14:textId="77777777" w:rsidR="00CD7A1B" w:rsidRPr="00697651" w:rsidRDefault="00CD7A1B" w:rsidP="00CD7A1B">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  Elf64_Addr&amp;    value,</w:t>
            </w:r>
          </w:p>
          <w:p w14:paraId="6DE0CC97" w14:textId="77777777" w:rsidR="00CD7A1B" w:rsidRPr="00697651" w:rsidRDefault="00CD7A1B" w:rsidP="00CD7A1B">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  </w:t>
            </w:r>
            <w:proofErr w:type="spellStart"/>
            <w:r w:rsidRPr="00697651">
              <w:rPr>
                <w:rFonts w:ascii="Courier New" w:eastAsia="Courier New" w:hAnsi="Courier New" w:cs="Courier New"/>
                <w:bCs/>
                <w:sz w:val="20"/>
                <w:szCs w:val="20"/>
              </w:rPr>
              <w:t>Elf_Xword</w:t>
            </w:r>
            <w:proofErr w:type="spellEnd"/>
            <w:r w:rsidRPr="00697651">
              <w:rPr>
                <w:rFonts w:ascii="Courier New" w:eastAsia="Courier New" w:hAnsi="Courier New" w:cs="Courier New"/>
                <w:bCs/>
                <w:sz w:val="20"/>
                <w:szCs w:val="20"/>
              </w:rPr>
              <w:t>&amp;     size,</w:t>
            </w:r>
          </w:p>
          <w:p w14:paraId="64159EDC" w14:textId="77777777" w:rsidR="00CD7A1B" w:rsidRPr="00697651" w:rsidRDefault="00CD7A1B" w:rsidP="00CD7A1B">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  unsigned char&amp; bind,</w:t>
            </w:r>
          </w:p>
          <w:p w14:paraId="2C7C4E3E" w14:textId="77777777" w:rsidR="00CD7A1B" w:rsidRPr="00697651" w:rsidRDefault="00CD7A1B" w:rsidP="00CD7A1B">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  unsigned char&amp; type,</w:t>
            </w:r>
          </w:p>
          <w:p w14:paraId="37D25EB7" w14:textId="77777777" w:rsidR="00CD7A1B" w:rsidRPr="00697651" w:rsidRDefault="00CD7A1B" w:rsidP="00CD7A1B">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  </w:t>
            </w:r>
            <w:proofErr w:type="spellStart"/>
            <w:r w:rsidRPr="00697651">
              <w:rPr>
                <w:rFonts w:ascii="Courier New" w:eastAsia="Courier New" w:hAnsi="Courier New" w:cs="Courier New"/>
                <w:bCs/>
                <w:sz w:val="20"/>
                <w:szCs w:val="20"/>
              </w:rPr>
              <w:t>Elf_Half</w:t>
            </w:r>
            <w:proofErr w:type="spellEnd"/>
            <w:r w:rsidRPr="00697651">
              <w:rPr>
                <w:rFonts w:ascii="Courier New" w:eastAsia="Courier New" w:hAnsi="Courier New" w:cs="Courier New"/>
                <w:bCs/>
                <w:sz w:val="20"/>
                <w:szCs w:val="20"/>
              </w:rPr>
              <w:t xml:space="preserve">&amp;      </w:t>
            </w:r>
            <w:proofErr w:type="spellStart"/>
            <w:r w:rsidRPr="00697651">
              <w:rPr>
                <w:rFonts w:ascii="Courier New" w:eastAsia="Courier New" w:hAnsi="Courier New" w:cs="Courier New"/>
                <w:bCs/>
                <w:sz w:val="20"/>
                <w:szCs w:val="20"/>
              </w:rPr>
              <w:t>section_index</w:t>
            </w:r>
            <w:proofErr w:type="spellEnd"/>
            <w:r w:rsidRPr="00697651">
              <w:rPr>
                <w:rFonts w:ascii="Courier New" w:eastAsia="Courier New" w:hAnsi="Courier New" w:cs="Courier New"/>
                <w:bCs/>
                <w:sz w:val="20"/>
                <w:szCs w:val="20"/>
              </w:rPr>
              <w:t>,</w:t>
            </w:r>
          </w:p>
          <w:p w14:paraId="1C88632E" w14:textId="77777777" w:rsidR="00CD7A1B" w:rsidRPr="00697651" w:rsidRDefault="00CD7A1B" w:rsidP="00CD7A1B">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  unsigned char&amp; other )</w:t>
            </w:r>
          </w:p>
          <w:p w14:paraId="3751A73D" w14:textId="77777777" w:rsidR="00CD7A1B" w:rsidRPr="00697651" w:rsidRDefault="00CD7A1B" w:rsidP="00CD7A1B">
            <w:pPr>
              <w:spacing w:line="276" w:lineRule="auto"/>
              <w:rPr>
                <w:rFonts w:ascii="Courier New" w:eastAsia="Courier New" w:hAnsi="Courier New" w:cs="Courier New"/>
                <w:bCs/>
                <w:sz w:val="20"/>
                <w:szCs w:val="20"/>
              </w:rPr>
            </w:pPr>
          </w:p>
          <w:p w14:paraId="5289AC98" w14:textId="77777777" w:rsidR="00CD7A1B" w:rsidRPr="00697651" w:rsidRDefault="00CD7A1B" w:rsidP="00CD7A1B">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bool</w:t>
            </w:r>
          </w:p>
          <w:p w14:paraId="06AF3078" w14:textId="77777777" w:rsidR="00CD7A1B" w:rsidRPr="00697651" w:rsidRDefault="00CD7A1B" w:rsidP="00CD7A1B">
            <w:pPr>
              <w:spacing w:line="276" w:lineRule="auto"/>
              <w:rPr>
                <w:rFonts w:ascii="Courier New" w:eastAsia="Courier New" w:hAnsi="Courier New" w:cs="Courier New"/>
                <w:bCs/>
                <w:sz w:val="20"/>
                <w:szCs w:val="20"/>
              </w:rPr>
            </w:pPr>
            <w:proofErr w:type="spellStart"/>
            <w:r w:rsidRPr="00697651">
              <w:rPr>
                <w:rFonts w:ascii="Courier New" w:eastAsia="Courier New" w:hAnsi="Courier New" w:cs="Courier New"/>
                <w:b/>
                <w:sz w:val="20"/>
                <w:szCs w:val="20"/>
              </w:rPr>
              <w:t>get_symbol</w:t>
            </w:r>
            <w:proofErr w:type="spellEnd"/>
            <w:r w:rsidRPr="00697651">
              <w:rPr>
                <w:rFonts w:ascii="Courier New" w:eastAsia="Courier New" w:hAnsi="Courier New" w:cs="Courier New"/>
                <w:bCs/>
                <w:sz w:val="20"/>
                <w:szCs w:val="20"/>
              </w:rPr>
              <w:t>(</w:t>
            </w:r>
          </w:p>
          <w:p w14:paraId="09E318A1" w14:textId="77777777" w:rsidR="00CD7A1B" w:rsidRPr="00697651" w:rsidRDefault="00CD7A1B" w:rsidP="00CD7A1B">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  const </w:t>
            </w:r>
            <w:proofErr w:type="gramStart"/>
            <w:r w:rsidRPr="00697651">
              <w:rPr>
                <w:rFonts w:ascii="Courier New" w:eastAsia="Courier New" w:hAnsi="Courier New" w:cs="Courier New"/>
                <w:bCs/>
                <w:sz w:val="20"/>
                <w:szCs w:val="20"/>
              </w:rPr>
              <w:t>std::</w:t>
            </w:r>
            <w:proofErr w:type="gramEnd"/>
            <w:r w:rsidRPr="00697651">
              <w:rPr>
                <w:rFonts w:ascii="Courier New" w:eastAsia="Courier New" w:hAnsi="Courier New" w:cs="Courier New"/>
                <w:bCs/>
                <w:sz w:val="20"/>
                <w:szCs w:val="20"/>
              </w:rPr>
              <w:t>string&amp; name,</w:t>
            </w:r>
          </w:p>
          <w:p w14:paraId="68349255" w14:textId="77777777" w:rsidR="00CD7A1B" w:rsidRPr="00697651" w:rsidRDefault="00CD7A1B" w:rsidP="00CD7A1B">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  Elf64_Addr&amp;    </w:t>
            </w:r>
            <w:r w:rsidR="00697651" w:rsidRPr="00697651">
              <w:rPr>
                <w:rFonts w:ascii="Courier New" w:eastAsia="Courier New" w:hAnsi="Courier New" w:cs="Courier New"/>
                <w:bCs/>
                <w:sz w:val="20"/>
                <w:szCs w:val="20"/>
              </w:rPr>
              <w:t xml:space="preserve">    </w:t>
            </w:r>
            <w:r w:rsidRPr="00697651">
              <w:rPr>
                <w:rFonts w:ascii="Courier New" w:eastAsia="Courier New" w:hAnsi="Courier New" w:cs="Courier New"/>
                <w:bCs/>
                <w:sz w:val="20"/>
                <w:szCs w:val="20"/>
              </w:rPr>
              <w:t>value,</w:t>
            </w:r>
          </w:p>
          <w:p w14:paraId="43DEA969" w14:textId="77777777" w:rsidR="00CD7A1B" w:rsidRPr="00697651" w:rsidRDefault="00CD7A1B" w:rsidP="00CD7A1B">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  </w:t>
            </w:r>
            <w:proofErr w:type="spellStart"/>
            <w:r w:rsidRPr="00697651">
              <w:rPr>
                <w:rFonts w:ascii="Courier New" w:eastAsia="Courier New" w:hAnsi="Courier New" w:cs="Courier New"/>
                <w:bCs/>
                <w:sz w:val="20"/>
                <w:szCs w:val="20"/>
              </w:rPr>
              <w:t>Elf_Xword</w:t>
            </w:r>
            <w:proofErr w:type="spellEnd"/>
            <w:r w:rsidRPr="00697651">
              <w:rPr>
                <w:rFonts w:ascii="Courier New" w:eastAsia="Courier New" w:hAnsi="Courier New" w:cs="Courier New"/>
                <w:bCs/>
                <w:sz w:val="20"/>
                <w:szCs w:val="20"/>
              </w:rPr>
              <w:t xml:space="preserve">&amp;     </w:t>
            </w:r>
            <w:r w:rsidR="00697651" w:rsidRPr="00697651">
              <w:rPr>
                <w:rFonts w:ascii="Courier New" w:eastAsia="Courier New" w:hAnsi="Courier New" w:cs="Courier New"/>
                <w:bCs/>
                <w:sz w:val="20"/>
                <w:szCs w:val="20"/>
              </w:rPr>
              <w:t xml:space="preserve">    </w:t>
            </w:r>
            <w:r w:rsidRPr="00697651">
              <w:rPr>
                <w:rFonts w:ascii="Courier New" w:eastAsia="Courier New" w:hAnsi="Courier New" w:cs="Courier New"/>
                <w:bCs/>
                <w:sz w:val="20"/>
                <w:szCs w:val="20"/>
              </w:rPr>
              <w:t>size,</w:t>
            </w:r>
          </w:p>
          <w:p w14:paraId="5015F583" w14:textId="77777777" w:rsidR="00CD7A1B" w:rsidRPr="00697651" w:rsidRDefault="00CD7A1B" w:rsidP="00CD7A1B">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  unsigned char&amp; </w:t>
            </w:r>
            <w:r w:rsidR="00697651" w:rsidRPr="00697651">
              <w:rPr>
                <w:rFonts w:ascii="Courier New" w:eastAsia="Courier New" w:hAnsi="Courier New" w:cs="Courier New"/>
                <w:bCs/>
                <w:sz w:val="20"/>
                <w:szCs w:val="20"/>
              </w:rPr>
              <w:t xml:space="preserve">    </w:t>
            </w:r>
            <w:r w:rsidRPr="00697651">
              <w:rPr>
                <w:rFonts w:ascii="Courier New" w:eastAsia="Courier New" w:hAnsi="Courier New" w:cs="Courier New"/>
                <w:bCs/>
                <w:sz w:val="20"/>
                <w:szCs w:val="20"/>
              </w:rPr>
              <w:t>bind,</w:t>
            </w:r>
          </w:p>
          <w:p w14:paraId="757890A8" w14:textId="77777777" w:rsidR="00CD7A1B" w:rsidRPr="00697651" w:rsidRDefault="00CD7A1B" w:rsidP="00CD7A1B">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  unsigned char&amp; </w:t>
            </w:r>
            <w:r w:rsidR="00697651" w:rsidRPr="00697651">
              <w:rPr>
                <w:rFonts w:ascii="Courier New" w:eastAsia="Courier New" w:hAnsi="Courier New" w:cs="Courier New"/>
                <w:bCs/>
                <w:sz w:val="20"/>
                <w:szCs w:val="20"/>
              </w:rPr>
              <w:t xml:space="preserve">    </w:t>
            </w:r>
            <w:r w:rsidRPr="00697651">
              <w:rPr>
                <w:rFonts w:ascii="Courier New" w:eastAsia="Courier New" w:hAnsi="Courier New" w:cs="Courier New"/>
                <w:bCs/>
                <w:sz w:val="20"/>
                <w:szCs w:val="20"/>
              </w:rPr>
              <w:t>type,</w:t>
            </w:r>
          </w:p>
          <w:p w14:paraId="2D5276B7" w14:textId="77777777" w:rsidR="00CD7A1B" w:rsidRPr="00697651" w:rsidRDefault="00CD7A1B" w:rsidP="00CD7A1B">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  </w:t>
            </w:r>
            <w:proofErr w:type="spellStart"/>
            <w:r w:rsidRPr="00697651">
              <w:rPr>
                <w:rFonts w:ascii="Courier New" w:eastAsia="Courier New" w:hAnsi="Courier New" w:cs="Courier New"/>
                <w:bCs/>
                <w:sz w:val="20"/>
                <w:szCs w:val="20"/>
              </w:rPr>
              <w:t>Elf_Half</w:t>
            </w:r>
            <w:proofErr w:type="spellEnd"/>
            <w:r w:rsidRPr="00697651">
              <w:rPr>
                <w:rFonts w:ascii="Courier New" w:eastAsia="Courier New" w:hAnsi="Courier New" w:cs="Courier New"/>
                <w:bCs/>
                <w:sz w:val="20"/>
                <w:szCs w:val="20"/>
              </w:rPr>
              <w:t xml:space="preserve">&amp;      </w:t>
            </w:r>
            <w:r w:rsidR="00697651" w:rsidRPr="00697651">
              <w:rPr>
                <w:rFonts w:ascii="Courier New" w:eastAsia="Courier New" w:hAnsi="Courier New" w:cs="Courier New"/>
                <w:bCs/>
                <w:sz w:val="20"/>
                <w:szCs w:val="20"/>
              </w:rPr>
              <w:t xml:space="preserve">    </w:t>
            </w:r>
            <w:proofErr w:type="spellStart"/>
            <w:r w:rsidRPr="00697651">
              <w:rPr>
                <w:rFonts w:ascii="Courier New" w:eastAsia="Courier New" w:hAnsi="Courier New" w:cs="Courier New"/>
                <w:bCs/>
                <w:sz w:val="20"/>
                <w:szCs w:val="20"/>
              </w:rPr>
              <w:t>section_index</w:t>
            </w:r>
            <w:proofErr w:type="spellEnd"/>
            <w:r w:rsidRPr="00697651">
              <w:rPr>
                <w:rFonts w:ascii="Courier New" w:eastAsia="Courier New" w:hAnsi="Courier New" w:cs="Courier New"/>
                <w:bCs/>
                <w:sz w:val="20"/>
                <w:szCs w:val="20"/>
              </w:rPr>
              <w:t>,</w:t>
            </w:r>
          </w:p>
          <w:p w14:paraId="4FA123B8" w14:textId="77777777" w:rsidR="00CD7A1B" w:rsidRDefault="00CD7A1B" w:rsidP="00CD7A1B">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  unsigned char&amp; </w:t>
            </w:r>
            <w:r w:rsidR="00697651" w:rsidRPr="00697651">
              <w:rPr>
                <w:rFonts w:ascii="Courier New" w:eastAsia="Courier New" w:hAnsi="Courier New" w:cs="Courier New"/>
                <w:bCs/>
                <w:sz w:val="20"/>
                <w:szCs w:val="20"/>
              </w:rPr>
              <w:t xml:space="preserve">    </w:t>
            </w:r>
            <w:r w:rsidRPr="00697651">
              <w:rPr>
                <w:rFonts w:ascii="Courier New" w:eastAsia="Courier New" w:hAnsi="Courier New" w:cs="Courier New"/>
                <w:bCs/>
                <w:sz w:val="20"/>
                <w:szCs w:val="20"/>
              </w:rPr>
              <w:t>other )</w:t>
            </w:r>
          </w:p>
          <w:p w14:paraId="73E4307E" w14:textId="77777777" w:rsidR="00277698" w:rsidRDefault="00277698" w:rsidP="00CD7A1B">
            <w:pPr>
              <w:spacing w:line="276" w:lineRule="auto"/>
              <w:rPr>
                <w:rFonts w:ascii="Courier New" w:eastAsia="Courier New" w:hAnsi="Courier New" w:cs="Courier New"/>
                <w:bCs/>
                <w:sz w:val="20"/>
                <w:szCs w:val="20"/>
              </w:rPr>
            </w:pPr>
          </w:p>
          <w:p w14:paraId="14254C22" w14:textId="77777777" w:rsidR="00277698" w:rsidRPr="00277698" w:rsidRDefault="00277698" w:rsidP="00277698">
            <w:pPr>
              <w:spacing w:line="276" w:lineRule="auto"/>
              <w:rPr>
                <w:rFonts w:ascii="Courier New" w:eastAsia="Courier New" w:hAnsi="Courier New" w:cs="Courier New"/>
                <w:bCs/>
                <w:sz w:val="20"/>
                <w:szCs w:val="20"/>
              </w:rPr>
            </w:pPr>
            <w:r w:rsidRPr="00277698">
              <w:rPr>
                <w:rFonts w:ascii="Courier New" w:eastAsia="Courier New" w:hAnsi="Courier New" w:cs="Courier New"/>
                <w:bCs/>
                <w:sz w:val="20"/>
                <w:szCs w:val="20"/>
              </w:rPr>
              <w:t>bool</w:t>
            </w:r>
          </w:p>
          <w:p w14:paraId="75E67FA7" w14:textId="77777777" w:rsidR="00277698" w:rsidRDefault="00277698" w:rsidP="00277698">
            <w:pPr>
              <w:spacing w:line="276" w:lineRule="auto"/>
              <w:rPr>
                <w:rFonts w:ascii="Courier New" w:eastAsia="Courier New" w:hAnsi="Courier New" w:cs="Courier New"/>
                <w:bCs/>
                <w:sz w:val="20"/>
                <w:szCs w:val="20"/>
              </w:rPr>
            </w:pPr>
            <w:proofErr w:type="spellStart"/>
            <w:r w:rsidRPr="00F41157">
              <w:rPr>
                <w:rFonts w:ascii="Courier New" w:eastAsia="Courier New" w:hAnsi="Courier New" w:cs="Courier New"/>
                <w:b/>
                <w:sz w:val="20"/>
                <w:szCs w:val="20"/>
              </w:rPr>
              <w:t>get_symbol</w:t>
            </w:r>
            <w:proofErr w:type="spellEnd"/>
            <w:r w:rsidRPr="00277698">
              <w:rPr>
                <w:rFonts w:ascii="Courier New" w:eastAsia="Courier New" w:hAnsi="Courier New" w:cs="Courier New"/>
                <w:bCs/>
                <w:sz w:val="20"/>
                <w:szCs w:val="20"/>
              </w:rPr>
              <w:t>(</w:t>
            </w:r>
          </w:p>
          <w:p w14:paraId="26BC1890" w14:textId="77777777" w:rsidR="00277698" w:rsidRDefault="00277698" w:rsidP="00277698">
            <w:pPr>
              <w:spacing w:line="276" w:lineRule="auto"/>
              <w:rPr>
                <w:rFonts w:ascii="Courier New" w:eastAsia="Courier New" w:hAnsi="Courier New" w:cs="Courier New"/>
                <w:bCs/>
                <w:sz w:val="20"/>
                <w:szCs w:val="20"/>
              </w:rPr>
            </w:pPr>
            <w:r>
              <w:rPr>
                <w:rFonts w:ascii="Courier New" w:eastAsia="Courier New" w:hAnsi="Courier New" w:cs="Courier New"/>
                <w:bCs/>
                <w:sz w:val="20"/>
                <w:szCs w:val="20"/>
              </w:rPr>
              <w:t xml:space="preserve">  </w:t>
            </w:r>
            <w:r w:rsidRPr="00277698">
              <w:rPr>
                <w:rFonts w:ascii="Courier New" w:eastAsia="Courier New" w:hAnsi="Courier New" w:cs="Courier New"/>
                <w:bCs/>
                <w:sz w:val="20"/>
                <w:szCs w:val="20"/>
              </w:rPr>
              <w:t>const Elf64_Addr&amp; value,</w:t>
            </w:r>
          </w:p>
          <w:p w14:paraId="19071F8F" w14:textId="77777777" w:rsidR="00277698" w:rsidRDefault="00277698" w:rsidP="00D645FD">
            <w:pPr>
              <w:spacing w:line="276" w:lineRule="auto"/>
              <w:rPr>
                <w:rFonts w:ascii="Courier New" w:eastAsia="Courier New" w:hAnsi="Courier New" w:cs="Courier New"/>
                <w:bCs/>
                <w:sz w:val="20"/>
                <w:szCs w:val="20"/>
              </w:rPr>
            </w:pPr>
            <w:r w:rsidRPr="00277698">
              <w:rPr>
                <w:rFonts w:ascii="Courier New" w:eastAsia="Courier New" w:hAnsi="Courier New" w:cs="Courier New"/>
                <w:bCs/>
                <w:sz w:val="20"/>
                <w:szCs w:val="20"/>
              </w:rPr>
              <w:t xml:space="preserve">  </w:t>
            </w:r>
            <w:proofErr w:type="gramStart"/>
            <w:r w:rsidRPr="00277698">
              <w:rPr>
                <w:rFonts w:ascii="Courier New" w:eastAsia="Courier New" w:hAnsi="Courier New" w:cs="Courier New"/>
                <w:bCs/>
                <w:sz w:val="20"/>
                <w:szCs w:val="20"/>
              </w:rPr>
              <w:t>std::</w:t>
            </w:r>
            <w:proofErr w:type="gramEnd"/>
            <w:r w:rsidRPr="00277698">
              <w:rPr>
                <w:rFonts w:ascii="Courier New" w:eastAsia="Courier New" w:hAnsi="Courier New" w:cs="Courier New"/>
                <w:bCs/>
                <w:sz w:val="20"/>
                <w:szCs w:val="20"/>
              </w:rPr>
              <w:t>string&amp;      name,</w:t>
            </w:r>
          </w:p>
          <w:p w14:paraId="41528339" w14:textId="77777777" w:rsidR="00277698" w:rsidRDefault="00277698" w:rsidP="00277698">
            <w:pPr>
              <w:spacing w:line="276" w:lineRule="auto"/>
              <w:rPr>
                <w:rFonts w:ascii="Courier New" w:eastAsia="Courier New" w:hAnsi="Courier New" w:cs="Courier New"/>
                <w:bCs/>
                <w:sz w:val="20"/>
                <w:szCs w:val="20"/>
              </w:rPr>
            </w:pPr>
            <w:r w:rsidRPr="00277698">
              <w:rPr>
                <w:rFonts w:ascii="Courier New" w:eastAsia="Courier New" w:hAnsi="Courier New" w:cs="Courier New"/>
                <w:bCs/>
                <w:sz w:val="20"/>
                <w:szCs w:val="20"/>
              </w:rPr>
              <w:t xml:space="preserve">  </w:t>
            </w:r>
            <w:proofErr w:type="spellStart"/>
            <w:r w:rsidRPr="00277698">
              <w:rPr>
                <w:rFonts w:ascii="Courier New" w:eastAsia="Courier New" w:hAnsi="Courier New" w:cs="Courier New"/>
                <w:bCs/>
                <w:sz w:val="20"/>
                <w:szCs w:val="20"/>
              </w:rPr>
              <w:t>Elf_Xword</w:t>
            </w:r>
            <w:proofErr w:type="spellEnd"/>
            <w:r w:rsidRPr="00277698">
              <w:rPr>
                <w:rFonts w:ascii="Courier New" w:eastAsia="Courier New" w:hAnsi="Courier New" w:cs="Courier New"/>
                <w:bCs/>
                <w:sz w:val="20"/>
                <w:szCs w:val="20"/>
              </w:rPr>
              <w:t>&amp;        size,</w:t>
            </w:r>
          </w:p>
          <w:p w14:paraId="1580E61F" w14:textId="77777777" w:rsidR="00277698" w:rsidRDefault="00277698" w:rsidP="00277698">
            <w:pPr>
              <w:spacing w:line="276" w:lineRule="auto"/>
              <w:rPr>
                <w:rFonts w:ascii="Courier New" w:eastAsia="Courier New" w:hAnsi="Courier New" w:cs="Courier New"/>
                <w:bCs/>
                <w:sz w:val="20"/>
                <w:szCs w:val="20"/>
              </w:rPr>
            </w:pPr>
            <w:r w:rsidRPr="00277698">
              <w:rPr>
                <w:rFonts w:ascii="Courier New" w:eastAsia="Courier New" w:hAnsi="Courier New" w:cs="Courier New"/>
                <w:bCs/>
                <w:sz w:val="20"/>
                <w:szCs w:val="20"/>
              </w:rPr>
              <w:lastRenderedPageBreak/>
              <w:t xml:space="preserve">  unsigned char&amp;    bind,</w:t>
            </w:r>
          </w:p>
          <w:p w14:paraId="0D08E086" w14:textId="77777777" w:rsidR="00277698" w:rsidRDefault="00277698" w:rsidP="00277698">
            <w:pPr>
              <w:spacing w:line="276" w:lineRule="auto"/>
              <w:rPr>
                <w:rFonts w:ascii="Courier New" w:eastAsia="Courier New" w:hAnsi="Courier New" w:cs="Courier New"/>
                <w:bCs/>
                <w:sz w:val="20"/>
                <w:szCs w:val="20"/>
              </w:rPr>
            </w:pPr>
            <w:r w:rsidRPr="00277698">
              <w:rPr>
                <w:rFonts w:ascii="Courier New" w:eastAsia="Courier New" w:hAnsi="Courier New" w:cs="Courier New"/>
                <w:bCs/>
                <w:sz w:val="20"/>
                <w:szCs w:val="20"/>
              </w:rPr>
              <w:t xml:space="preserve">  unsigned char&amp;    type,</w:t>
            </w:r>
          </w:p>
          <w:p w14:paraId="289A1D11" w14:textId="77777777" w:rsidR="00277698" w:rsidRDefault="00277698" w:rsidP="00277698">
            <w:pPr>
              <w:spacing w:line="276" w:lineRule="auto"/>
              <w:rPr>
                <w:rFonts w:ascii="Courier New" w:eastAsia="Courier New" w:hAnsi="Courier New" w:cs="Courier New"/>
                <w:bCs/>
                <w:sz w:val="20"/>
                <w:szCs w:val="20"/>
              </w:rPr>
            </w:pPr>
            <w:r>
              <w:rPr>
                <w:rFonts w:ascii="Courier New" w:eastAsia="Courier New" w:hAnsi="Courier New" w:cs="Courier New"/>
                <w:bCs/>
                <w:sz w:val="20"/>
                <w:szCs w:val="20"/>
              </w:rPr>
              <w:t xml:space="preserve"> </w:t>
            </w:r>
            <w:r w:rsidRPr="00277698">
              <w:rPr>
                <w:rFonts w:ascii="Courier New" w:eastAsia="Courier New" w:hAnsi="Courier New" w:cs="Courier New"/>
                <w:bCs/>
                <w:sz w:val="20"/>
                <w:szCs w:val="20"/>
              </w:rPr>
              <w:t xml:space="preserve"> </w:t>
            </w:r>
            <w:proofErr w:type="spellStart"/>
            <w:r w:rsidRPr="00277698">
              <w:rPr>
                <w:rFonts w:ascii="Courier New" w:eastAsia="Courier New" w:hAnsi="Courier New" w:cs="Courier New"/>
                <w:bCs/>
                <w:sz w:val="20"/>
                <w:szCs w:val="20"/>
              </w:rPr>
              <w:t>Elf_Half</w:t>
            </w:r>
            <w:proofErr w:type="spellEnd"/>
            <w:r w:rsidRPr="00277698">
              <w:rPr>
                <w:rFonts w:ascii="Courier New" w:eastAsia="Courier New" w:hAnsi="Courier New" w:cs="Courier New"/>
                <w:bCs/>
                <w:sz w:val="20"/>
                <w:szCs w:val="20"/>
              </w:rPr>
              <w:t xml:space="preserve">&amp;         </w:t>
            </w:r>
            <w:proofErr w:type="spellStart"/>
            <w:r w:rsidRPr="00277698">
              <w:rPr>
                <w:rFonts w:ascii="Courier New" w:eastAsia="Courier New" w:hAnsi="Courier New" w:cs="Courier New"/>
                <w:bCs/>
                <w:sz w:val="20"/>
                <w:szCs w:val="20"/>
              </w:rPr>
              <w:t>section_index</w:t>
            </w:r>
            <w:proofErr w:type="spellEnd"/>
            <w:r w:rsidRPr="00277698">
              <w:rPr>
                <w:rFonts w:ascii="Courier New" w:eastAsia="Courier New" w:hAnsi="Courier New" w:cs="Courier New"/>
                <w:bCs/>
                <w:sz w:val="20"/>
                <w:szCs w:val="20"/>
              </w:rPr>
              <w:t>,</w:t>
            </w:r>
          </w:p>
          <w:p w14:paraId="3B59EB58" w14:textId="77777777" w:rsidR="00277698" w:rsidRPr="00697651" w:rsidRDefault="00277698" w:rsidP="00277698">
            <w:pPr>
              <w:spacing w:line="276" w:lineRule="auto"/>
              <w:rPr>
                <w:rFonts w:ascii="Courier New" w:eastAsia="Courier New" w:hAnsi="Courier New" w:cs="Courier New"/>
                <w:bCs/>
                <w:sz w:val="20"/>
                <w:szCs w:val="20"/>
              </w:rPr>
            </w:pPr>
            <w:r w:rsidRPr="00277698">
              <w:rPr>
                <w:rFonts w:ascii="Courier New" w:eastAsia="Courier New" w:hAnsi="Courier New" w:cs="Courier New"/>
                <w:bCs/>
                <w:sz w:val="20"/>
                <w:szCs w:val="20"/>
              </w:rPr>
              <w:t xml:space="preserve">  unsigned char&amp;    other )</w:t>
            </w:r>
          </w:p>
        </w:tc>
        <w:tc>
          <w:tcPr>
            <w:tcW w:w="4320" w:type="dxa"/>
            <w:tcBorders>
              <w:top w:val="single" w:sz="4" w:space="0" w:color="000000"/>
              <w:left w:val="single" w:sz="4" w:space="0" w:color="000000"/>
              <w:bottom w:val="single" w:sz="4" w:space="0" w:color="000000"/>
              <w:right w:val="single" w:sz="4" w:space="0" w:color="000000"/>
            </w:tcBorders>
          </w:tcPr>
          <w:p w14:paraId="03A66477" w14:textId="667A552C" w:rsidR="00CD7A1B" w:rsidRDefault="00CD7A1B" w:rsidP="00320D7D">
            <w:pPr>
              <w:spacing w:line="276" w:lineRule="auto"/>
            </w:pPr>
            <w:r>
              <w:lastRenderedPageBreak/>
              <w:t>Retrieves symbol properties by symbol index</w:t>
            </w:r>
            <w:r w:rsidR="00277698">
              <w:t xml:space="preserve">, </w:t>
            </w:r>
            <w:r>
              <w:t>name</w:t>
            </w:r>
            <w:r w:rsidR="00277698">
              <w:t xml:space="preserve"> or address</w:t>
            </w:r>
          </w:p>
        </w:tc>
      </w:tr>
      <w:tr w:rsidR="00CD7A1B" w14:paraId="508085C6" w14:textId="77777777" w:rsidTr="00281C8E">
        <w:trPr>
          <w:trHeight w:val="530"/>
        </w:trPr>
        <w:tc>
          <w:tcPr>
            <w:tcW w:w="5130" w:type="dxa"/>
            <w:tcBorders>
              <w:top w:val="single" w:sz="4" w:space="0" w:color="000000"/>
              <w:left w:val="single" w:sz="4" w:space="0" w:color="000000"/>
              <w:bottom w:val="single" w:sz="4" w:space="0" w:color="000000"/>
              <w:right w:val="single" w:sz="4" w:space="0" w:color="000000"/>
            </w:tcBorders>
          </w:tcPr>
          <w:p w14:paraId="505AACBE" w14:textId="77777777" w:rsidR="00CD7A1B" w:rsidRPr="00697651" w:rsidRDefault="00CD7A1B" w:rsidP="00CD7A1B">
            <w:pPr>
              <w:spacing w:line="276" w:lineRule="auto"/>
              <w:rPr>
                <w:rFonts w:ascii="Courier New" w:eastAsia="Courier New" w:hAnsi="Courier New" w:cs="Courier New"/>
                <w:bCs/>
                <w:sz w:val="20"/>
                <w:szCs w:val="20"/>
              </w:rPr>
            </w:pPr>
            <w:proofErr w:type="spellStart"/>
            <w:r w:rsidRPr="00697651">
              <w:rPr>
                <w:rFonts w:ascii="Courier New" w:eastAsia="Courier New" w:hAnsi="Courier New" w:cs="Courier New"/>
                <w:bCs/>
                <w:sz w:val="20"/>
                <w:szCs w:val="20"/>
              </w:rPr>
              <w:t>Elf_Word</w:t>
            </w:r>
            <w:proofErr w:type="spellEnd"/>
          </w:p>
          <w:p w14:paraId="41A1D3E2" w14:textId="77777777" w:rsidR="00CD7A1B" w:rsidRPr="00697651" w:rsidRDefault="00CD7A1B" w:rsidP="00CD7A1B">
            <w:pPr>
              <w:spacing w:line="276" w:lineRule="auto"/>
              <w:rPr>
                <w:rFonts w:ascii="Courier New" w:eastAsia="Courier New" w:hAnsi="Courier New" w:cs="Courier New"/>
                <w:bCs/>
                <w:sz w:val="20"/>
                <w:szCs w:val="20"/>
              </w:rPr>
            </w:pPr>
            <w:proofErr w:type="spellStart"/>
            <w:r w:rsidRPr="00697651">
              <w:rPr>
                <w:rFonts w:ascii="Courier New" w:eastAsia="Courier New" w:hAnsi="Courier New" w:cs="Courier New"/>
                <w:b/>
                <w:sz w:val="20"/>
                <w:szCs w:val="20"/>
              </w:rPr>
              <w:t>add_symbol</w:t>
            </w:r>
            <w:proofErr w:type="spellEnd"/>
            <w:r w:rsidRPr="00697651">
              <w:rPr>
                <w:rFonts w:ascii="Courier New" w:eastAsia="Courier New" w:hAnsi="Courier New" w:cs="Courier New"/>
                <w:bCs/>
                <w:sz w:val="20"/>
                <w:szCs w:val="20"/>
              </w:rPr>
              <w:t>(</w:t>
            </w:r>
          </w:p>
          <w:p w14:paraId="784A5D4A" w14:textId="77777777" w:rsidR="00CD7A1B" w:rsidRPr="00697651" w:rsidRDefault="00CD7A1B" w:rsidP="00CD7A1B">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  </w:t>
            </w:r>
            <w:proofErr w:type="spellStart"/>
            <w:r w:rsidRPr="00697651">
              <w:rPr>
                <w:rFonts w:ascii="Courier New" w:eastAsia="Courier New" w:hAnsi="Courier New" w:cs="Courier New"/>
                <w:bCs/>
                <w:sz w:val="20"/>
                <w:szCs w:val="20"/>
              </w:rPr>
              <w:t>Elf_Word</w:t>
            </w:r>
            <w:proofErr w:type="spellEnd"/>
            <w:r w:rsidRPr="00697651">
              <w:rPr>
                <w:rFonts w:ascii="Courier New" w:eastAsia="Courier New" w:hAnsi="Courier New" w:cs="Courier New"/>
                <w:bCs/>
                <w:sz w:val="20"/>
                <w:szCs w:val="20"/>
              </w:rPr>
              <w:t xml:space="preserve"> </w:t>
            </w:r>
            <w:r w:rsidR="00697651" w:rsidRPr="00697651">
              <w:rPr>
                <w:rFonts w:ascii="Courier New" w:eastAsia="Courier New" w:hAnsi="Courier New" w:cs="Courier New"/>
                <w:bCs/>
                <w:sz w:val="20"/>
                <w:szCs w:val="20"/>
              </w:rPr>
              <w:t xml:space="preserve">     </w:t>
            </w:r>
            <w:r w:rsidRPr="00697651">
              <w:rPr>
                <w:rFonts w:ascii="Courier New" w:eastAsia="Courier New" w:hAnsi="Courier New" w:cs="Courier New"/>
                <w:bCs/>
                <w:sz w:val="20"/>
                <w:szCs w:val="20"/>
              </w:rPr>
              <w:t>name,</w:t>
            </w:r>
          </w:p>
          <w:p w14:paraId="57E9D811" w14:textId="77777777" w:rsidR="00CD7A1B" w:rsidRPr="00697651" w:rsidRDefault="00CD7A1B" w:rsidP="00CD7A1B">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  Elf64_Addr </w:t>
            </w:r>
            <w:r w:rsidR="00697651" w:rsidRPr="00697651">
              <w:rPr>
                <w:rFonts w:ascii="Courier New" w:eastAsia="Courier New" w:hAnsi="Courier New" w:cs="Courier New"/>
                <w:bCs/>
                <w:sz w:val="20"/>
                <w:szCs w:val="20"/>
              </w:rPr>
              <w:t xml:space="preserve">   </w:t>
            </w:r>
            <w:r w:rsidRPr="00697651">
              <w:rPr>
                <w:rFonts w:ascii="Courier New" w:eastAsia="Courier New" w:hAnsi="Courier New" w:cs="Courier New"/>
                <w:bCs/>
                <w:sz w:val="20"/>
                <w:szCs w:val="20"/>
              </w:rPr>
              <w:t>value,</w:t>
            </w:r>
          </w:p>
          <w:p w14:paraId="4112EB81" w14:textId="77777777" w:rsidR="00CD7A1B" w:rsidRPr="00697651" w:rsidRDefault="00CD7A1B" w:rsidP="00CD7A1B">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  </w:t>
            </w:r>
            <w:proofErr w:type="spellStart"/>
            <w:r w:rsidRPr="00697651">
              <w:rPr>
                <w:rFonts w:ascii="Courier New" w:eastAsia="Courier New" w:hAnsi="Courier New" w:cs="Courier New"/>
                <w:bCs/>
                <w:sz w:val="20"/>
                <w:szCs w:val="20"/>
              </w:rPr>
              <w:t>Elf_Xword</w:t>
            </w:r>
            <w:proofErr w:type="spellEnd"/>
            <w:r w:rsidRPr="00697651">
              <w:rPr>
                <w:rFonts w:ascii="Courier New" w:eastAsia="Courier New" w:hAnsi="Courier New" w:cs="Courier New"/>
                <w:bCs/>
                <w:sz w:val="20"/>
                <w:szCs w:val="20"/>
              </w:rPr>
              <w:t xml:space="preserve"> </w:t>
            </w:r>
            <w:r w:rsidR="00697651" w:rsidRPr="00697651">
              <w:rPr>
                <w:rFonts w:ascii="Courier New" w:eastAsia="Courier New" w:hAnsi="Courier New" w:cs="Courier New"/>
                <w:bCs/>
                <w:sz w:val="20"/>
                <w:szCs w:val="20"/>
              </w:rPr>
              <w:t xml:space="preserve">    </w:t>
            </w:r>
            <w:r w:rsidRPr="00697651">
              <w:rPr>
                <w:rFonts w:ascii="Courier New" w:eastAsia="Courier New" w:hAnsi="Courier New" w:cs="Courier New"/>
                <w:bCs/>
                <w:sz w:val="20"/>
                <w:szCs w:val="20"/>
              </w:rPr>
              <w:t>size,</w:t>
            </w:r>
          </w:p>
          <w:p w14:paraId="0DE179DA" w14:textId="77777777" w:rsidR="00CD7A1B" w:rsidRPr="00697651" w:rsidRDefault="00CD7A1B" w:rsidP="00CD7A1B">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  unsigned char info,</w:t>
            </w:r>
          </w:p>
          <w:p w14:paraId="1E0C4656" w14:textId="77777777" w:rsidR="00CD7A1B" w:rsidRPr="00697651" w:rsidRDefault="00CD7A1B" w:rsidP="00CD7A1B">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  unsigned char other,</w:t>
            </w:r>
          </w:p>
          <w:p w14:paraId="57F3162D" w14:textId="77777777" w:rsidR="00CD7A1B" w:rsidRPr="00697651" w:rsidRDefault="00CD7A1B" w:rsidP="00CD7A1B">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  </w:t>
            </w:r>
            <w:proofErr w:type="spellStart"/>
            <w:r w:rsidRPr="00697651">
              <w:rPr>
                <w:rFonts w:ascii="Courier New" w:eastAsia="Courier New" w:hAnsi="Courier New" w:cs="Courier New"/>
                <w:bCs/>
                <w:sz w:val="20"/>
                <w:szCs w:val="20"/>
              </w:rPr>
              <w:t>Elf_Half</w:t>
            </w:r>
            <w:proofErr w:type="spellEnd"/>
            <w:r w:rsidRPr="00697651">
              <w:rPr>
                <w:rFonts w:ascii="Courier New" w:eastAsia="Courier New" w:hAnsi="Courier New" w:cs="Courier New"/>
                <w:bCs/>
                <w:sz w:val="20"/>
                <w:szCs w:val="20"/>
              </w:rPr>
              <w:t xml:space="preserve"> </w:t>
            </w:r>
            <w:r w:rsidR="00697651" w:rsidRPr="00697651">
              <w:rPr>
                <w:rFonts w:ascii="Courier New" w:eastAsia="Courier New" w:hAnsi="Courier New" w:cs="Courier New"/>
                <w:bCs/>
                <w:sz w:val="20"/>
                <w:szCs w:val="20"/>
              </w:rPr>
              <w:t xml:space="preserve">     </w:t>
            </w:r>
            <w:proofErr w:type="spellStart"/>
            <w:r w:rsidRPr="00697651">
              <w:rPr>
                <w:rFonts w:ascii="Courier New" w:eastAsia="Courier New" w:hAnsi="Courier New" w:cs="Courier New"/>
                <w:bCs/>
                <w:sz w:val="20"/>
                <w:szCs w:val="20"/>
              </w:rPr>
              <w:t>shndx</w:t>
            </w:r>
            <w:proofErr w:type="spellEnd"/>
            <w:r w:rsidRPr="00697651">
              <w:rPr>
                <w:rFonts w:ascii="Courier New" w:eastAsia="Courier New" w:hAnsi="Courier New" w:cs="Courier New"/>
                <w:bCs/>
                <w:sz w:val="20"/>
                <w:szCs w:val="20"/>
              </w:rPr>
              <w:t xml:space="preserve"> )</w:t>
            </w:r>
          </w:p>
          <w:p w14:paraId="23A69A62" w14:textId="77777777" w:rsidR="00CD7A1B" w:rsidRPr="00697651" w:rsidRDefault="00CD7A1B" w:rsidP="00CD7A1B">
            <w:pPr>
              <w:spacing w:line="276" w:lineRule="auto"/>
              <w:rPr>
                <w:rFonts w:ascii="Courier New" w:eastAsia="Courier New" w:hAnsi="Courier New" w:cs="Courier New"/>
                <w:bCs/>
                <w:sz w:val="20"/>
                <w:szCs w:val="20"/>
              </w:rPr>
            </w:pPr>
          </w:p>
          <w:p w14:paraId="497D79DE" w14:textId="77777777" w:rsidR="00697651" w:rsidRPr="00697651" w:rsidRDefault="00697651" w:rsidP="00697651">
            <w:pPr>
              <w:spacing w:line="276" w:lineRule="auto"/>
              <w:rPr>
                <w:rFonts w:ascii="Courier New" w:eastAsia="Courier New" w:hAnsi="Courier New" w:cs="Courier New"/>
                <w:bCs/>
                <w:sz w:val="20"/>
                <w:szCs w:val="20"/>
              </w:rPr>
            </w:pPr>
            <w:proofErr w:type="spellStart"/>
            <w:r w:rsidRPr="00697651">
              <w:rPr>
                <w:rFonts w:ascii="Courier New" w:eastAsia="Courier New" w:hAnsi="Courier New" w:cs="Courier New"/>
                <w:bCs/>
                <w:sz w:val="20"/>
                <w:szCs w:val="20"/>
              </w:rPr>
              <w:t>Elf_Word</w:t>
            </w:r>
            <w:proofErr w:type="spellEnd"/>
          </w:p>
          <w:p w14:paraId="6DB91270" w14:textId="77777777" w:rsidR="00697651" w:rsidRPr="00697651" w:rsidRDefault="00697651" w:rsidP="00697651">
            <w:pPr>
              <w:spacing w:line="276" w:lineRule="auto"/>
              <w:rPr>
                <w:rFonts w:ascii="Courier New" w:eastAsia="Courier New" w:hAnsi="Courier New" w:cs="Courier New"/>
                <w:bCs/>
                <w:sz w:val="20"/>
                <w:szCs w:val="20"/>
              </w:rPr>
            </w:pPr>
            <w:proofErr w:type="spellStart"/>
            <w:r w:rsidRPr="00697651">
              <w:rPr>
                <w:rFonts w:ascii="Courier New" w:eastAsia="Courier New" w:hAnsi="Courier New" w:cs="Courier New"/>
                <w:b/>
                <w:sz w:val="20"/>
                <w:szCs w:val="20"/>
              </w:rPr>
              <w:t>add_symbol</w:t>
            </w:r>
            <w:proofErr w:type="spellEnd"/>
            <w:r w:rsidRPr="00697651">
              <w:rPr>
                <w:rFonts w:ascii="Courier New" w:eastAsia="Courier New" w:hAnsi="Courier New" w:cs="Courier New"/>
                <w:bCs/>
                <w:sz w:val="20"/>
                <w:szCs w:val="20"/>
              </w:rPr>
              <w:t>(</w:t>
            </w:r>
          </w:p>
          <w:p w14:paraId="700535E4" w14:textId="77777777" w:rsidR="00697651" w:rsidRPr="00697651" w:rsidRDefault="00697651" w:rsidP="00697651">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  </w:t>
            </w:r>
            <w:proofErr w:type="spellStart"/>
            <w:r w:rsidRPr="00697651">
              <w:rPr>
                <w:rFonts w:ascii="Courier New" w:eastAsia="Courier New" w:hAnsi="Courier New" w:cs="Courier New"/>
                <w:bCs/>
                <w:sz w:val="20"/>
                <w:szCs w:val="20"/>
              </w:rPr>
              <w:t>Elf_Word</w:t>
            </w:r>
            <w:proofErr w:type="spellEnd"/>
            <w:r w:rsidRPr="00697651">
              <w:rPr>
                <w:rFonts w:ascii="Courier New" w:eastAsia="Courier New" w:hAnsi="Courier New" w:cs="Courier New"/>
                <w:bCs/>
                <w:sz w:val="20"/>
                <w:szCs w:val="20"/>
              </w:rPr>
              <w:t xml:space="preserve">      name,</w:t>
            </w:r>
          </w:p>
          <w:p w14:paraId="12F1588D" w14:textId="77777777" w:rsidR="00697651" w:rsidRPr="00697651" w:rsidRDefault="00697651" w:rsidP="00697651">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  Elf64_Addr    value,</w:t>
            </w:r>
          </w:p>
          <w:p w14:paraId="4FDEE247" w14:textId="77777777" w:rsidR="00697651" w:rsidRPr="00697651" w:rsidRDefault="00697651" w:rsidP="00697651">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  </w:t>
            </w:r>
            <w:proofErr w:type="spellStart"/>
            <w:r w:rsidRPr="00697651">
              <w:rPr>
                <w:rFonts w:ascii="Courier New" w:eastAsia="Courier New" w:hAnsi="Courier New" w:cs="Courier New"/>
                <w:bCs/>
                <w:sz w:val="20"/>
                <w:szCs w:val="20"/>
              </w:rPr>
              <w:t>Elf_Xword</w:t>
            </w:r>
            <w:proofErr w:type="spellEnd"/>
            <w:r w:rsidRPr="00697651">
              <w:rPr>
                <w:rFonts w:ascii="Courier New" w:eastAsia="Courier New" w:hAnsi="Courier New" w:cs="Courier New"/>
                <w:bCs/>
                <w:sz w:val="20"/>
                <w:szCs w:val="20"/>
              </w:rPr>
              <w:t xml:space="preserve">     size,</w:t>
            </w:r>
          </w:p>
          <w:p w14:paraId="349B9B74" w14:textId="77777777" w:rsidR="00697651" w:rsidRPr="00697651" w:rsidRDefault="00697651" w:rsidP="00697651">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  unsigned char bind,</w:t>
            </w:r>
          </w:p>
          <w:p w14:paraId="50A78CED" w14:textId="77777777" w:rsidR="00697651" w:rsidRPr="00697651" w:rsidRDefault="00697651" w:rsidP="00697651">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  unsigned char type,</w:t>
            </w:r>
          </w:p>
          <w:p w14:paraId="46D64D7E" w14:textId="77777777" w:rsidR="00697651" w:rsidRPr="00697651" w:rsidRDefault="00697651" w:rsidP="00697651">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  unsigned char other,</w:t>
            </w:r>
          </w:p>
          <w:p w14:paraId="2667BC1B" w14:textId="77777777" w:rsidR="00CD7A1B" w:rsidRDefault="00697651" w:rsidP="00697651">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  </w:t>
            </w:r>
            <w:proofErr w:type="spellStart"/>
            <w:r w:rsidRPr="00697651">
              <w:rPr>
                <w:rFonts w:ascii="Courier New" w:eastAsia="Courier New" w:hAnsi="Courier New" w:cs="Courier New"/>
                <w:bCs/>
                <w:sz w:val="20"/>
                <w:szCs w:val="20"/>
              </w:rPr>
              <w:t>Elf_Half</w:t>
            </w:r>
            <w:proofErr w:type="spellEnd"/>
            <w:r w:rsidRPr="00697651">
              <w:rPr>
                <w:rFonts w:ascii="Courier New" w:eastAsia="Courier New" w:hAnsi="Courier New" w:cs="Courier New"/>
                <w:bCs/>
                <w:sz w:val="20"/>
                <w:szCs w:val="20"/>
              </w:rPr>
              <w:t xml:space="preserve">      </w:t>
            </w:r>
            <w:proofErr w:type="spellStart"/>
            <w:r w:rsidRPr="00697651">
              <w:rPr>
                <w:rFonts w:ascii="Courier New" w:eastAsia="Courier New" w:hAnsi="Courier New" w:cs="Courier New"/>
                <w:bCs/>
                <w:sz w:val="20"/>
                <w:szCs w:val="20"/>
              </w:rPr>
              <w:t>shndx</w:t>
            </w:r>
            <w:proofErr w:type="spellEnd"/>
            <w:r w:rsidRPr="00697651">
              <w:rPr>
                <w:rFonts w:ascii="Courier New" w:eastAsia="Courier New" w:hAnsi="Courier New" w:cs="Courier New"/>
                <w:bCs/>
                <w:sz w:val="20"/>
                <w:szCs w:val="20"/>
              </w:rPr>
              <w:t xml:space="preserve"> )</w:t>
            </w:r>
          </w:p>
          <w:p w14:paraId="74A82FC6" w14:textId="77777777" w:rsidR="00697651" w:rsidRDefault="00697651" w:rsidP="00697651">
            <w:pPr>
              <w:spacing w:line="276" w:lineRule="auto"/>
              <w:rPr>
                <w:rFonts w:ascii="Courier New" w:eastAsia="Courier New" w:hAnsi="Courier New" w:cs="Courier New"/>
                <w:bCs/>
                <w:sz w:val="20"/>
                <w:szCs w:val="20"/>
              </w:rPr>
            </w:pPr>
          </w:p>
          <w:p w14:paraId="733DA235" w14:textId="77777777" w:rsidR="00697651" w:rsidRPr="00697651" w:rsidRDefault="00697651" w:rsidP="00697651">
            <w:pPr>
              <w:spacing w:line="276" w:lineRule="auto"/>
              <w:rPr>
                <w:rFonts w:ascii="Courier New" w:eastAsia="Courier New" w:hAnsi="Courier New" w:cs="Courier New"/>
                <w:bCs/>
                <w:sz w:val="20"/>
                <w:szCs w:val="20"/>
              </w:rPr>
            </w:pPr>
            <w:proofErr w:type="spellStart"/>
            <w:r w:rsidRPr="00697651">
              <w:rPr>
                <w:rFonts w:ascii="Courier New" w:eastAsia="Courier New" w:hAnsi="Courier New" w:cs="Courier New"/>
                <w:bCs/>
                <w:sz w:val="20"/>
                <w:szCs w:val="20"/>
              </w:rPr>
              <w:t>Elf_Word</w:t>
            </w:r>
            <w:proofErr w:type="spellEnd"/>
          </w:p>
          <w:p w14:paraId="1E84BF05" w14:textId="77777777" w:rsidR="00697651" w:rsidRDefault="00697651" w:rsidP="00697651">
            <w:pPr>
              <w:spacing w:line="276" w:lineRule="auto"/>
              <w:rPr>
                <w:rFonts w:ascii="Courier New" w:eastAsia="Courier New" w:hAnsi="Courier New" w:cs="Courier New"/>
                <w:bCs/>
                <w:sz w:val="20"/>
                <w:szCs w:val="20"/>
              </w:rPr>
            </w:pPr>
            <w:proofErr w:type="spellStart"/>
            <w:r w:rsidRPr="00281C8E">
              <w:rPr>
                <w:rFonts w:ascii="Courier New" w:eastAsia="Courier New" w:hAnsi="Courier New" w:cs="Courier New"/>
                <w:b/>
                <w:sz w:val="20"/>
                <w:szCs w:val="20"/>
              </w:rPr>
              <w:t>add_symbol</w:t>
            </w:r>
            <w:proofErr w:type="spellEnd"/>
            <w:r w:rsidRPr="00697651">
              <w:rPr>
                <w:rFonts w:ascii="Courier New" w:eastAsia="Courier New" w:hAnsi="Courier New" w:cs="Courier New"/>
                <w:bCs/>
                <w:sz w:val="20"/>
                <w:szCs w:val="20"/>
              </w:rPr>
              <w:t>(</w:t>
            </w:r>
          </w:p>
          <w:p w14:paraId="65A0EEB7" w14:textId="77777777" w:rsidR="00697651" w:rsidRDefault="00697651" w:rsidP="00697651">
            <w:pPr>
              <w:spacing w:line="276" w:lineRule="auto"/>
              <w:rPr>
                <w:rFonts w:ascii="Courier New" w:eastAsia="Courier New" w:hAnsi="Courier New" w:cs="Courier New"/>
                <w:bCs/>
                <w:sz w:val="20"/>
                <w:szCs w:val="20"/>
              </w:rPr>
            </w:pPr>
            <w:r>
              <w:rPr>
                <w:rFonts w:ascii="Courier New" w:eastAsia="Courier New" w:hAnsi="Courier New" w:cs="Courier New"/>
                <w:bCs/>
                <w:sz w:val="20"/>
                <w:szCs w:val="20"/>
              </w:rPr>
              <w:t xml:space="preserve">  </w:t>
            </w:r>
            <w:proofErr w:type="spellStart"/>
            <w:r w:rsidRPr="00697651">
              <w:rPr>
                <w:rFonts w:ascii="Courier New" w:eastAsia="Courier New" w:hAnsi="Courier New" w:cs="Courier New"/>
                <w:bCs/>
                <w:sz w:val="20"/>
                <w:szCs w:val="20"/>
              </w:rPr>
              <w:t>string_section_accessor</w:t>
            </w:r>
            <w:proofErr w:type="spellEnd"/>
            <w:r w:rsidRPr="00697651">
              <w:rPr>
                <w:rFonts w:ascii="Courier New" w:eastAsia="Courier New" w:hAnsi="Courier New" w:cs="Courier New"/>
                <w:bCs/>
                <w:sz w:val="20"/>
                <w:szCs w:val="20"/>
              </w:rPr>
              <w:t xml:space="preserve">&amp; </w:t>
            </w:r>
            <w:proofErr w:type="spellStart"/>
            <w:r w:rsidRPr="00697651">
              <w:rPr>
                <w:rFonts w:ascii="Courier New" w:eastAsia="Courier New" w:hAnsi="Courier New" w:cs="Courier New"/>
                <w:bCs/>
                <w:sz w:val="20"/>
                <w:szCs w:val="20"/>
              </w:rPr>
              <w:t>pStrWriter</w:t>
            </w:r>
            <w:proofErr w:type="spellEnd"/>
            <w:r w:rsidRPr="00697651">
              <w:rPr>
                <w:rFonts w:ascii="Courier New" w:eastAsia="Courier New" w:hAnsi="Courier New" w:cs="Courier New"/>
                <w:bCs/>
                <w:sz w:val="20"/>
                <w:szCs w:val="20"/>
              </w:rPr>
              <w:t>,</w:t>
            </w:r>
          </w:p>
          <w:p w14:paraId="69F2E2C1" w14:textId="77777777" w:rsidR="00697651" w:rsidRPr="00697651" w:rsidRDefault="00697651" w:rsidP="00697651">
            <w:pPr>
              <w:spacing w:line="276" w:lineRule="auto"/>
              <w:rPr>
                <w:rFonts w:ascii="Courier New" w:eastAsia="Courier New" w:hAnsi="Courier New" w:cs="Courier New"/>
                <w:bCs/>
                <w:sz w:val="20"/>
                <w:szCs w:val="20"/>
              </w:rPr>
            </w:pPr>
            <w:r>
              <w:rPr>
                <w:rFonts w:ascii="Courier New" w:eastAsia="Courier New" w:hAnsi="Courier New" w:cs="Courier New"/>
                <w:bCs/>
                <w:sz w:val="20"/>
                <w:szCs w:val="20"/>
              </w:rPr>
              <w:t xml:space="preserve">  </w:t>
            </w:r>
            <w:r w:rsidRPr="00697651">
              <w:rPr>
                <w:rFonts w:ascii="Courier New" w:eastAsia="Courier New" w:hAnsi="Courier New" w:cs="Courier New"/>
                <w:bCs/>
                <w:sz w:val="20"/>
                <w:szCs w:val="20"/>
              </w:rPr>
              <w:t xml:space="preserve">const char* </w:t>
            </w:r>
            <w:r w:rsidR="00281C8E">
              <w:rPr>
                <w:rFonts w:ascii="Courier New" w:eastAsia="Courier New" w:hAnsi="Courier New" w:cs="Courier New"/>
                <w:bCs/>
                <w:sz w:val="20"/>
                <w:szCs w:val="20"/>
              </w:rPr>
              <w:t xml:space="preserve">             </w:t>
            </w:r>
            <w:r w:rsidRPr="00697651">
              <w:rPr>
                <w:rFonts w:ascii="Courier New" w:eastAsia="Courier New" w:hAnsi="Courier New" w:cs="Courier New"/>
                <w:bCs/>
                <w:sz w:val="20"/>
                <w:szCs w:val="20"/>
              </w:rPr>
              <w:t>str,</w:t>
            </w:r>
          </w:p>
          <w:p w14:paraId="25F2051E" w14:textId="77777777" w:rsidR="00697651" w:rsidRDefault="00697651" w:rsidP="00697651">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  Elf64_Addr </w:t>
            </w:r>
            <w:r w:rsidR="00281C8E">
              <w:rPr>
                <w:rFonts w:ascii="Courier New" w:eastAsia="Courier New" w:hAnsi="Courier New" w:cs="Courier New"/>
                <w:bCs/>
                <w:sz w:val="20"/>
                <w:szCs w:val="20"/>
              </w:rPr>
              <w:t xml:space="preserve">              </w:t>
            </w:r>
            <w:r w:rsidRPr="00697651">
              <w:rPr>
                <w:rFonts w:ascii="Courier New" w:eastAsia="Courier New" w:hAnsi="Courier New" w:cs="Courier New"/>
                <w:bCs/>
                <w:sz w:val="20"/>
                <w:szCs w:val="20"/>
              </w:rPr>
              <w:t>value,</w:t>
            </w:r>
          </w:p>
          <w:p w14:paraId="50BB252B" w14:textId="77777777" w:rsidR="00697651" w:rsidRPr="00697651" w:rsidRDefault="00697651" w:rsidP="00697651">
            <w:pPr>
              <w:spacing w:line="276" w:lineRule="auto"/>
              <w:rPr>
                <w:rFonts w:ascii="Courier New" w:eastAsia="Courier New" w:hAnsi="Courier New" w:cs="Courier New"/>
                <w:bCs/>
                <w:sz w:val="20"/>
                <w:szCs w:val="20"/>
              </w:rPr>
            </w:pPr>
            <w:r>
              <w:rPr>
                <w:rFonts w:ascii="Courier New" w:eastAsia="Courier New" w:hAnsi="Courier New" w:cs="Courier New"/>
                <w:bCs/>
                <w:sz w:val="20"/>
                <w:szCs w:val="20"/>
              </w:rPr>
              <w:t xml:space="preserve">  </w:t>
            </w:r>
            <w:proofErr w:type="spellStart"/>
            <w:r w:rsidRPr="00697651">
              <w:rPr>
                <w:rFonts w:ascii="Courier New" w:eastAsia="Courier New" w:hAnsi="Courier New" w:cs="Courier New"/>
                <w:bCs/>
                <w:sz w:val="20"/>
                <w:szCs w:val="20"/>
              </w:rPr>
              <w:t>Elf_Xword</w:t>
            </w:r>
            <w:proofErr w:type="spellEnd"/>
            <w:r w:rsidRPr="00697651">
              <w:rPr>
                <w:rFonts w:ascii="Courier New" w:eastAsia="Courier New" w:hAnsi="Courier New" w:cs="Courier New"/>
                <w:bCs/>
                <w:sz w:val="20"/>
                <w:szCs w:val="20"/>
              </w:rPr>
              <w:t xml:space="preserve"> </w:t>
            </w:r>
            <w:r w:rsidR="00281C8E">
              <w:rPr>
                <w:rFonts w:ascii="Courier New" w:eastAsia="Courier New" w:hAnsi="Courier New" w:cs="Courier New"/>
                <w:bCs/>
                <w:sz w:val="20"/>
                <w:szCs w:val="20"/>
              </w:rPr>
              <w:t xml:space="preserve">               </w:t>
            </w:r>
            <w:r w:rsidRPr="00697651">
              <w:rPr>
                <w:rFonts w:ascii="Courier New" w:eastAsia="Courier New" w:hAnsi="Courier New" w:cs="Courier New"/>
                <w:bCs/>
                <w:sz w:val="20"/>
                <w:szCs w:val="20"/>
              </w:rPr>
              <w:t>size,</w:t>
            </w:r>
          </w:p>
          <w:p w14:paraId="368DB139" w14:textId="77777777" w:rsidR="00697651" w:rsidRDefault="00697651" w:rsidP="00697651">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  unsigned char </w:t>
            </w:r>
            <w:r w:rsidR="00281C8E">
              <w:rPr>
                <w:rFonts w:ascii="Courier New" w:eastAsia="Courier New" w:hAnsi="Courier New" w:cs="Courier New"/>
                <w:bCs/>
                <w:sz w:val="20"/>
                <w:szCs w:val="20"/>
              </w:rPr>
              <w:t xml:space="preserve">           </w:t>
            </w:r>
            <w:r w:rsidRPr="00697651">
              <w:rPr>
                <w:rFonts w:ascii="Courier New" w:eastAsia="Courier New" w:hAnsi="Courier New" w:cs="Courier New"/>
                <w:bCs/>
                <w:sz w:val="20"/>
                <w:szCs w:val="20"/>
              </w:rPr>
              <w:t>info,</w:t>
            </w:r>
          </w:p>
          <w:p w14:paraId="74D49FEF" w14:textId="77777777" w:rsidR="00697651" w:rsidRPr="00697651" w:rsidRDefault="00697651" w:rsidP="00697651">
            <w:pPr>
              <w:spacing w:line="276" w:lineRule="auto"/>
              <w:rPr>
                <w:rFonts w:ascii="Courier New" w:eastAsia="Courier New" w:hAnsi="Courier New" w:cs="Courier New"/>
                <w:bCs/>
                <w:sz w:val="20"/>
                <w:szCs w:val="20"/>
              </w:rPr>
            </w:pPr>
            <w:r>
              <w:rPr>
                <w:rFonts w:ascii="Courier New" w:eastAsia="Courier New" w:hAnsi="Courier New" w:cs="Courier New"/>
                <w:bCs/>
                <w:sz w:val="20"/>
                <w:szCs w:val="20"/>
              </w:rPr>
              <w:t xml:space="preserve">  </w:t>
            </w:r>
            <w:r w:rsidRPr="00697651">
              <w:rPr>
                <w:rFonts w:ascii="Courier New" w:eastAsia="Courier New" w:hAnsi="Courier New" w:cs="Courier New"/>
                <w:bCs/>
                <w:sz w:val="20"/>
                <w:szCs w:val="20"/>
              </w:rPr>
              <w:t xml:space="preserve">unsigned char </w:t>
            </w:r>
            <w:r w:rsidR="00281C8E">
              <w:rPr>
                <w:rFonts w:ascii="Courier New" w:eastAsia="Courier New" w:hAnsi="Courier New" w:cs="Courier New"/>
                <w:bCs/>
                <w:sz w:val="20"/>
                <w:szCs w:val="20"/>
              </w:rPr>
              <w:t xml:space="preserve">           </w:t>
            </w:r>
            <w:r w:rsidRPr="00697651">
              <w:rPr>
                <w:rFonts w:ascii="Courier New" w:eastAsia="Courier New" w:hAnsi="Courier New" w:cs="Courier New"/>
                <w:bCs/>
                <w:sz w:val="20"/>
                <w:szCs w:val="20"/>
              </w:rPr>
              <w:t>other,</w:t>
            </w:r>
          </w:p>
          <w:p w14:paraId="1C0897ED" w14:textId="77777777" w:rsidR="00697651" w:rsidRDefault="00697651" w:rsidP="00697651">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  </w:t>
            </w:r>
            <w:proofErr w:type="spellStart"/>
            <w:r w:rsidRPr="00697651">
              <w:rPr>
                <w:rFonts w:ascii="Courier New" w:eastAsia="Courier New" w:hAnsi="Courier New" w:cs="Courier New"/>
                <w:bCs/>
                <w:sz w:val="20"/>
                <w:szCs w:val="20"/>
              </w:rPr>
              <w:t>Elf_Half</w:t>
            </w:r>
            <w:proofErr w:type="spellEnd"/>
            <w:r w:rsidRPr="00697651">
              <w:rPr>
                <w:rFonts w:ascii="Courier New" w:eastAsia="Courier New" w:hAnsi="Courier New" w:cs="Courier New"/>
                <w:bCs/>
                <w:sz w:val="20"/>
                <w:szCs w:val="20"/>
              </w:rPr>
              <w:t xml:space="preserve"> </w:t>
            </w:r>
            <w:r w:rsidR="00281C8E">
              <w:rPr>
                <w:rFonts w:ascii="Courier New" w:eastAsia="Courier New" w:hAnsi="Courier New" w:cs="Courier New"/>
                <w:bCs/>
                <w:sz w:val="20"/>
                <w:szCs w:val="20"/>
              </w:rPr>
              <w:t xml:space="preserve">                </w:t>
            </w:r>
            <w:proofErr w:type="spellStart"/>
            <w:r w:rsidRPr="00697651">
              <w:rPr>
                <w:rFonts w:ascii="Courier New" w:eastAsia="Courier New" w:hAnsi="Courier New" w:cs="Courier New"/>
                <w:bCs/>
                <w:sz w:val="20"/>
                <w:szCs w:val="20"/>
              </w:rPr>
              <w:t>shndx</w:t>
            </w:r>
            <w:proofErr w:type="spellEnd"/>
            <w:r w:rsidRPr="00697651">
              <w:rPr>
                <w:rFonts w:ascii="Courier New" w:eastAsia="Courier New" w:hAnsi="Courier New" w:cs="Courier New"/>
                <w:bCs/>
                <w:sz w:val="20"/>
                <w:szCs w:val="20"/>
              </w:rPr>
              <w:t xml:space="preserve"> )</w:t>
            </w:r>
          </w:p>
          <w:p w14:paraId="10B91B91" w14:textId="77777777" w:rsidR="00281C8E" w:rsidRDefault="00281C8E" w:rsidP="00697651">
            <w:pPr>
              <w:spacing w:line="276" w:lineRule="auto"/>
              <w:rPr>
                <w:rFonts w:ascii="Courier New" w:eastAsia="Courier New" w:hAnsi="Courier New" w:cs="Courier New"/>
                <w:bCs/>
                <w:sz w:val="20"/>
                <w:szCs w:val="20"/>
              </w:rPr>
            </w:pPr>
          </w:p>
          <w:p w14:paraId="2863538F" w14:textId="77777777" w:rsidR="00281C8E" w:rsidRPr="00281C8E" w:rsidRDefault="00281C8E" w:rsidP="00281C8E">
            <w:pPr>
              <w:spacing w:line="276" w:lineRule="auto"/>
              <w:rPr>
                <w:rFonts w:ascii="Courier New" w:eastAsia="Courier New" w:hAnsi="Courier New" w:cs="Courier New"/>
                <w:bCs/>
                <w:sz w:val="20"/>
                <w:szCs w:val="20"/>
              </w:rPr>
            </w:pPr>
            <w:proofErr w:type="spellStart"/>
            <w:r w:rsidRPr="00281C8E">
              <w:rPr>
                <w:rFonts w:ascii="Courier New" w:eastAsia="Courier New" w:hAnsi="Courier New" w:cs="Courier New"/>
                <w:bCs/>
                <w:sz w:val="20"/>
                <w:szCs w:val="20"/>
              </w:rPr>
              <w:t>Elf_Word</w:t>
            </w:r>
            <w:proofErr w:type="spellEnd"/>
          </w:p>
          <w:p w14:paraId="05894C2D" w14:textId="77777777" w:rsidR="00281C8E" w:rsidRDefault="00281C8E" w:rsidP="00281C8E">
            <w:pPr>
              <w:spacing w:line="276" w:lineRule="auto"/>
              <w:rPr>
                <w:rFonts w:ascii="Courier New" w:eastAsia="Courier New" w:hAnsi="Courier New" w:cs="Courier New"/>
                <w:bCs/>
                <w:sz w:val="20"/>
                <w:szCs w:val="20"/>
              </w:rPr>
            </w:pPr>
            <w:proofErr w:type="spellStart"/>
            <w:r w:rsidRPr="00281C8E">
              <w:rPr>
                <w:rFonts w:ascii="Courier New" w:eastAsia="Courier New" w:hAnsi="Courier New" w:cs="Courier New"/>
                <w:b/>
                <w:sz w:val="20"/>
                <w:szCs w:val="20"/>
              </w:rPr>
              <w:t>add_symbol</w:t>
            </w:r>
            <w:proofErr w:type="spellEnd"/>
            <w:r w:rsidRPr="00281C8E">
              <w:rPr>
                <w:rFonts w:ascii="Courier New" w:eastAsia="Courier New" w:hAnsi="Courier New" w:cs="Courier New"/>
                <w:bCs/>
                <w:sz w:val="20"/>
                <w:szCs w:val="20"/>
              </w:rPr>
              <w:t>(</w:t>
            </w:r>
          </w:p>
          <w:p w14:paraId="7F3C08CD" w14:textId="77777777" w:rsidR="00281C8E" w:rsidRDefault="00281C8E" w:rsidP="00281C8E">
            <w:pPr>
              <w:spacing w:line="276" w:lineRule="auto"/>
              <w:rPr>
                <w:rFonts w:ascii="Courier New" w:eastAsia="Courier New" w:hAnsi="Courier New" w:cs="Courier New"/>
                <w:bCs/>
                <w:sz w:val="20"/>
                <w:szCs w:val="20"/>
              </w:rPr>
            </w:pPr>
            <w:r>
              <w:rPr>
                <w:rFonts w:ascii="Courier New" w:eastAsia="Courier New" w:hAnsi="Courier New" w:cs="Courier New"/>
                <w:bCs/>
                <w:sz w:val="20"/>
                <w:szCs w:val="20"/>
              </w:rPr>
              <w:t xml:space="preserve">  </w:t>
            </w:r>
            <w:proofErr w:type="spellStart"/>
            <w:r w:rsidRPr="00281C8E">
              <w:rPr>
                <w:rFonts w:ascii="Courier New" w:eastAsia="Courier New" w:hAnsi="Courier New" w:cs="Courier New"/>
                <w:bCs/>
                <w:sz w:val="20"/>
                <w:szCs w:val="20"/>
              </w:rPr>
              <w:t>string_section_accessor</w:t>
            </w:r>
            <w:proofErr w:type="spellEnd"/>
            <w:r w:rsidRPr="00281C8E">
              <w:rPr>
                <w:rFonts w:ascii="Courier New" w:eastAsia="Courier New" w:hAnsi="Courier New" w:cs="Courier New"/>
                <w:bCs/>
                <w:sz w:val="20"/>
                <w:szCs w:val="20"/>
              </w:rPr>
              <w:t xml:space="preserve">&amp; </w:t>
            </w:r>
            <w:proofErr w:type="spellStart"/>
            <w:r w:rsidRPr="00281C8E">
              <w:rPr>
                <w:rFonts w:ascii="Courier New" w:eastAsia="Courier New" w:hAnsi="Courier New" w:cs="Courier New"/>
                <w:bCs/>
                <w:sz w:val="20"/>
                <w:szCs w:val="20"/>
              </w:rPr>
              <w:t>pStrWriter</w:t>
            </w:r>
            <w:proofErr w:type="spellEnd"/>
            <w:r w:rsidRPr="00281C8E">
              <w:rPr>
                <w:rFonts w:ascii="Courier New" w:eastAsia="Courier New" w:hAnsi="Courier New" w:cs="Courier New"/>
                <w:bCs/>
                <w:sz w:val="20"/>
                <w:szCs w:val="20"/>
              </w:rPr>
              <w:t>,</w:t>
            </w:r>
          </w:p>
          <w:p w14:paraId="3D2A91FD" w14:textId="77777777" w:rsidR="00281C8E" w:rsidRPr="00281C8E" w:rsidRDefault="00281C8E" w:rsidP="00281C8E">
            <w:pPr>
              <w:spacing w:line="276" w:lineRule="auto"/>
              <w:rPr>
                <w:rFonts w:ascii="Courier New" w:eastAsia="Courier New" w:hAnsi="Courier New" w:cs="Courier New"/>
                <w:bCs/>
                <w:sz w:val="20"/>
                <w:szCs w:val="20"/>
              </w:rPr>
            </w:pPr>
            <w:r>
              <w:rPr>
                <w:rFonts w:ascii="Courier New" w:eastAsia="Courier New" w:hAnsi="Courier New" w:cs="Courier New"/>
                <w:bCs/>
                <w:sz w:val="20"/>
                <w:szCs w:val="20"/>
              </w:rPr>
              <w:t xml:space="preserve">  </w:t>
            </w:r>
            <w:r w:rsidRPr="00281C8E">
              <w:rPr>
                <w:rFonts w:ascii="Courier New" w:eastAsia="Courier New" w:hAnsi="Courier New" w:cs="Courier New"/>
                <w:bCs/>
                <w:sz w:val="20"/>
                <w:szCs w:val="20"/>
              </w:rPr>
              <w:t xml:space="preserve">const char* </w:t>
            </w:r>
            <w:r>
              <w:rPr>
                <w:rFonts w:ascii="Courier New" w:eastAsia="Courier New" w:hAnsi="Courier New" w:cs="Courier New"/>
                <w:bCs/>
                <w:sz w:val="20"/>
                <w:szCs w:val="20"/>
              </w:rPr>
              <w:t xml:space="preserve">             </w:t>
            </w:r>
            <w:r w:rsidRPr="00281C8E">
              <w:rPr>
                <w:rFonts w:ascii="Courier New" w:eastAsia="Courier New" w:hAnsi="Courier New" w:cs="Courier New"/>
                <w:bCs/>
                <w:sz w:val="20"/>
                <w:szCs w:val="20"/>
              </w:rPr>
              <w:t>str,</w:t>
            </w:r>
          </w:p>
          <w:p w14:paraId="252F77F2" w14:textId="77777777" w:rsidR="00281C8E" w:rsidRDefault="00281C8E" w:rsidP="00281C8E">
            <w:pPr>
              <w:spacing w:line="276" w:lineRule="auto"/>
              <w:rPr>
                <w:rFonts w:ascii="Courier New" w:eastAsia="Courier New" w:hAnsi="Courier New" w:cs="Courier New"/>
                <w:bCs/>
                <w:sz w:val="20"/>
                <w:szCs w:val="20"/>
              </w:rPr>
            </w:pPr>
            <w:r w:rsidRPr="00281C8E">
              <w:rPr>
                <w:rFonts w:ascii="Courier New" w:eastAsia="Courier New" w:hAnsi="Courier New" w:cs="Courier New"/>
                <w:bCs/>
                <w:sz w:val="20"/>
                <w:szCs w:val="20"/>
              </w:rPr>
              <w:t xml:space="preserve">  Elf64_Addr </w:t>
            </w:r>
            <w:r>
              <w:rPr>
                <w:rFonts w:ascii="Courier New" w:eastAsia="Courier New" w:hAnsi="Courier New" w:cs="Courier New"/>
                <w:bCs/>
                <w:sz w:val="20"/>
                <w:szCs w:val="20"/>
              </w:rPr>
              <w:t xml:space="preserve">              </w:t>
            </w:r>
            <w:r w:rsidRPr="00281C8E">
              <w:rPr>
                <w:rFonts w:ascii="Courier New" w:eastAsia="Courier New" w:hAnsi="Courier New" w:cs="Courier New"/>
                <w:bCs/>
                <w:sz w:val="20"/>
                <w:szCs w:val="20"/>
              </w:rPr>
              <w:t>value,</w:t>
            </w:r>
          </w:p>
          <w:p w14:paraId="29193B02" w14:textId="77777777" w:rsidR="00281C8E" w:rsidRPr="00281C8E" w:rsidRDefault="00281C8E" w:rsidP="00281C8E">
            <w:pPr>
              <w:spacing w:line="276" w:lineRule="auto"/>
              <w:rPr>
                <w:rFonts w:ascii="Courier New" w:eastAsia="Courier New" w:hAnsi="Courier New" w:cs="Courier New"/>
                <w:bCs/>
                <w:sz w:val="20"/>
                <w:szCs w:val="20"/>
              </w:rPr>
            </w:pPr>
            <w:r>
              <w:rPr>
                <w:rFonts w:ascii="Courier New" w:eastAsia="Courier New" w:hAnsi="Courier New" w:cs="Courier New"/>
                <w:bCs/>
                <w:sz w:val="20"/>
                <w:szCs w:val="20"/>
              </w:rPr>
              <w:t xml:space="preserve">  </w:t>
            </w:r>
            <w:proofErr w:type="spellStart"/>
            <w:r w:rsidRPr="00281C8E">
              <w:rPr>
                <w:rFonts w:ascii="Courier New" w:eastAsia="Courier New" w:hAnsi="Courier New" w:cs="Courier New"/>
                <w:bCs/>
                <w:sz w:val="20"/>
                <w:szCs w:val="20"/>
              </w:rPr>
              <w:t>Elf_Xword</w:t>
            </w:r>
            <w:proofErr w:type="spellEnd"/>
            <w:r w:rsidRPr="00281C8E">
              <w:rPr>
                <w:rFonts w:ascii="Courier New" w:eastAsia="Courier New" w:hAnsi="Courier New" w:cs="Courier New"/>
                <w:bCs/>
                <w:sz w:val="20"/>
                <w:szCs w:val="20"/>
              </w:rPr>
              <w:t xml:space="preserve"> </w:t>
            </w:r>
            <w:r>
              <w:rPr>
                <w:rFonts w:ascii="Courier New" w:eastAsia="Courier New" w:hAnsi="Courier New" w:cs="Courier New"/>
                <w:bCs/>
                <w:sz w:val="20"/>
                <w:szCs w:val="20"/>
              </w:rPr>
              <w:t xml:space="preserve">               </w:t>
            </w:r>
            <w:r w:rsidRPr="00281C8E">
              <w:rPr>
                <w:rFonts w:ascii="Courier New" w:eastAsia="Courier New" w:hAnsi="Courier New" w:cs="Courier New"/>
                <w:bCs/>
                <w:sz w:val="20"/>
                <w:szCs w:val="20"/>
              </w:rPr>
              <w:t>size,</w:t>
            </w:r>
          </w:p>
          <w:p w14:paraId="47F98921" w14:textId="77777777" w:rsidR="00281C8E" w:rsidRDefault="00281C8E" w:rsidP="00281C8E">
            <w:pPr>
              <w:spacing w:line="276" w:lineRule="auto"/>
              <w:rPr>
                <w:rFonts w:ascii="Courier New" w:eastAsia="Courier New" w:hAnsi="Courier New" w:cs="Courier New"/>
                <w:bCs/>
                <w:sz w:val="20"/>
                <w:szCs w:val="20"/>
              </w:rPr>
            </w:pPr>
            <w:r w:rsidRPr="00281C8E">
              <w:rPr>
                <w:rFonts w:ascii="Courier New" w:eastAsia="Courier New" w:hAnsi="Courier New" w:cs="Courier New"/>
                <w:bCs/>
                <w:sz w:val="20"/>
                <w:szCs w:val="20"/>
              </w:rPr>
              <w:t xml:space="preserve">  unsigned char </w:t>
            </w:r>
            <w:r>
              <w:rPr>
                <w:rFonts w:ascii="Courier New" w:eastAsia="Courier New" w:hAnsi="Courier New" w:cs="Courier New"/>
                <w:bCs/>
                <w:sz w:val="20"/>
                <w:szCs w:val="20"/>
              </w:rPr>
              <w:t xml:space="preserve">           </w:t>
            </w:r>
            <w:r w:rsidRPr="00281C8E">
              <w:rPr>
                <w:rFonts w:ascii="Courier New" w:eastAsia="Courier New" w:hAnsi="Courier New" w:cs="Courier New"/>
                <w:bCs/>
                <w:sz w:val="20"/>
                <w:szCs w:val="20"/>
              </w:rPr>
              <w:t>bind,</w:t>
            </w:r>
          </w:p>
          <w:p w14:paraId="4B0E82D1" w14:textId="77777777" w:rsidR="00281C8E" w:rsidRDefault="00281C8E" w:rsidP="00281C8E">
            <w:pPr>
              <w:spacing w:line="276" w:lineRule="auto"/>
              <w:rPr>
                <w:rFonts w:ascii="Courier New" w:eastAsia="Courier New" w:hAnsi="Courier New" w:cs="Courier New"/>
                <w:bCs/>
                <w:sz w:val="20"/>
                <w:szCs w:val="20"/>
              </w:rPr>
            </w:pPr>
            <w:r>
              <w:rPr>
                <w:rFonts w:ascii="Courier New" w:eastAsia="Courier New" w:hAnsi="Courier New" w:cs="Courier New"/>
                <w:bCs/>
                <w:sz w:val="20"/>
                <w:szCs w:val="20"/>
              </w:rPr>
              <w:t xml:space="preserve">  </w:t>
            </w:r>
            <w:r w:rsidRPr="00281C8E">
              <w:rPr>
                <w:rFonts w:ascii="Courier New" w:eastAsia="Courier New" w:hAnsi="Courier New" w:cs="Courier New"/>
                <w:bCs/>
                <w:sz w:val="20"/>
                <w:szCs w:val="20"/>
              </w:rPr>
              <w:t xml:space="preserve">unsigned char </w:t>
            </w:r>
            <w:r>
              <w:rPr>
                <w:rFonts w:ascii="Courier New" w:eastAsia="Courier New" w:hAnsi="Courier New" w:cs="Courier New"/>
                <w:bCs/>
                <w:sz w:val="20"/>
                <w:szCs w:val="20"/>
              </w:rPr>
              <w:t xml:space="preserve">           </w:t>
            </w:r>
            <w:r w:rsidRPr="00281C8E">
              <w:rPr>
                <w:rFonts w:ascii="Courier New" w:eastAsia="Courier New" w:hAnsi="Courier New" w:cs="Courier New"/>
                <w:bCs/>
                <w:sz w:val="20"/>
                <w:szCs w:val="20"/>
              </w:rPr>
              <w:t>type,</w:t>
            </w:r>
          </w:p>
          <w:p w14:paraId="06BD5EE0" w14:textId="77777777" w:rsidR="00281C8E" w:rsidRPr="00281C8E" w:rsidRDefault="00281C8E" w:rsidP="00281C8E">
            <w:pPr>
              <w:spacing w:line="276" w:lineRule="auto"/>
              <w:rPr>
                <w:rFonts w:ascii="Courier New" w:eastAsia="Courier New" w:hAnsi="Courier New" w:cs="Courier New"/>
                <w:bCs/>
                <w:sz w:val="20"/>
                <w:szCs w:val="20"/>
              </w:rPr>
            </w:pPr>
            <w:r>
              <w:rPr>
                <w:rFonts w:ascii="Courier New" w:eastAsia="Courier New" w:hAnsi="Courier New" w:cs="Courier New"/>
                <w:bCs/>
                <w:sz w:val="20"/>
                <w:szCs w:val="20"/>
              </w:rPr>
              <w:t xml:space="preserve">  </w:t>
            </w:r>
            <w:r w:rsidRPr="00281C8E">
              <w:rPr>
                <w:rFonts w:ascii="Courier New" w:eastAsia="Courier New" w:hAnsi="Courier New" w:cs="Courier New"/>
                <w:bCs/>
                <w:sz w:val="20"/>
                <w:szCs w:val="20"/>
              </w:rPr>
              <w:t xml:space="preserve">unsigned char </w:t>
            </w:r>
            <w:r>
              <w:rPr>
                <w:rFonts w:ascii="Courier New" w:eastAsia="Courier New" w:hAnsi="Courier New" w:cs="Courier New"/>
                <w:bCs/>
                <w:sz w:val="20"/>
                <w:szCs w:val="20"/>
              </w:rPr>
              <w:t xml:space="preserve">           </w:t>
            </w:r>
            <w:r w:rsidRPr="00281C8E">
              <w:rPr>
                <w:rFonts w:ascii="Courier New" w:eastAsia="Courier New" w:hAnsi="Courier New" w:cs="Courier New"/>
                <w:bCs/>
                <w:sz w:val="20"/>
                <w:szCs w:val="20"/>
              </w:rPr>
              <w:t>other,</w:t>
            </w:r>
          </w:p>
          <w:p w14:paraId="29ED6DC6" w14:textId="77777777" w:rsidR="00281C8E" w:rsidRPr="00697651" w:rsidRDefault="00281C8E" w:rsidP="00281C8E">
            <w:pPr>
              <w:spacing w:line="276" w:lineRule="auto"/>
              <w:rPr>
                <w:rFonts w:ascii="Courier New" w:eastAsia="Courier New" w:hAnsi="Courier New" w:cs="Courier New"/>
                <w:bCs/>
                <w:sz w:val="20"/>
                <w:szCs w:val="20"/>
              </w:rPr>
            </w:pPr>
            <w:r w:rsidRPr="00281C8E">
              <w:rPr>
                <w:rFonts w:ascii="Courier New" w:eastAsia="Courier New" w:hAnsi="Courier New" w:cs="Courier New"/>
                <w:bCs/>
                <w:sz w:val="20"/>
                <w:szCs w:val="20"/>
              </w:rPr>
              <w:t xml:space="preserve">  </w:t>
            </w:r>
            <w:proofErr w:type="spellStart"/>
            <w:r w:rsidRPr="00281C8E">
              <w:rPr>
                <w:rFonts w:ascii="Courier New" w:eastAsia="Courier New" w:hAnsi="Courier New" w:cs="Courier New"/>
                <w:bCs/>
                <w:sz w:val="20"/>
                <w:szCs w:val="20"/>
              </w:rPr>
              <w:t>Elf_Half</w:t>
            </w:r>
            <w:proofErr w:type="spellEnd"/>
            <w:r w:rsidRPr="00281C8E">
              <w:rPr>
                <w:rFonts w:ascii="Courier New" w:eastAsia="Courier New" w:hAnsi="Courier New" w:cs="Courier New"/>
                <w:bCs/>
                <w:sz w:val="20"/>
                <w:szCs w:val="20"/>
              </w:rPr>
              <w:t xml:space="preserve"> </w:t>
            </w:r>
            <w:r>
              <w:rPr>
                <w:rFonts w:ascii="Courier New" w:eastAsia="Courier New" w:hAnsi="Courier New" w:cs="Courier New"/>
                <w:bCs/>
                <w:sz w:val="20"/>
                <w:szCs w:val="20"/>
              </w:rPr>
              <w:t xml:space="preserve">                </w:t>
            </w:r>
            <w:proofErr w:type="spellStart"/>
            <w:r w:rsidRPr="00281C8E">
              <w:rPr>
                <w:rFonts w:ascii="Courier New" w:eastAsia="Courier New" w:hAnsi="Courier New" w:cs="Courier New"/>
                <w:bCs/>
                <w:sz w:val="20"/>
                <w:szCs w:val="20"/>
              </w:rPr>
              <w:t>shndx</w:t>
            </w:r>
            <w:proofErr w:type="spellEnd"/>
            <w:r w:rsidRPr="00281C8E">
              <w:rPr>
                <w:rFonts w:ascii="Courier New" w:eastAsia="Courier New" w:hAnsi="Courier New" w:cs="Courier New"/>
                <w:bCs/>
                <w:sz w:val="20"/>
                <w:szCs w:val="20"/>
              </w:rPr>
              <w:t xml:space="preserve"> )</w:t>
            </w:r>
          </w:p>
        </w:tc>
        <w:tc>
          <w:tcPr>
            <w:tcW w:w="4320" w:type="dxa"/>
            <w:tcBorders>
              <w:top w:val="single" w:sz="4" w:space="0" w:color="000000"/>
              <w:left w:val="single" w:sz="4" w:space="0" w:color="000000"/>
              <w:bottom w:val="single" w:sz="4" w:space="0" w:color="000000"/>
              <w:right w:val="single" w:sz="4" w:space="0" w:color="000000"/>
            </w:tcBorders>
          </w:tcPr>
          <w:p w14:paraId="149919D4" w14:textId="77777777" w:rsidR="00CD7A1B" w:rsidRDefault="00281C8E" w:rsidP="00281C8E">
            <w:pPr>
              <w:spacing w:line="276" w:lineRule="auto"/>
            </w:pPr>
            <w:r>
              <w:t>Adds symbol to the symbol table updating corresponding string section if required</w:t>
            </w:r>
          </w:p>
        </w:tc>
      </w:tr>
      <w:tr w:rsidR="002822BD" w14:paraId="31D8EA32" w14:textId="77777777" w:rsidTr="00281C8E">
        <w:trPr>
          <w:trHeight w:val="530"/>
        </w:trPr>
        <w:tc>
          <w:tcPr>
            <w:tcW w:w="5130" w:type="dxa"/>
            <w:tcBorders>
              <w:top w:val="single" w:sz="4" w:space="0" w:color="000000"/>
              <w:left w:val="single" w:sz="4" w:space="0" w:color="000000"/>
              <w:bottom w:val="single" w:sz="4" w:space="0" w:color="000000"/>
              <w:right w:val="single" w:sz="4" w:space="0" w:color="000000"/>
            </w:tcBorders>
          </w:tcPr>
          <w:p w14:paraId="04B4A077" w14:textId="77777777" w:rsidR="002822BD" w:rsidRDefault="002822BD" w:rsidP="002822BD">
            <w:pPr>
              <w:spacing w:line="276" w:lineRule="auto"/>
              <w:rPr>
                <w:rFonts w:ascii="Courier New" w:eastAsia="Courier New" w:hAnsi="Courier New" w:cs="Courier New"/>
                <w:bCs/>
                <w:sz w:val="20"/>
                <w:szCs w:val="20"/>
              </w:rPr>
            </w:pPr>
            <w:proofErr w:type="spellStart"/>
            <w:r w:rsidRPr="00F41157">
              <w:rPr>
                <w:rFonts w:ascii="Courier New" w:eastAsia="Courier New" w:hAnsi="Courier New" w:cs="Courier New"/>
                <w:bCs/>
                <w:sz w:val="20"/>
                <w:szCs w:val="20"/>
              </w:rPr>
              <w:t>Elf_Xword</w:t>
            </w:r>
            <w:proofErr w:type="spellEnd"/>
          </w:p>
          <w:p w14:paraId="5C034F7A" w14:textId="207C9AB2" w:rsidR="002822BD" w:rsidRPr="00F41157" w:rsidRDefault="002822BD" w:rsidP="00F41157">
            <w:pPr>
              <w:spacing w:line="276" w:lineRule="auto"/>
              <w:rPr>
                <w:rFonts w:ascii="Courier New" w:eastAsia="Courier New" w:hAnsi="Courier New" w:cs="Courier New"/>
                <w:bCs/>
                <w:sz w:val="20"/>
                <w:szCs w:val="20"/>
              </w:rPr>
            </w:pPr>
            <w:proofErr w:type="spellStart"/>
            <w:r w:rsidRPr="00F41157">
              <w:rPr>
                <w:rFonts w:ascii="Courier New" w:eastAsia="Courier New" w:hAnsi="Courier New" w:cs="Courier New"/>
                <w:b/>
                <w:sz w:val="20"/>
                <w:szCs w:val="20"/>
              </w:rPr>
              <w:t>arrange_local_</w:t>
            </w:r>
            <w:r w:rsidRPr="00DF5128">
              <w:rPr>
                <w:rFonts w:ascii="Courier New" w:eastAsia="Courier New" w:hAnsi="Courier New" w:cs="Courier New"/>
                <w:b/>
                <w:sz w:val="20"/>
                <w:szCs w:val="20"/>
              </w:rPr>
              <w:t>symbols</w:t>
            </w:r>
            <w:proofErr w:type="spellEnd"/>
            <w:r w:rsidRPr="00F41157">
              <w:rPr>
                <w:rFonts w:ascii="Courier New" w:eastAsia="Courier New" w:hAnsi="Courier New" w:cs="Courier New"/>
                <w:bCs/>
                <w:sz w:val="20"/>
                <w:szCs w:val="20"/>
              </w:rPr>
              <w:t>(</w:t>
            </w:r>
          </w:p>
          <w:p w14:paraId="1B60C44D" w14:textId="7335C8A0" w:rsidR="00AA1016" w:rsidRDefault="002822BD" w:rsidP="002822BD">
            <w:pPr>
              <w:spacing w:line="276" w:lineRule="auto"/>
              <w:rPr>
                <w:rFonts w:ascii="Courier New" w:eastAsia="Courier New" w:hAnsi="Courier New" w:cs="Courier New"/>
                <w:bCs/>
                <w:sz w:val="20"/>
                <w:szCs w:val="20"/>
              </w:rPr>
            </w:pPr>
            <w:r w:rsidRPr="00F41157">
              <w:rPr>
                <w:rFonts w:ascii="Courier New" w:eastAsia="Courier New" w:hAnsi="Courier New" w:cs="Courier New"/>
                <w:bCs/>
                <w:sz w:val="20"/>
                <w:szCs w:val="20"/>
              </w:rPr>
              <w:t> </w:t>
            </w:r>
            <w:r w:rsidR="00AA1016">
              <w:rPr>
                <w:rFonts w:ascii="Courier New" w:eastAsia="Courier New" w:hAnsi="Courier New" w:cs="Courier New"/>
                <w:bCs/>
                <w:sz w:val="20"/>
                <w:szCs w:val="20"/>
              </w:rPr>
              <w:t xml:space="preserve"> </w:t>
            </w:r>
            <w:proofErr w:type="gramStart"/>
            <w:r w:rsidRPr="00F41157">
              <w:rPr>
                <w:rFonts w:ascii="Courier New" w:eastAsia="Courier New" w:hAnsi="Courier New" w:cs="Courier New"/>
                <w:bCs/>
                <w:sz w:val="20"/>
                <w:szCs w:val="20"/>
              </w:rPr>
              <w:t>std::</w:t>
            </w:r>
            <w:proofErr w:type="gramEnd"/>
            <w:r w:rsidRPr="00F41157">
              <w:rPr>
                <w:rFonts w:ascii="Courier New" w:eastAsia="Courier New" w:hAnsi="Courier New" w:cs="Courier New"/>
                <w:bCs/>
                <w:sz w:val="20"/>
                <w:szCs w:val="20"/>
              </w:rPr>
              <w:t>function&lt;void(</w:t>
            </w:r>
          </w:p>
          <w:p w14:paraId="73EF77AE" w14:textId="570A7C50" w:rsidR="00AA1016" w:rsidRDefault="00AA1016" w:rsidP="002822BD">
            <w:pPr>
              <w:spacing w:line="276" w:lineRule="auto"/>
              <w:rPr>
                <w:rFonts w:ascii="Courier New" w:eastAsia="Courier New" w:hAnsi="Courier New" w:cs="Courier New"/>
                <w:bCs/>
                <w:sz w:val="20"/>
                <w:szCs w:val="20"/>
              </w:rPr>
            </w:pPr>
            <w:r>
              <w:rPr>
                <w:rFonts w:ascii="Courier New" w:eastAsia="Courier New" w:hAnsi="Courier New" w:cs="Courier New"/>
                <w:bCs/>
                <w:sz w:val="20"/>
                <w:szCs w:val="20"/>
              </w:rPr>
              <w:t xml:space="preserve">    </w:t>
            </w:r>
            <w:proofErr w:type="spellStart"/>
            <w:r w:rsidR="002822BD" w:rsidRPr="00F41157">
              <w:rPr>
                <w:rFonts w:ascii="Courier New" w:eastAsia="Courier New" w:hAnsi="Courier New" w:cs="Courier New"/>
                <w:bCs/>
                <w:sz w:val="20"/>
                <w:szCs w:val="20"/>
              </w:rPr>
              <w:t>Elf_Xword</w:t>
            </w:r>
            <w:proofErr w:type="spellEnd"/>
            <w:r w:rsidR="002822BD" w:rsidRPr="00F41157">
              <w:rPr>
                <w:rFonts w:ascii="Courier New" w:eastAsia="Courier New" w:hAnsi="Courier New" w:cs="Courier New"/>
                <w:bCs/>
                <w:sz w:val="20"/>
                <w:szCs w:val="20"/>
              </w:rPr>
              <w:t> first,</w:t>
            </w:r>
          </w:p>
          <w:p w14:paraId="3A1D20BC" w14:textId="4E43E5C9" w:rsidR="002822BD" w:rsidRPr="00F41157" w:rsidRDefault="00AA1016" w:rsidP="00F41157">
            <w:pPr>
              <w:spacing w:line="276" w:lineRule="auto"/>
              <w:rPr>
                <w:rFonts w:ascii="Courier New" w:eastAsia="Courier New" w:hAnsi="Courier New" w:cs="Courier New"/>
                <w:bCs/>
                <w:sz w:val="20"/>
                <w:szCs w:val="20"/>
              </w:rPr>
            </w:pPr>
            <w:r>
              <w:rPr>
                <w:rFonts w:ascii="Courier New" w:eastAsia="Courier New" w:hAnsi="Courier New" w:cs="Courier New"/>
                <w:bCs/>
                <w:sz w:val="20"/>
                <w:szCs w:val="20"/>
              </w:rPr>
              <w:t xml:space="preserve">    </w:t>
            </w:r>
            <w:proofErr w:type="spellStart"/>
            <w:r w:rsidR="002822BD" w:rsidRPr="00F41157">
              <w:rPr>
                <w:rFonts w:ascii="Courier New" w:eastAsia="Courier New" w:hAnsi="Courier New" w:cs="Courier New"/>
                <w:bCs/>
                <w:sz w:val="20"/>
                <w:szCs w:val="20"/>
              </w:rPr>
              <w:t>Elf_Xword</w:t>
            </w:r>
            <w:proofErr w:type="spellEnd"/>
            <w:r w:rsidR="002822BD" w:rsidRPr="00F41157">
              <w:rPr>
                <w:rFonts w:ascii="Courier New" w:eastAsia="Courier New" w:hAnsi="Courier New" w:cs="Courier New"/>
                <w:bCs/>
                <w:sz w:val="20"/>
                <w:szCs w:val="20"/>
              </w:rPr>
              <w:t> second )&gt; </w:t>
            </w:r>
            <w:proofErr w:type="spellStart"/>
            <w:r w:rsidR="002822BD" w:rsidRPr="00F41157">
              <w:rPr>
                <w:rFonts w:ascii="Courier New" w:eastAsia="Courier New" w:hAnsi="Courier New" w:cs="Courier New"/>
                <w:bCs/>
                <w:sz w:val="20"/>
                <w:szCs w:val="20"/>
              </w:rPr>
              <w:t>func</w:t>
            </w:r>
            <w:proofErr w:type="spellEnd"/>
            <w:r>
              <w:rPr>
                <w:rFonts w:ascii="Courier New" w:eastAsia="Courier New" w:hAnsi="Courier New" w:cs="Courier New"/>
                <w:bCs/>
                <w:sz w:val="20"/>
                <w:szCs w:val="20"/>
              </w:rPr>
              <w:t xml:space="preserve"> = </w:t>
            </w:r>
            <w:proofErr w:type="spellStart"/>
            <w:r>
              <w:rPr>
                <w:rFonts w:ascii="Courier New" w:eastAsia="Courier New" w:hAnsi="Courier New" w:cs="Courier New"/>
                <w:bCs/>
                <w:sz w:val="20"/>
                <w:szCs w:val="20"/>
              </w:rPr>
              <w:t>nullptr</w:t>
            </w:r>
            <w:proofErr w:type="spellEnd"/>
            <w:r w:rsidR="002822BD" w:rsidRPr="00F41157">
              <w:rPr>
                <w:rFonts w:ascii="Courier New" w:eastAsia="Courier New" w:hAnsi="Courier New" w:cs="Courier New"/>
                <w:bCs/>
                <w:sz w:val="20"/>
                <w:szCs w:val="20"/>
              </w:rPr>
              <w:t>)</w:t>
            </w:r>
          </w:p>
          <w:p w14:paraId="0AFA2E0A" w14:textId="77777777" w:rsidR="002822BD" w:rsidRPr="00697651" w:rsidRDefault="002822BD" w:rsidP="00CD7A1B">
            <w:pPr>
              <w:spacing w:line="276" w:lineRule="auto"/>
              <w:rPr>
                <w:rFonts w:ascii="Courier New" w:eastAsia="Courier New" w:hAnsi="Courier New" w:cs="Courier New"/>
                <w:bCs/>
                <w:sz w:val="20"/>
                <w:szCs w:val="20"/>
              </w:rPr>
            </w:pPr>
          </w:p>
        </w:tc>
        <w:tc>
          <w:tcPr>
            <w:tcW w:w="4320" w:type="dxa"/>
            <w:tcBorders>
              <w:top w:val="single" w:sz="4" w:space="0" w:color="000000"/>
              <w:left w:val="single" w:sz="4" w:space="0" w:color="000000"/>
              <w:bottom w:val="single" w:sz="4" w:space="0" w:color="000000"/>
              <w:right w:val="single" w:sz="4" w:space="0" w:color="000000"/>
            </w:tcBorders>
          </w:tcPr>
          <w:p w14:paraId="7DDB55C5" w14:textId="5C29BA2C" w:rsidR="002822BD" w:rsidRDefault="002822BD" w:rsidP="002822BD">
            <w:pPr>
              <w:spacing w:line="276" w:lineRule="auto"/>
            </w:pPr>
            <w:r>
              <w:lastRenderedPageBreak/>
              <w:t xml:space="preserve">ELF standard requires that symbols with </w:t>
            </w:r>
            <w:r w:rsidRPr="00F41157">
              <w:t>STB_LOCAL</w:t>
            </w:r>
            <w:r>
              <w:t xml:space="preserve"> binding will be ordered prior any other entries in the symbol table.</w:t>
            </w:r>
          </w:p>
          <w:p w14:paraId="47D809AB" w14:textId="1DD3267D" w:rsidR="002822BD" w:rsidRDefault="002822BD" w:rsidP="002822BD">
            <w:pPr>
              <w:spacing w:line="276" w:lineRule="auto"/>
            </w:pPr>
            <w:r>
              <w:lastRenderedPageBreak/>
              <w:t>The function rearranges the symbols and invokes a callback for each swap between symbols.</w:t>
            </w:r>
          </w:p>
          <w:p w14:paraId="3AC4FADE" w14:textId="2D5ECE77" w:rsidR="002822BD" w:rsidRDefault="00AA1016" w:rsidP="00F41157">
            <w:pPr>
              <w:spacing w:line="276" w:lineRule="auto"/>
            </w:pPr>
            <w:r>
              <w:t xml:space="preserve">Also see </w:t>
            </w:r>
            <w:proofErr w:type="spellStart"/>
            <w:r w:rsidRPr="00F41157">
              <w:rPr>
                <w:rFonts w:ascii="Courier New" w:eastAsia="Courier New" w:hAnsi="Courier New" w:cs="Courier New"/>
                <w:b/>
                <w:sz w:val="20"/>
                <w:szCs w:val="20"/>
              </w:rPr>
              <w:t>swap_symbols</w:t>
            </w:r>
            <w:proofErr w:type="spellEnd"/>
            <w:r>
              <w:t>() function of relocation section accessor</w:t>
            </w:r>
          </w:p>
        </w:tc>
      </w:tr>
    </w:tbl>
    <w:p w14:paraId="6D98D9C3" w14:textId="77777777" w:rsidR="00E43C1F" w:rsidRDefault="00E43C1F" w:rsidP="00E43C1F"/>
    <w:p w14:paraId="1BE71011" w14:textId="77777777" w:rsidR="00E43C1F" w:rsidRPr="00E43C1F" w:rsidRDefault="00E43C1F" w:rsidP="00E43C1F"/>
    <w:p w14:paraId="0A602A54" w14:textId="77777777" w:rsidR="00E43C1F" w:rsidRDefault="00E43C1F" w:rsidP="00E43C1F">
      <w:pPr>
        <w:pStyle w:val="Heading2"/>
      </w:pPr>
      <w:bookmarkStart w:id="13" w:name="_Toc61427579"/>
      <w:proofErr w:type="spellStart"/>
      <w:r w:rsidRPr="00E43C1F">
        <w:t>relocation_section_accessor</w:t>
      </w:r>
      <w:bookmarkEnd w:id="13"/>
      <w:proofErr w:type="spellEnd"/>
    </w:p>
    <w:p w14:paraId="26449D4D" w14:textId="77777777" w:rsidR="00E43C1F" w:rsidRDefault="00E43C1F" w:rsidP="00E43C1F">
      <w:pPr>
        <w:pStyle w:val="Heading3"/>
      </w:pPr>
      <w:r w:rsidRPr="00635738">
        <w:t>Member functions</w:t>
      </w:r>
    </w:p>
    <w:tbl>
      <w:tblPr>
        <w:tblStyle w:val="TableGrid"/>
        <w:tblW w:w="9450" w:type="dxa"/>
        <w:tblInd w:w="45" w:type="dxa"/>
        <w:tblCellMar>
          <w:top w:w="75" w:type="dxa"/>
          <w:left w:w="45" w:type="dxa"/>
          <w:right w:w="115" w:type="dxa"/>
        </w:tblCellMar>
        <w:tblLook w:val="04A0" w:firstRow="1" w:lastRow="0" w:firstColumn="1" w:lastColumn="0" w:noHBand="0" w:noVBand="1"/>
      </w:tblPr>
      <w:tblGrid>
        <w:gridCol w:w="5130"/>
        <w:gridCol w:w="4320"/>
      </w:tblGrid>
      <w:tr w:rsidR="00E43C1F" w14:paraId="6718C666" w14:textId="77777777" w:rsidTr="00320D7D">
        <w:trPr>
          <w:trHeight w:val="330"/>
        </w:trPr>
        <w:tc>
          <w:tcPr>
            <w:tcW w:w="5130" w:type="dxa"/>
            <w:tcBorders>
              <w:top w:val="single" w:sz="4" w:space="0" w:color="000000"/>
              <w:left w:val="single" w:sz="4" w:space="0" w:color="000000"/>
              <w:bottom w:val="single" w:sz="4" w:space="0" w:color="000000"/>
              <w:right w:val="single" w:sz="4" w:space="0" w:color="000000"/>
            </w:tcBorders>
          </w:tcPr>
          <w:p w14:paraId="31536312" w14:textId="77777777" w:rsidR="00E43C1F" w:rsidRDefault="00E43C1F" w:rsidP="00320D7D">
            <w:pPr>
              <w:spacing w:line="276" w:lineRule="auto"/>
              <w:jc w:val="center"/>
            </w:pPr>
            <w:r>
              <w:rPr>
                <w:rFonts w:ascii="Times New Roman" w:eastAsia="Times New Roman" w:hAnsi="Times New Roman" w:cs="Times New Roman"/>
                <w:b/>
              </w:rPr>
              <w:t>Member Function</w:t>
            </w:r>
          </w:p>
        </w:tc>
        <w:tc>
          <w:tcPr>
            <w:tcW w:w="4320" w:type="dxa"/>
            <w:tcBorders>
              <w:top w:val="single" w:sz="4" w:space="0" w:color="000000"/>
              <w:left w:val="single" w:sz="4" w:space="0" w:color="000000"/>
              <w:bottom w:val="single" w:sz="4" w:space="0" w:color="000000"/>
              <w:right w:val="single" w:sz="4" w:space="0" w:color="000000"/>
            </w:tcBorders>
          </w:tcPr>
          <w:p w14:paraId="670C8A0B" w14:textId="77777777" w:rsidR="00E43C1F" w:rsidRDefault="00E43C1F" w:rsidP="00320D7D">
            <w:pPr>
              <w:spacing w:line="276" w:lineRule="auto"/>
              <w:jc w:val="center"/>
            </w:pPr>
            <w:r>
              <w:rPr>
                <w:rFonts w:ascii="Times New Roman" w:eastAsia="Times New Roman" w:hAnsi="Times New Roman" w:cs="Times New Roman"/>
                <w:b/>
              </w:rPr>
              <w:t>Description</w:t>
            </w:r>
          </w:p>
        </w:tc>
      </w:tr>
      <w:tr w:rsidR="00E43C1F" w14:paraId="3E667A77" w14:textId="77777777" w:rsidTr="00320D7D">
        <w:trPr>
          <w:trHeight w:val="530"/>
        </w:trPr>
        <w:tc>
          <w:tcPr>
            <w:tcW w:w="5130" w:type="dxa"/>
            <w:tcBorders>
              <w:top w:val="single" w:sz="4" w:space="0" w:color="000000"/>
              <w:left w:val="single" w:sz="4" w:space="0" w:color="000000"/>
              <w:bottom w:val="single" w:sz="4" w:space="0" w:color="000000"/>
              <w:right w:val="single" w:sz="4" w:space="0" w:color="000000"/>
            </w:tcBorders>
          </w:tcPr>
          <w:p w14:paraId="3C80214E" w14:textId="77777777" w:rsidR="00E43C1F" w:rsidRPr="00E43C1F" w:rsidRDefault="00E43C1F" w:rsidP="00E43C1F">
            <w:pPr>
              <w:spacing w:line="276" w:lineRule="auto"/>
              <w:rPr>
                <w:rFonts w:ascii="Courier New" w:eastAsia="Courier New" w:hAnsi="Courier New" w:cs="Courier New"/>
                <w:bCs/>
                <w:sz w:val="20"/>
                <w:szCs w:val="20"/>
              </w:rPr>
            </w:pPr>
            <w:proofErr w:type="spellStart"/>
            <w:r w:rsidRPr="00E43C1F">
              <w:rPr>
                <w:rFonts w:ascii="Courier New" w:eastAsia="Courier New" w:hAnsi="Courier New" w:cs="Courier New"/>
                <w:b/>
                <w:sz w:val="20"/>
                <w:szCs w:val="20"/>
              </w:rPr>
              <w:t>relocation_section_accessor</w:t>
            </w:r>
            <w:proofErr w:type="spellEnd"/>
            <w:r w:rsidRPr="00E43C1F">
              <w:rPr>
                <w:rFonts w:ascii="Courier New" w:eastAsia="Courier New" w:hAnsi="Courier New" w:cs="Courier New"/>
                <w:bCs/>
                <w:sz w:val="20"/>
                <w:szCs w:val="20"/>
              </w:rPr>
              <w:t>(</w:t>
            </w:r>
          </w:p>
          <w:p w14:paraId="1A8A768B" w14:textId="77777777" w:rsidR="00E43C1F" w:rsidRPr="00E43C1F" w:rsidRDefault="00E43C1F" w:rsidP="00B07410">
            <w:pPr>
              <w:spacing w:line="276" w:lineRule="auto"/>
              <w:rPr>
                <w:rFonts w:ascii="Courier New" w:eastAsia="Courier New" w:hAnsi="Courier New" w:cs="Courier New"/>
                <w:bCs/>
                <w:sz w:val="20"/>
                <w:szCs w:val="20"/>
              </w:rPr>
            </w:pPr>
            <w:r w:rsidRPr="00E43C1F">
              <w:rPr>
                <w:rFonts w:ascii="Courier New" w:eastAsia="Courier New" w:hAnsi="Courier New" w:cs="Courier New"/>
                <w:bCs/>
                <w:sz w:val="20"/>
                <w:szCs w:val="20"/>
              </w:rPr>
              <w:t xml:space="preserve">  </w:t>
            </w:r>
            <w:r w:rsidR="00B07410">
              <w:rPr>
                <w:rFonts w:ascii="Courier New" w:eastAsia="Courier New" w:hAnsi="Courier New" w:cs="Courier New"/>
                <w:bCs/>
                <w:sz w:val="20"/>
                <w:szCs w:val="20"/>
              </w:rPr>
              <w:t xml:space="preserve">const </w:t>
            </w:r>
            <w:proofErr w:type="spellStart"/>
            <w:r w:rsidRPr="00E43C1F">
              <w:rPr>
                <w:rFonts w:ascii="Courier New" w:eastAsia="Courier New" w:hAnsi="Courier New" w:cs="Courier New"/>
                <w:bCs/>
                <w:sz w:val="20"/>
                <w:szCs w:val="20"/>
              </w:rPr>
              <w:t>elfio</w:t>
            </w:r>
            <w:proofErr w:type="spellEnd"/>
            <w:r w:rsidRPr="00E43C1F">
              <w:rPr>
                <w:rFonts w:ascii="Courier New" w:eastAsia="Courier New" w:hAnsi="Courier New" w:cs="Courier New"/>
                <w:bCs/>
                <w:sz w:val="20"/>
                <w:szCs w:val="20"/>
              </w:rPr>
              <w:t xml:space="preserve">&amp; </w:t>
            </w:r>
            <w:proofErr w:type="spellStart"/>
            <w:r w:rsidRPr="00E43C1F">
              <w:rPr>
                <w:rFonts w:ascii="Courier New" w:eastAsia="Courier New" w:hAnsi="Courier New" w:cs="Courier New"/>
                <w:bCs/>
                <w:sz w:val="20"/>
                <w:szCs w:val="20"/>
              </w:rPr>
              <w:t>elf_file</w:t>
            </w:r>
            <w:proofErr w:type="spellEnd"/>
            <w:r w:rsidRPr="00E43C1F">
              <w:rPr>
                <w:rFonts w:ascii="Courier New" w:eastAsia="Courier New" w:hAnsi="Courier New" w:cs="Courier New"/>
                <w:bCs/>
                <w:sz w:val="20"/>
                <w:szCs w:val="20"/>
              </w:rPr>
              <w:t>_,</w:t>
            </w:r>
          </w:p>
          <w:p w14:paraId="4CF277BB" w14:textId="77777777" w:rsidR="00E43C1F" w:rsidRPr="00697651" w:rsidRDefault="00E43C1F" w:rsidP="00E43C1F">
            <w:pPr>
              <w:spacing w:line="276" w:lineRule="auto"/>
              <w:rPr>
                <w:sz w:val="20"/>
                <w:szCs w:val="20"/>
              </w:rPr>
            </w:pPr>
            <w:r w:rsidRPr="00E43C1F">
              <w:rPr>
                <w:rFonts w:ascii="Courier New" w:eastAsia="Courier New" w:hAnsi="Courier New" w:cs="Courier New"/>
                <w:bCs/>
                <w:sz w:val="20"/>
                <w:szCs w:val="20"/>
              </w:rPr>
              <w:t xml:space="preserve">  section* </w:t>
            </w:r>
            <w:r w:rsidR="00B07410">
              <w:rPr>
                <w:rFonts w:ascii="Courier New" w:eastAsia="Courier New" w:hAnsi="Courier New" w:cs="Courier New"/>
                <w:bCs/>
                <w:sz w:val="20"/>
                <w:szCs w:val="20"/>
              </w:rPr>
              <w:t xml:space="preserve">    </w:t>
            </w:r>
            <w:r w:rsidRPr="00E43C1F">
              <w:rPr>
                <w:rFonts w:ascii="Courier New" w:eastAsia="Courier New" w:hAnsi="Courier New" w:cs="Courier New"/>
                <w:bCs/>
                <w:sz w:val="20"/>
                <w:szCs w:val="20"/>
              </w:rPr>
              <w:t>section_ )</w:t>
            </w:r>
          </w:p>
        </w:tc>
        <w:tc>
          <w:tcPr>
            <w:tcW w:w="4320" w:type="dxa"/>
            <w:tcBorders>
              <w:top w:val="single" w:sz="4" w:space="0" w:color="000000"/>
              <w:left w:val="single" w:sz="4" w:space="0" w:color="000000"/>
              <w:bottom w:val="single" w:sz="4" w:space="0" w:color="000000"/>
              <w:right w:val="single" w:sz="4" w:space="0" w:color="000000"/>
            </w:tcBorders>
          </w:tcPr>
          <w:p w14:paraId="0CE8147B" w14:textId="77777777" w:rsidR="00E43C1F" w:rsidRDefault="00E43C1F" w:rsidP="00320D7D">
            <w:pPr>
              <w:spacing w:line="276" w:lineRule="auto"/>
            </w:pPr>
            <w:r>
              <w:t>The constructor</w:t>
            </w:r>
          </w:p>
        </w:tc>
      </w:tr>
      <w:tr w:rsidR="00E43C1F" w14:paraId="7AEC322A" w14:textId="77777777" w:rsidTr="00320D7D">
        <w:trPr>
          <w:trHeight w:val="530"/>
        </w:trPr>
        <w:tc>
          <w:tcPr>
            <w:tcW w:w="5130" w:type="dxa"/>
            <w:tcBorders>
              <w:top w:val="single" w:sz="4" w:space="0" w:color="000000"/>
              <w:left w:val="single" w:sz="4" w:space="0" w:color="000000"/>
              <w:bottom w:val="single" w:sz="4" w:space="0" w:color="000000"/>
              <w:right w:val="single" w:sz="4" w:space="0" w:color="000000"/>
            </w:tcBorders>
          </w:tcPr>
          <w:p w14:paraId="7C750184" w14:textId="77777777" w:rsidR="00E43C1F" w:rsidRPr="00E43C1F" w:rsidRDefault="00E43C1F" w:rsidP="00E43C1F">
            <w:pPr>
              <w:spacing w:line="276" w:lineRule="auto"/>
              <w:rPr>
                <w:rFonts w:ascii="Courier New" w:eastAsia="Courier New" w:hAnsi="Courier New" w:cs="Courier New"/>
                <w:bCs/>
                <w:sz w:val="20"/>
                <w:szCs w:val="20"/>
              </w:rPr>
            </w:pPr>
            <w:proofErr w:type="spellStart"/>
            <w:r w:rsidRPr="00E43C1F">
              <w:rPr>
                <w:rFonts w:ascii="Courier New" w:eastAsia="Courier New" w:hAnsi="Courier New" w:cs="Courier New"/>
                <w:bCs/>
                <w:sz w:val="20"/>
                <w:szCs w:val="20"/>
              </w:rPr>
              <w:t>Elf_Xword</w:t>
            </w:r>
            <w:proofErr w:type="spellEnd"/>
          </w:p>
          <w:p w14:paraId="2FC82070" w14:textId="77777777" w:rsidR="00E43C1F" w:rsidRPr="00697651" w:rsidRDefault="00E43C1F" w:rsidP="00E43C1F">
            <w:pPr>
              <w:spacing w:line="276" w:lineRule="auto"/>
              <w:rPr>
                <w:rFonts w:ascii="Courier New" w:eastAsia="Courier New" w:hAnsi="Courier New" w:cs="Courier New"/>
                <w:bCs/>
                <w:sz w:val="20"/>
                <w:szCs w:val="20"/>
              </w:rPr>
            </w:pPr>
            <w:proofErr w:type="spellStart"/>
            <w:r w:rsidRPr="00E43C1F">
              <w:rPr>
                <w:rFonts w:ascii="Courier New" w:eastAsia="Courier New" w:hAnsi="Courier New" w:cs="Courier New"/>
                <w:b/>
                <w:sz w:val="20"/>
                <w:szCs w:val="20"/>
              </w:rPr>
              <w:t>get_entries_num</w:t>
            </w:r>
            <w:proofErr w:type="spellEnd"/>
            <w:r w:rsidRPr="00E43C1F">
              <w:rPr>
                <w:rFonts w:ascii="Courier New" w:eastAsia="Courier New" w:hAnsi="Courier New" w:cs="Courier New"/>
                <w:bCs/>
                <w:sz w:val="20"/>
                <w:szCs w:val="20"/>
              </w:rPr>
              <w:t>()</w:t>
            </w:r>
          </w:p>
        </w:tc>
        <w:tc>
          <w:tcPr>
            <w:tcW w:w="4320" w:type="dxa"/>
            <w:tcBorders>
              <w:top w:val="single" w:sz="4" w:space="0" w:color="000000"/>
              <w:left w:val="single" w:sz="4" w:space="0" w:color="000000"/>
              <w:bottom w:val="single" w:sz="4" w:space="0" w:color="000000"/>
              <w:right w:val="single" w:sz="4" w:space="0" w:color="000000"/>
            </w:tcBorders>
          </w:tcPr>
          <w:p w14:paraId="2B91295A" w14:textId="77777777" w:rsidR="00E43C1F" w:rsidRDefault="00E43C1F" w:rsidP="00E43C1F">
            <w:pPr>
              <w:spacing w:line="276" w:lineRule="auto"/>
            </w:pPr>
            <w:r>
              <w:t>Retrieves number of relocation entries in the section</w:t>
            </w:r>
          </w:p>
        </w:tc>
      </w:tr>
      <w:tr w:rsidR="00E43C1F" w14:paraId="79B50B4B" w14:textId="77777777" w:rsidTr="00320D7D">
        <w:trPr>
          <w:trHeight w:val="530"/>
        </w:trPr>
        <w:tc>
          <w:tcPr>
            <w:tcW w:w="5130" w:type="dxa"/>
            <w:tcBorders>
              <w:top w:val="single" w:sz="4" w:space="0" w:color="000000"/>
              <w:left w:val="single" w:sz="4" w:space="0" w:color="000000"/>
              <w:bottom w:val="single" w:sz="4" w:space="0" w:color="000000"/>
              <w:right w:val="single" w:sz="4" w:space="0" w:color="000000"/>
            </w:tcBorders>
          </w:tcPr>
          <w:p w14:paraId="524D789B" w14:textId="77777777" w:rsidR="00E43C1F" w:rsidRPr="00E43C1F" w:rsidRDefault="00E43C1F" w:rsidP="00E43C1F">
            <w:pPr>
              <w:spacing w:line="276" w:lineRule="auto"/>
              <w:rPr>
                <w:rFonts w:ascii="Courier New" w:eastAsia="Courier New" w:hAnsi="Courier New" w:cs="Courier New"/>
                <w:bCs/>
                <w:sz w:val="20"/>
                <w:szCs w:val="20"/>
              </w:rPr>
            </w:pPr>
            <w:r w:rsidRPr="00E43C1F">
              <w:rPr>
                <w:rFonts w:ascii="Courier New" w:eastAsia="Courier New" w:hAnsi="Courier New" w:cs="Courier New"/>
                <w:bCs/>
                <w:sz w:val="20"/>
                <w:szCs w:val="20"/>
              </w:rPr>
              <w:t>bool</w:t>
            </w:r>
          </w:p>
          <w:p w14:paraId="0118BC30" w14:textId="77777777" w:rsidR="00E43C1F" w:rsidRDefault="00E43C1F" w:rsidP="00E43C1F">
            <w:pPr>
              <w:spacing w:line="276" w:lineRule="auto"/>
              <w:rPr>
                <w:rFonts w:ascii="Courier New" w:eastAsia="Courier New" w:hAnsi="Courier New" w:cs="Courier New"/>
                <w:bCs/>
                <w:sz w:val="20"/>
                <w:szCs w:val="20"/>
              </w:rPr>
            </w:pPr>
            <w:proofErr w:type="spellStart"/>
            <w:r w:rsidRPr="00320D7D">
              <w:rPr>
                <w:rFonts w:ascii="Courier New" w:eastAsia="Courier New" w:hAnsi="Courier New" w:cs="Courier New"/>
                <w:b/>
                <w:sz w:val="20"/>
                <w:szCs w:val="20"/>
              </w:rPr>
              <w:t>get_entry</w:t>
            </w:r>
            <w:proofErr w:type="spellEnd"/>
            <w:r w:rsidRPr="00E43C1F">
              <w:rPr>
                <w:rFonts w:ascii="Courier New" w:eastAsia="Courier New" w:hAnsi="Courier New" w:cs="Courier New"/>
                <w:bCs/>
                <w:sz w:val="20"/>
                <w:szCs w:val="20"/>
              </w:rPr>
              <w:t>(</w:t>
            </w:r>
          </w:p>
          <w:p w14:paraId="2CF823CD" w14:textId="77777777" w:rsidR="00E43C1F" w:rsidRPr="00E43C1F" w:rsidRDefault="00E43C1F" w:rsidP="00E43C1F">
            <w:pPr>
              <w:spacing w:line="276" w:lineRule="auto"/>
              <w:rPr>
                <w:rFonts w:ascii="Courier New" w:eastAsia="Courier New" w:hAnsi="Courier New" w:cs="Courier New"/>
                <w:bCs/>
                <w:sz w:val="20"/>
                <w:szCs w:val="20"/>
              </w:rPr>
            </w:pPr>
            <w:r>
              <w:rPr>
                <w:rFonts w:ascii="Courier New" w:eastAsia="Courier New" w:hAnsi="Courier New" w:cs="Courier New"/>
                <w:bCs/>
                <w:sz w:val="20"/>
                <w:szCs w:val="20"/>
              </w:rPr>
              <w:t xml:space="preserve">  </w:t>
            </w:r>
            <w:proofErr w:type="spellStart"/>
            <w:r w:rsidRPr="00E43C1F">
              <w:rPr>
                <w:rFonts w:ascii="Courier New" w:eastAsia="Courier New" w:hAnsi="Courier New" w:cs="Courier New"/>
                <w:bCs/>
                <w:sz w:val="20"/>
                <w:szCs w:val="20"/>
              </w:rPr>
              <w:t>Elf_Xword</w:t>
            </w:r>
            <w:proofErr w:type="spellEnd"/>
            <w:r w:rsidRPr="00E43C1F">
              <w:rPr>
                <w:rFonts w:ascii="Courier New" w:eastAsia="Courier New" w:hAnsi="Courier New" w:cs="Courier New"/>
                <w:bCs/>
                <w:sz w:val="20"/>
                <w:szCs w:val="20"/>
              </w:rPr>
              <w:t xml:space="preserve">   index,</w:t>
            </w:r>
          </w:p>
          <w:p w14:paraId="46824950" w14:textId="77777777" w:rsidR="00E43C1F" w:rsidRPr="00E43C1F" w:rsidRDefault="00E43C1F" w:rsidP="00E43C1F">
            <w:pPr>
              <w:spacing w:line="276" w:lineRule="auto"/>
              <w:rPr>
                <w:rFonts w:ascii="Courier New" w:eastAsia="Courier New" w:hAnsi="Courier New" w:cs="Courier New"/>
                <w:bCs/>
                <w:sz w:val="20"/>
                <w:szCs w:val="20"/>
              </w:rPr>
            </w:pPr>
            <w:r w:rsidRPr="00E43C1F">
              <w:rPr>
                <w:rFonts w:ascii="Courier New" w:eastAsia="Courier New" w:hAnsi="Courier New" w:cs="Courier New"/>
                <w:bCs/>
                <w:sz w:val="20"/>
                <w:szCs w:val="20"/>
              </w:rPr>
              <w:t xml:space="preserve">  Elf64_Addr&amp; offset,</w:t>
            </w:r>
          </w:p>
          <w:p w14:paraId="0F435F3D" w14:textId="77777777" w:rsidR="00E43C1F" w:rsidRPr="00E43C1F" w:rsidRDefault="00E43C1F" w:rsidP="00E43C1F">
            <w:pPr>
              <w:spacing w:line="276" w:lineRule="auto"/>
              <w:rPr>
                <w:rFonts w:ascii="Courier New" w:eastAsia="Courier New" w:hAnsi="Courier New" w:cs="Courier New"/>
                <w:bCs/>
                <w:sz w:val="20"/>
                <w:szCs w:val="20"/>
              </w:rPr>
            </w:pPr>
            <w:r w:rsidRPr="00E43C1F">
              <w:rPr>
                <w:rFonts w:ascii="Courier New" w:eastAsia="Courier New" w:hAnsi="Courier New" w:cs="Courier New"/>
                <w:bCs/>
                <w:sz w:val="20"/>
                <w:szCs w:val="20"/>
              </w:rPr>
              <w:t xml:space="preserve">  </w:t>
            </w:r>
            <w:proofErr w:type="spellStart"/>
            <w:r w:rsidRPr="00E43C1F">
              <w:rPr>
                <w:rFonts w:ascii="Courier New" w:eastAsia="Courier New" w:hAnsi="Courier New" w:cs="Courier New"/>
                <w:bCs/>
                <w:sz w:val="20"/>
                <w:szCs w:val="20"/>
              </w:rPr>
              <w:t>Elf_Word</w:t>
            </w:r>
            <w:proofErr w:type="spellEnd"/>
            <w:r w:rsidRPr="00E43C1F">
              <w:rPr>
                <w:rFonts w:ascii="Courier New" w:eastAsia="Courier New" w:hAnsi="Courier New" w:cs="Courier New"/>
                <w:bCs/>
                <w:sz w:val="20"/>
                <w:szCs w:val="20"/>
              </w:rPr>
              <w:t>&amp;   symbol,</w:t>
            </w:r>
          </w:p>
          <w:p w14:paraId="26A968CD" w14:textId="77777777" w:rsidR="00E43C1F" w:rsidRPr="00E43C1F" w:rsidRDefault="00E43C1F" w:rsidP="00E43C1F">
            <w:pPr>
              <w:spacing w:line="276" w:lineRule="auto"/>
              <w:rPr>
                <w:rFonts w:ascii="Courier New" w:eastAsia="Courier New" w:hAnsi="Courier New" w:cs="Courier New"/>
                <w:bCs/>
                <w:sz w:val="20"/>
                <w:szCs w:val="20"/>
              </w:rPr>
            </w:pPr>
            <w:r w:rsidRPr="00E43C1F">
              <w:rPr>
                <w:rFonts w:ascii="Courier New" w:eastAsia="Courier New" w:hAnsi="Courier New" w:cs="Courier New"/>
                <w:bCs/>
                <w:sz w:val="20"/>
                <w:szCs w:val="20"/>
              </w:rPr>
              <w:t xml:space="preserve">  </w:t>
            </w:r>
            <w:proofErr w:type="spellStart"/>
            <w:r w:rsidRPr="00E43C1F">
              <w:rPr>
                <w:rFonts w:ascii="Courier New" w:eastAsia="Courier New" w:hAnsi="Courier New" w:cs="Courier New"/>
                <w:bCs/>
                <w:sz w:val="20"/>
                <w:szCs w:val="20"/>
              </w:rPr>
              <w:t>Elf_Word</w:t>
            </w:r>
            <w:proofErr w:type="spellEnd"/>
            <w:r w:rsidRPr="00E43C1F">
              <w:rPr>
                <w:rFonts w:ascii="Courier New" w:eastAsia="Courier New" w:hAnsi="Courier New" w:cs="Courier New"/>
                <w:bCs/>
                <w:sz w:val="20"/>
                <w:szCs w:val="20"/>
              </w:rPr>
              <w:t>&amp;   type,</w:t>
            </w:r>
          </w:p>
          <w:p w14:paraId="4C263872" w14:textId="77777777" w:rsidR="00E43C1F" w:rsidRDefault="00E43C1F" w:rsidP="00E43C1F">
            <w:pPr>
              <w:spacing w:line="276" w:lineRule="auto"/>
              <w:rPr>
                <w:rFonts w:ascii="Courier New" w:eastAsia="Courier New" w:hAnsi="Courier New" w:cs="Courier New"/>
                <w:bCs/>
                <w:sz w:val="20"/>
                <w:szCs w:val="20"/>
              </w:rPr>
            </w:pPr>
            <w:r w:rsidRPr="00E43C1F">
              <w:rPr>
                <w:rFonts w:ascii="Courier New" w:eastAsia="Courier New" w:hAnsi="Courier New" w:cs="Courier New"/>
                <w:bCs/>
                <w:sz w:val="20"/>
                <w:szCs w:val="20"/>
              </w:rPr>
              <w:t xml:space="preserve">  </w:t>
            </w:r>
            <w:proofErr w:type="spellStart"/>
            <w:r w:rsidRPr="00E43C1F">
              <w:rPr>
                <w:rFonts w:ascii="Courier New" w:eastAsia="Courier New" w:hAnsi="Courier New" w:cs="Courier New"/>
                <w:bCs/>
                <w:sz w:val="20"/>
                <w:szCs w:val="20"/>
              </w:rPr>
              <w:t>Elf_Sxword</w:t>
            </w:r>
            <w:proofErr w:type="spellEnd"/>
            <w:r w:rsidRPr="00E43C1F">
              <w:rPr>
                <w:rFonts w:ascii="Courier New" w:eastAsia="Courier New" w:hAnsi="Courier New" w:cs="Courier New"/>
                <w:bCs/>
                <w:sz w:val="20"/>
                <w:szCs w:val="20"/>
              </w:rPr>
              <w:t>&amp; addend )</w:t>
            </w:r>
          </w:p>
          <w:p w14:paraId="71503B30" w14:textId="77777777" w:rsidR="00E43C1F" w:rsidRDefault="00E43C1F" w:rsidP="00E43C1F">
            <w:pPr>
              <w:spacing w:line="276" w:lineRule="auto"/>
              <w:rPr>
                <w:rFonts w:ascii="Courier New" w:eastAsia="Courier New" w:hAnsi="Courier New" w:cs="Courier New"/>
                <w:bCs/>
                <w:sz w:val="20"/>
                <w:szCs w:val="20"/>
              </w:rPr>
            </w:pPr>
          </w:p>
          <w:p w14:paraId="2DFB8F1C" w14:textId="77777777" w:rsidR="00E43C1F" w:rsidRPr="00E43C1F" w:rsidRDefault="00E43C1F" w:rsidP="00E43C1F">
            <w:pPr>
              <w:spacing w:line="276" w:lineRule="auto"/>
              <w:rPr>
                <w:rFonts w:ascii="Courier New" w:eastAsia="Courier New" w:hAnsi="Courier New" w:cs="Courier New"/>
                <w:bCs/>
                <w:sz w:val="20"/>
                <w:szCs w:val="20"/>
              </w:rPr>
            </w:pPr>
            <w:r w:rsidRPr="00E43C1F">
              <w:rPr>
                <w:rFonts w:ascii="Courier New" w:eastAsia="Courier New" w:hAnsi="Courier New" w:cs="Courier New"/>
                <w:bCs/>
                <w:sz w:val="20"/>
                <w:szCs w:val="20"/>
              </w:rPr>
              <w:t>bool</w:t>
            </w:r>
          </w:p>
          <w:p w14:paraId="26ADE397" w14:textId="77777777" w:rsidR="00E43C1F" w:rsidRDefault="00E43C1F" w:rsidP="00E43C1F">
            <w:pPr>
              <w:spacing w:line="276" w:lineRule="auto"/>
              <w:rPr>
                <w:rFonts w:ascii="Courier New" w:eastAsia="Courier New" w:hAnsi="Courier New" w:cs="Courier New"/>
                <w:bCs/>
                <w:sz w:val="20"/>
                <w:szCs w:val="20"/>
              </w:rPr>
            </w:pPr>
            <w:proofErr w:type="spellStart"/>
            <w:r w:rsidRPr="00320D7D">
              <w:rPr>
                <w:rFonts w:ascii="Courier New" w:eastAsia="Courier New" w:hAnsi="Courier New" w:cs="Courier New"/>
                <w:b/>
                <w:sz w:val="20"/>
                <w:szCs w:val="20"/>
              </w:rPr>
              <w:t>get_entry</w:t>
            </w:r>
            <w:proofErr w:type="spellEnd"/>
            <w:r w:rsidRPr="00E43C1F">
              <w:rPr>
                <w:rFonts w:ascii="Courier New" w:eastAsia="Courier New" w:hAnsi="Courier New" w:cs="Courier New"/>
                <w:bCs/>
                <w:sz w:val="20"/>
                <w:szCs w:val="20"/>
              </w:rPr>
              <w:t>(</w:t>
            </w:r>
          </w:p>
          <w:p w14:paraId="7800D718" w14:textId="77777777" w:rsidR="00E43C1F" w:rsidRPr="00E43C1F" w:rsidRDefault="00E43C1F" w:rsidP="00E43C1F">
            <w:pPr>
              <w:spacing w:line="276" w:lineRule="auto"/>
              <w:rPr>
                <w:rFonts w:ascii="Courier New" w:eastAsia="Courier New" w:hAnsi="Courier New" w:cs="Courier New"/>
                <w:bCs/>
                <w:sz w:val="20"/>
                <w:szCs w:val="20"/>
              </w:rPr>
            </w:pPr>
            <w:r>
              <w:rPr>
                <w:rFonts w:ascii="Courier New" w:eastAsia="Courier New" w:hAnsi="Courier New" w:cs="Courier New"/>
                <w:bCs/>
                <w:sz w:val="20"/>
                <w:szCs w:val="20"/>
              </w:rPr>
              <w:t xml:space="preserve">  </w:t>
            </w:r>
            <w:proofErr w:type="spellStart"/>
            <w:r w:rsidRPr="00E43C1F">
              <w:rPr>
                <w:rFonts w:ascii="Courier New" w:eastAsia="Courier New" w:hAnsi="Courier New" w:cs="Courier New"/>
                <w:bCs/>
                <w:sz w:val="20"/>
                <w:szCs w:val="20"/>
              </w:rPr>
              <w:t>Elf_Xword</w:t>
            </w:r>
            <w:proofErr w:type="spellEnd"/>
            <w:r w:rsidRPr="00E43C1F">
              <w:rPr>
                <w:rFonts w:ascii="Courier New" w:eastAsia="Courier New" w:hAnsi="Courier New" w:cs="Courier New"/>
                <w:bCs/>
                <w:sz w:val="20"/>
                <w:szCs w:val="20"/>
              </w:rPr>
              <w:t xml:space="preserve">    index,</w:t>
            </w:r>
          </w:p>
          <w:p w14:paraId="5348993F" w14:textId="77777777" w:rsidR="00E43C1F" w:rsidRPr="00E43C1F" w:rsidRDefault="00E43C1F" w:rsidP="00E43C1F">
            <w:pPr>
              <w:spacing w:line="276" w:lineRule="auto"/>
              <w:rPr>
                <w:rFonts w:ascii="Courier New" w:eastAsia="Courier New" w:hAnsi="Courier New" w:cs="Courier New"/>
                <w:bCs/>
                <w:sz w:val="20"/>
                <w:szCs w:val="20"/>
              </w:rPr>
            </w:pPr>
            <w:r w:rsidRPr="00E43C1F">
              <w:rPr>
                <w:rFonts w:ascii="Courier New" w:eastAsia="Courier New" w:hAnsi="Courier New" w:cs="Courier New"/>
                <w:bCs/>
                <w:sz w:val="20"/>
                <w:szCs w:val="20"/>
              </w:rPr>
              <w:t xml:space="preserve">  Elf64_Addr&amp;  offset,</w:t>
            </w:r>
          </w:p>
          <w:p w14:paraId="232BE486" w14:textId="77777777" w:rsidR="00E43C1F" w:rsidRPr="00E43C1F" w:rsidRDefault="00E43C1F" w:rsidP="00E43C1F">
            <w:pPr>
              <w:spacing w:line="276" w:lineRule="auto"/>
              <w:rPr>
                <w:rFonts w:ascii="Courier New" w:eastAsia="Courier New" w:hAnsi="Courier New" w:cs="Courier New"/>
                <w:bCs/>
                <w:sz w:val="20"/>
                <w:szCs w:val="20"/>
              </w:rPr>
            </w:pPr>
            <w:r w:rsidRPr="00E43C1F">
              <w:rPr>
                <w:rFonts w:ascii="Courier New" w:eastAsia="Courier New" w:hAnsi="Courier New" w:cs="Courier New"/>
                <w:bCs/>
                <w:sz w:val="20"/>
                <w:szCs w:val="20"/>
              </w:rPr>
              <w:t xml:space="preserve">  Elf64_Addr&amp;  </w:t>
            </w:r>
            <w:proofErr w:type="spellStart"/>
            <w:r w:rsidRPr="00E43C1F">
              <w:rPr>
                <w:rFonts w:ascii="Courier New" w:eastAsia="Courier New" w:hAnsi="Courier New" w:cs="Courier New"/>
                <w:bCs/>
                <w:sz w:val="20"/>
                <w:szCs w:val="20"/>
              </w:rPr>
              <w:t>symbolValue</w:t>
            </w:r>
            <w:proofErr w:type="spellEnd"/>
            <w:r w:rsidRPr="00E43C1F">
              <w:rPr>
                <w:rFonts w:ascii="Courier New" w:eastAsia="Courier New" w:hAnsi="Courier New" w:cs="Courier New"/>
                <w:bCs/>
                <w:sz w:val="20"/>
                <w:szCs w:val="20"/>
              </w:rPr>
              <w:t>,</w:t>
            </w:r>
          </w:p>
          <w:p w14:paraId="65EAABF7" w14:textId="77777777" w:rsidR="00E43C1F" w:rsidRPr="00E43C1F" w:rsidRDefault="00E43C1F" w:rsidP="00E43C1F">
            <w:pPr>
              <w:spacing w:line="276" w:lineRule="auto"/>
              <w:rPr>
                <w:rFonts w:ascii="Courier New" w:eastAsia="Courier New" w:hAnsi="Courier New" w:cs="Courier New"/>
                <w:bCs/>
                <w:sz w:val="20"/>
                <w:szCs w:val="20"/>
              </w:rPr>
            </w:pPr>
            <w:r w:rsidRPr="00E43C1F">
              <w:rPr>
                <w:rFonts w:ascii="Courier New" w:eastAsia="Courier New" w:hAnsi="Courier New" w:cs="Courier New"/>
                <w:bCs/>
                <w:sz w:val="20"/>
                <w:szCs w:val="20"/>
              </w:rPr>
              <w:t xml:space="preserve">  </w:t>
            </w:r>
            <w:proofErr w:type="gramStart"/>
            <w:r w:rsidRPr="00E43C1F">
              <w:rPr>
                <w:rFonts w:ascii="Courier New" w:eastAsia="Courier New" w:hAnsi="Courier New" w:cs="Courier New"/>
                <w:bCs/>
                <w:sz w:val="20"/>
                <w:szCs w:val="20"/>
              </w:rPr>
              <w:t>std::</w:t>
            </w:r>
            <w:proofErr w:type="gramEnd"/>
            <w:r w:rsidRPr="00E43C1F">
              <w:rPr>
                <w:rFonts w:ascii="Courier New" w:eastAsia="Courier New" w:hAnsi="Courier New" w:cs="Courier New"/>
                <w:bCs/>
                <w:sz w:val="20"/>
                <w:szCs w:val="20"/>
              </w:rPr>
              <w:t xml:space="preserve">string&amp; </w:t>
            </w:r>
            <w:proofErr w:type="spellStart"/>
            <w:r w:rsidRPr="00E43C1F">
              <w:rPr>
                <w:rFonts w:ascii="Courier New" w:eastAsia="Courier New" w:hAnsi="Courier New" w:cs="Courier New"/>
                <w:bCs/>
                <w:sz w:val="20"/>
                <w:szCs w:val="20"/>
              </w:rPr>
              <w:t>symbolName</w:t>
            </w:r>
            <w:proofErr w:type="spellEnd"/>
            <w:r w:rsidRPr="00E43C1F">
              <w:rPr>
                <w:rFonts w:ascii="Courier New" w:eastAsia="Courier New" w:hAnsi="Courier New" w:cs="Courier New"/>
                <w:bCs/>
                <w:sz w:val="20"/>
                <w:szCs w:val="20"/>
              </w:rPr>
              <w:t>,</w:t>
            </w:r>
          </w:p>
          <w:p w14:paraId="76D400EA" w14:textId="77777777" w:rsidR="00E43C1F" w:rsidRPr="00E43C1F" w:rsidRDefault="00E43C1F" w:rsidP="00E43C1F">
            <w:pPr>
              <w:spacing w:line="276" w:lineRule="auto"/>
              <w:rPr>
                <w:rFonts w:ascii="Courier New" w:eastAsia="Courier New" w:hAnsi="Courier New" w:cs="Courier New"/>
                <w:bCs/>
                <w:sz w:val="20"/>
                <w:szCs w:val="20"/>
              </w:rPr>
            </w:pPr>
            <w:r w:rsidRPr="00E43C1F">
              <w:rPr>
                <w:rFonts w:ascii="Courier New" w:eastAsia="Courier New" w:hAnsi="Courier New" w:cs="Courier New"/>
                <w:bCs/>
                <w:sz w:val="20"/>
                <w:szCs w:val="20"/>
              </w:rPr>
              <w:t xml:space="preserve">  </w:t>
            </w:r>
            <w:proofErr w:type="spellStart"/>
            <w:r w:rsidRPr="00E43C1F">
              <w:rPr>
                <w:rFonts w:ascii="Courier New" w:eastAsia="Courier New" w:hAnsi="Courier New" w:cs="Courier New"/>
                <w:bCs/>
                <w:sz w:val="20"/>
                <w:szCs w:val="20"/>
              </w:rPr>
              <w:t>Elf_Word</w:t>
            </w:r>
            <w:proofErr w:type="spellEnd"/>
            <w:r w:rsidRPr="00E43C1F">
              <w:rPr>
                <w:rFonts w:ascii="Courier New" w:eastAsia="Courier New" w:hAnsi="Courier New" w:cs="Courier New"/>
                <w:bCs/>
                <w:sz w:val="20"/>
                <w:szCs w:val="20"/>
              </w:rPr>
              <w:t>&amp;    type,</w:t>
            </w:r>
          </w:p>
          <w:p w14:paraId="3E33F736" w14:textId="77777777" w:rsidR="00E43C1F" w:rsidRPr="00E43C1F" w:rsidRDefault="00E43C1F" w:rsidP="00E43C1F">
            <w:pPr>
              <w:spacing w:line="276" w:lineRule="auto"/>
              <w:rPr>
                <w:rFonts w:ascii="Courier New" w:eastAsia="Courier New" w:hAnsi="Courier New" w:cs="Courier New"/>
                <w:bCs/>
                <w:sz w:val="20"/>
                <w:szCs w:val="20"/>
              </w:rPr>
            </w:pPr>
            <w:r w:rsidRPr="00E43C1F">
              <w:rPr>
                <w:rFonts w:ascii="Courier New" w:eastAsia="Courier New" w:hAnsi="Courier New" w:cs="Courier New"/>
                <w:bCs/>
                <w:sz w:val="20"/>
                <w:szCs w:val="20"/>
              </w:rPr>
              <w:t xml:space="preserve">  </w:t>
            </w:r>
            <w:proofErr w:type="spellStart"/>
            <w:r w:rsidRPr="00E43C1F">
              <w:rPr>
                <w:rFonts w:ascii="Courier New" w:eastAsia="Courier New" w:hAnsi="Courier New" w:cs="Courier New"/>
                <w:bCs/>
                <w:sz w:val="20"/>
                <w:szCs w:val="20"/>
              </w:rPr>
              <w:t>Elf_Sxword</w:t>
            </w:r>
            <w:proofErr w:type="spellEnd"/>
            <w:r w:rsidRPr="00E43C1F">
              <w:rPr>
                <w:rFonts w:ascii="Courier New" w:eastAsia="Courier New" w:hAnsi="Courier New" w:cs="Courier New"/>
                <w:bCs/>
                <w:sz w:val="20"/>
                <w:szCs w:val="20"/>
              </w:rPr>
              <w:t>&amp;  addend,</w:t>
            </w:r>
          </w:p>
          <w:p w14:paraId="6A9FA32A" w14:textId="77777777" w:rsidR="00E43C1F" w:rsidRPr="00697651" w:rsidRDefault="00E43C1F" w:rsidP="00E43C1F">
            <w:pPr>
              <w:spacing w:line="276" w:lineRule="auto"/>
              <w:rPr>
                <w:rFonts w:ascii="Courier New" w:eastAsia="Courier New" w:hAnsi="Courier New" w:cs="Courier New"/>
                <w:bCs/>
                <w:sz w:val="20"/>
                <w:szCs w:val="20"/>
              </w:rPr>
            </w:pPr>
            <w:r w:rsidRPr="00E43C1F">
              <w:rPr>
                <w:rFonts w:ascii="Courier New" w:eastAsia="Courier New" w:hAnsi="Courier New" w:cs="Courier New"/>
                <w:bCs/>
                <w:sz w:val="20"/>
                <w:szCs w:val="20"/>
              </w:rPr>
              <w:t xml:space="preserve">  </w:t>
            </w:r>
            <w:proofErr w:type="spellStart"/>
            <w:r w:rsidRPr="00E43C1F">
              <w:rPr>
                <w:rFonts w:ascii="Courier New" w:eastAsia="Courier New" w:hAnsi="Courier New" w:cs="Courier New"/>
                <w:bCs/>
                <w:sz w:val="20"/>
                <w:szCs w:val="20"/>
              </w:rPr>
              <w:t>Elf_Sxword</w:t>
            </w:r>
            <w:proofErr w:type="spellEnd"/>
            <w:r w:rsidRPr="00E43C1F">
              <w:rPr>
                <w:rFonts w:ascii="Courier New" w:eastAsia="Courier New" w:hAnsi="Courier New" w:cs="Courier New"/>
                <w:bCs/>
                <w:sz w:val="20"/>
                <w:szCs w:val="20"/>
              </w:rPr>
              <w:t xml:space="preserve">&amp;  </w:t>
            </w:r>
            <w:proofErr w:type="spellStart"/>
            <w:r w:rsidRPr="00E43C1F">
              <w:rPr>
                <w:rFonts w:ascii="Courier New" w:eastAsia="Courier New" w:hAnsi="Courier New" w:cs="Courier New"/>
                <w:bCs/>
                <w:sz w:val="20"/>
                <w:szCs w:val="20"/>
              </w:rPr>
              <w:t>calcValue</w:t>
            </w:r>
            <w:proofErr w:type="spellEnd"/>
            <w:r w:rsidRPr="00E43C1F">
              <w:rPr>
                <w:rFonts w:ascii="Courier New" w:eastAsia="Courier New" w:hAnsi="Courier New" w:cs="Courier New"/>
                <w:bCs/>
                <w:sz w:val="20"/>
                <w:szCs w:val="20"/>
              </w:rPr>
              <w:t xml:space="preserve"> )</w:t>
            </w:r>
          </w:p>
        </w:tc>
        <w:tc>
          <w:tcPr>
            <w:tcW w:w="4320" w:type="dxa"/>
            <w:tcBorders>
              <w:top w:val="single" w:sz="4" w:space="0" w:color="000000"/>
              <w:left w:val="single" w:sz="4" w:space="0" w:color="000000"/>
              <w:bottom w:val="single" w:sz="4" w:space="0" w:color="000000"/>
              <w:right w:val="single" w:sz="4" w:space="0" w:color="000000"/>
            </w:tcBorders>
          </w:tcPr>
          <w:p w14:paraId="09436637" w14:textId="77777777" w:rsidR="00E43C1F" w:rsidRDefault="00E43C1F" w:rsidP="00320D7D">
            <w:pPr>
              <w:spacing w:line="276" w:lineRule="auto"/>
            </w:pPr>
            <w:r>
              <w:t>Retrieves properties for relocation entry by its index. Calculated value</w:t>
            </w:r>
            <w:r w:rsidR="00320D7D">
              <w:t xml:space="preserve"> in the second flavor of this function </w:t>
            </w:r>
            <w:r>
              <w:t xml:space="preserve">may not work </w:t>
            </w:r>
            <w:r w:rsidR="00320D7D">
              <w:t>for all architectures</w:t>
            </w:r>
          </w:p>
        </w:tc>
      </w:tr>
      <w:tr w:rsidR="00320D7D" w14:paraId="55CC0D1E" w14:textId="77777777" w:rsidTr="00320D7D">
        <w:trPr>
          <w:trHeight w:val="530"/>
        </w:trPr>
        <w:tc>
          <w:tcPr>
            <w:tcW w:w="5130" w:type="dxa"/>
            <w:tcBorders>
              <w:top w:val="single" w:sz="4" w:space="0" w:color="000000"/>
              <w:left w:val="single" w:sz="4" w:space="0" w:color="000000"/>
              <w:bottom w:val="single" w:sz="4" w:space="0" w:color="000000"/>
              <w:right w:val="single" w:sz="4" w:space="0" w:color="000000"/>
            </w:tcBorders>
          </w:tcPr>
          <w:p w14:paraId="317F28BE" w14:textId="77777777" w:rsidR="00320D7D" w:rsidRPr="00320D7D" w:rsidRDefault="00320D7D" w:rsidP="00320D7D">
            <w:pPr>
              <w:spacing w:line="276" w:lineRule="auto"/>
              <w:rPr>
                <w:rFonts w:ascii="Courier New" w:eastAsia="Courier New" w:hAnsi="Courier New" w:cs="Courier New"/>
                <w:bCs/>
                <w:sz w:val="20"/>
                <w:szCs w:val="20"/>
              </w:rPr>
            </w:pPr>
            <w:r w:rsidRPr="00320D7D">
              <w:rPr>
                <w:rFonts w:ascii="Courier New" w:eastAsia="Courier New" w:hAnsi="Courier New" w:cs="Courier New"/>
                <w:bCs/>
                <w:sz w:val="20"/>
                <w:szCs w:val="20"/>
              </w:rPr>
              <w:t>void</w:t>
            </w:r>
          </w:p>
          <w:p w14:paraId="764ADB75" w14:textId="77777777" w:rsidR="00320D7D" w:rsidRDefault="00320D7D" w:rsidP="00320D7D">
            <w:pPr>
              <w:spacing w:line="276" w:lineRule="auto"/>
              <w:rPr>
                <w:rFonts w:ascii="Courier New" w:eastAsia="Courier New" w:hAnsi="Courier New" w:cs="Courier New"/>
                <w:bCs/>
                <w:sz w:val="20"/>
                <w:szCs w:val="20"/>
              </w:rPr>
            </w:pPr>
            <w:proofErr w:type="spellStart"/>
            <w:r w:rsidRPr="00320D7D">
              <w:rPr>
                <w:rFonts w:ascii="Courier New" w:eastAsia="Courier New" w:hAnsi="Courier New" w:cs="Courier New"/>
                <w:b/>
                <w:sz w:val="20"/>
                <w:szCs w:val="20"/>
              </w:rPr>
              <w:t>add_entry</w:t>
            </w:r>
            <w:proofErr w:type="spellEnd"/>
            <w:r w:rsidRPr="00320D7D">
              <w:rPr>
                <w:rFonts w:ascii="Courier New" w:eastAsia="Courier New" w:hAnsi="Courier New" w:cs="Courier New"/>
                <w:bCs/>
                <w:sz w:val="20"/>
                <w:szCs w:val="20"/>
              </w:rPr>
              <w:t>(</w:t>
            </w:r>
          </w:p>
          <w:p w14:paraId="30D220EC" w14:textId="77777777" w:rsidR="00320D7D" w:rsidRDefault="00320D7D" w:rsidP="00320D7D">
            <w:pPr>
              <w:spacing w:line="276" w:lineRule="auto"/>
              <w:rPr>
                <w:rFonts w:ascii="Courier New" w:eastAsia="Courier New" w:hAnsi="Courier New" w:cs="Courier New"/>
                <w:bCs/>
                <w:sz w:val="20"/>
                <w:szCs w:val="20"/>
              </w:rPr>
            </w:pPr>
            <w:r>
              <w:rPr>
                <w:rFonts w:ascii="Courier New" w:eastAsia="Courier New" w:hAnsi="Courier New" w:cs="Courier New"/>
                <w:bCs/>
                <w:sz w:val="20"/>
                <w:szCs w:val="20"/>
              </w:rPr>
              <w:t xml:space="preserve">  </w:t>
            </w:r>
            <w:r w:rsidRPr="00320D7D">
              <w:rPr>
                <w:rFonts w:ascii="Courier New" w:eastAsia="Courier New" w:hAnsi="Courier New" w:cs="Courier New"/>
                <w:bCs/>
                <w:sz w:val="20"/>
                <w:szCs w:val="20"/>
              </w:rPr>
              <w:t>Elf64_Addr offset,</w:t>
            </w:r>
          </w:p>
          <w:p w14:paraId="0845DCAC" w14:textId="77777777" w:rsidR="00320D7D" w:rsidRDefault="00320D7D" w:rsidP="00320D7D">
            <w:pPr>
              <w:spacing w:line="276" w:lineRule="auto"/>
              <w:rPr>
                <w:rFonts w:ascii="Courier New" w:eastAsia="Courier New" w:hAnsi="Courier New" w:cs="Courier New"/>
                <w:bCs/>
                <w:sz w:val="20"/>
                <w:szCs w:val="20"/>
              </w:rPr>
            </w:pPr>
            <w:r>
              <w:rPr>
                <w:rFonts w:ascii="Courier New" w:eastAsia="Courier New" w:hAnsi="Courier New" w:cs="Courier New"/>
                <w:bCs/>
                <w:sz w:val="20"/>
                <w:szCs w:val="20"/>
              </w:rPr>
              <w:t xml:space="preserve">  </w:t>
            </w:r>
            <w:proofErr w:type="spellStart"/>
            <w:r w:rsidRPr="00320D7D">
              <w:rPr>
                <w:rFonts w:ascii="Courier New" w:eastAsia="Courier New" w:hAnsi="Courier New" w:cs="Courier New"/>
                <w:bCs/>
                <w:sz w:val="20"/>
                <w:szCs w:val="20"/>
              </w:rPr>
              <w:t>Elf_Xword</w:t>
            </w:r>
            <w:proofErr w:type="spellEnd"/>
            <w:r w:rsidRPr="00320D7D">
              <w:rPr>
                <w:rFonts w:ascii="Courier New" w:eastAsia="Courier New" w:hAnsi="Courier New" w:cs="Courier New"/>
                <w:bCs/>
                <w:sz w:val="20"/>
                <w:szCs w:val="20"/>
              </w:rPr>
              <w:t xml:space="preserve"> </w:t>
            </w:r>
            <w:r>
              <w:rPr>
                <w:rFonts w:ascii="Courier New" w:eastAsia="Courier New" w:hAnsi="Courier New" w:cs="Courier New"/>
                <w:bCs/>
                <w:sz w:val="20"/>
                <w:szCs w:val="20"/>
              </w:rPr>
              <w:t xml:space="preserve"> </w:t>
            </w:r>
            <w:r w:rsidRPr="00320D7D">
              <w:rPr>
                <w:rFonts w:ascii="Courier New" w:eastAsia="Courier New" w:hAnsi="Courier New" w:cs="Courier New"/>
                <w:bCs/>
                <w:sz w:val="20"/>
                <w:szCs w:val="20"/>
              </w:rPr>
              <w:t>info )</w:t>
            </w:r>
          </w:p>
          <w:p w14:paraId="7B2F6B47" w14:textId="77777777" w:rsidR="00320D7D" w:rsidRDefault="00320D7D" w:rsidP="00320D7D">
            <w:pPr>
              <w:spacing w:line="276" w:lineRule="auto"/>
              <w:rPr>
                <w:rFonts w:ascii="Courier New" w:eastAsia="Courier New" w:hAnsi="Courier New" w:cs="Courier New"/>
                <w:bCs/>
                <w:sz w:val="20"/>
                <w:szCs w:val="20"/>
              </w:rPr>
            </w:pPr>
          </w:p>
          <w:p w14:paraId="653376DB" w14:textId="77777777" w:rsidR="00320D7D" w:rsidRPr="00320D7D" w:rsidRDefault="00320D7D" w:rsidP="00320D7D">
            <w:pPr>
              <w:spacing w:line="276" w:lineRule="auto"/>
              <w:rPr>
                <w:rFonts w:ascii="Courier New" w:eastAsia="Courier New" w:hAnsi="Courier New" w:cs="Courier New"/>
                <w:bCs/>
                <w:sz w:val="20"/>
                <w:szCs w:val="20"/>
              </w:rPr>
            </w:pPr>
            <w:r w:rsidRPr="00320D7D">
              <w:rPr>
                <w:rFonts w:ascii="Courier New" w:eastAsia="Courier New" w:hAnsi="Courier New" w:cs="Courier New"/>
                <w:bCs/>
                <w:sz w:val="20"/>
                <w:szCs w:val="20"/>
              </w:rPr>
              <w:t>void</w:t>
            </w:r>
          </w:p>
          <w:p w14:paraId="02639757" w14:textId="77777777" w:rsidR="00320D7D" w:rsidRDefault="00320D7D" w:rsidP="00320D7D">
            <w:pPr>
              <w:spacing w:line="276" w:lineRule="auto"/>
              <w:rPr>
                <w:rFonts w:ascii="Courier New" w:eastAsia="Courier New" w:hAnsi="Courier New" w:cs="Courier New"/>
                <w:bCs/>
                <w:sz w:val="20"/>
                <w:szCs w:val="20"/>
              </w:rPr>
            </w:pPr>
            <w:proofErr w:type="spellStart"/>
            <w:r w:rsidRPr="00320D7D">
              <w:rPr>
                <w:rFonts w:ascii="Courier New" w:eastAsia="Courier New" w:hAnsi="Courier New" w:cs="Courier New"/>
                <w:b/>
                <w:sz w:val="20"/>
                <w:szCs w:val="20"/>
              </w:rPr>
              <w:t>add_entry</w:t>
            </w:r>
            <w:proofErr w:type="spellEnd"/>
            <w:r w:rsidRPr="00320D7D">
              <w:rPr>
                <w:rFonts w:ascii="Courier New" w:eastAsia="Courier New" w:hAnsi="Courier New" w:cs="Courier New"/>
                <w:bCs/>
                <w:sz w:val="20"/>
                <w:szCs w:val="20"/>
              </w:rPr>
              <w:t>(</w:t>
            </w:r>
          </w:p>
          <w:p w14:paraId="41B187AC" w14:textId="77777777" w:rsidR="00320D7D" w:rsidRDefault="00320D7D" w:rsidP="00320D7D">
            <w:pPr>
              <w:spacing w:line="276" w:lineRule="auto"/>
              <w:rPr>
                <w:rFonts w:ascii="Courier New" w:eastAsia="Courier New" w:hAnsi="Courier New" w:cs="Courier New"/>
                <w:bCs/>
                <w:sz w:val="20"/>
                <w:szCs w:val="20"/>
              </w:rPr>
            </w:pPr>
            <w:r>
              <w:rPr>
                <w:rFonts w:ascii="Courier New" w:eastAsia="Courier New" w:hAnsi="Courier New" w:cs="Courier New"/>
                <w:bCs/>
                <w:sz w:val="20"/>
                <w:szCs w:val="20"/>
              </w:rPr>
              <w:t xml:space="preserve">  </w:t>
            </w:r>
            <w:r w:rsidRPr="00320D7D">
              <w:rPr>
                <w:rFonts w:ascii="Courier New" w:eastAsia="Courier New" w:hAnsi="Courier New" w:cs="Courier New"/>
                <w:bCs/>
                <w:sz w:val="20"/>
                <w:szCs w:val="20"/>
              </w:rPr>
              <w:t xml:space="preserve">Elf64_Addr </w:t>
            </w:r>
            <w:r>
              <w:rPr>
                <w:rFonts w:ascii="Courier New" w:eastAsia="Courier New" w:hAnsi="Courier New" w:cs="Courier New"/>
                <w:bCs/>
                <w:sz w:val="20"/>
                <w:szCs w:val="20"/>
              </w:rPr>
              <w:t xml:space="preserve">   </w:t>
            </w:r>
            <w:r w:rsidRPr="00320D7D">
              <w:rPr>
                <w:rFonts w:ascii="Courier New" w:eastAsia="Courier New" w:hAnsi="Courier New" w:cs="Courier New"/>
                <w:bCs/>
                <w:sz w:val="20"/>
                <w:szCs w:val="20"/>
              </w:rPr>
              <w:t>offset,</w:t>
            </w:r>
          </w:p>
          <w:p w14:paraId="52AEABA0" w14:textId="77777777" w:rsidR="00320D7D" w:rsidRDefault="00320D7D" w:rsidP="00320D7D">
            <w:pPr>
              <w:spacing w:line="276" w:lineRule="auto"/>
              <w:rPr>
                <w:rFonts w:ascii="Courier New" w:eastAsia="Courier New" w:hAnsi="Courier New" w:cs="Courier New"/>
                <w:bCs/>
                <w:sz w:val="20"/>
                <w:szCs w:val="20"/>
              </w:rPr>
            </w:pPr>
            <w:r>
              <w:rPr>
                <w:rFonts w:ascii="Courier New" w:eastAsia="Courier New" w:hAnsi="Courier New" w:cs="Courier New"/>
                <w:bCs/>
                <w:sz w:val="20"/>
                <w:szCs w:val="20"/>
              </w:rPr>
              <w:t xml:space="preserve">  </w:t>
            </w:r>
            <w:proofErr w:type="spellStart"/>
            <w:r w:rsidRPr="00320D7D">
              <w:rPr>
                <w:rFonts w:ascii="Courier New" w:eastAsia="Courier New" w:hAnsi="Courier New" w:cs="Courier New"/>
                <w:bCs/>
                <w:sz w:val="20"/>
                <w:szCs w:val="20"/>
              </w:rPr>
              <w:t>Elf_Word</w:t>
            </w:r>
            <w:proofErr w:type="spellEnd"/>
            <w:r w:rsidRPr="00320D7D">
              <w:rPr>
                <w:rFonts w:ascii="Courier New" w:eastAsia="Courier New" w:hAnsi="Courier New" w:cs="Courier New"/>
                <w:bCs/>
                <w:sz w:val="20"/>
                <w:szCs w:val="20"/>
              </w:rPr>
              <w:t xml:space="preserve"> </w:t>
            </w:r>
            <w:r>
              <w:rPr>
                <w:rFonts w:ascii="Courier New" w:eastAsia="Courier New" w:hAnsi="Courier New" w:cs="Courier New"/>
                <w:bCs/>
                <w:sz w:val="20"/>
                <w:szCs w:val="20"/>
              </w:rPr>
              <w:t xml:space="preserve">     </w:t>
            </w:r>
            <w:r w:rsidRPr="00320D7D">
              <w:rPr>
                <w:rFonts w:ascii="Courier New" w:eastAsia="Courier New" w:hAnsi="Courier New" w:cs="Courier New"/>
                <w:bCs/>
                <w:sz w:val="20"/>
                <w:szCs w:val="20"/>
              </w:rPr>
              <w:t>symbol,</w:t>
            </w:r>
          </w:p>
          <w:p w14:paraId="11FAF750" w14:textId="77777777" w:rsidR="00320D7D" w:rsidRDefault="00320D7D" w:rsidP="00320D7D">
            <w:pPr>
              <w:spacing w:line="276" w:lineRule="auto"/>
              <w:rPr>
                <w:rFonts w:ascii="Courier New" w:eastAsia="Courier New" w:hAnsi="Courier New" w:cs="Courier New"/>
                <w:bCs/>
                <w:sz w:val="20"/>
                <w:szCs w:val="20"/>
              </w:rPr>
            </w:pPr>
            <w:r>
              <w:rPr>
                <w:rFonts w:ascii="Courier New" w:eastAsia="Courier New" w:hAnsi="Courier New" w:cs="Courier New"/>
                <w:bCs/>
                <w:sz w:val="20"/>
                <w:szCs w:val="20"/>
              </w:rPr>
              <w:t xml:space="preserve">  </w:t>
            </w:r>
            <w:r w:rsidRPr="00320D7D">
              <w:rPr>
                <w:rFonts w:ascii="Courier New" w:eastAsia="Courier New" w:hAnsi="Courier New" w:cs="Courier New"/>
                <w:bCs/>
                <w:sz w:val="20"/>
                <w:szCs w:val="20"/>
              </w:rPr>
              <w:t>unsigned char type )</w:t>
            </w:r>
          </w:p>
          <w:p w14:paraId="63EE77E6" w14:textId="77777777" w:rsidR="00320D7D" w:rsidRDefault="00320D7D" w:rsidP="00320D7D">
            <w:pPr>
              <w:spacing w:line="276" w:lineRule="auto"/>
              <w:rPr>
                <w:rFonts w:ascii="Courier New" w:eastAsia="Courier New" w:hAnsi="Courier New" w:cs="Courier New"/>
                <w:bCs/>
                <w:sz w:val="20"/>
                <w:szCs w:val="20"/>
              </w:rPr>
            </w:pPr>
          </w:p>
          <w:p w14:paraId="4E7AA977" w14:textId="77777777" w:rsidR="00320D7D" w:rsidRPr="00320D7D" w:rsidRDefault="00320D7D" w:rsidP="00320D7D">
            <w:pPr>
              <w:spacing w:line="276" w:lineRule="auto"/>
              <w:rPr>
                <w:rFonts w:ascii="Courier New" w:eastAsia="Courier New" w:hAnsi="Courier New" w:cs="Courier New"/>
                <w:bCs/>
                <w:sz w:val="20"/>
                <w:szCs w:val="20"/>
              </w:rPr>
            </w:pPr>
            <w:r w:rsidRPr="00320D7D">
              <w:rPr>
                <w:rFonts w:ascii="Courier New" w:eastAsia="Courier New" w:hAnsi="Courier New" w:cs="Courier New"/>
                <w:bCs/>
                <w:sz w:val="20"/>
                <w:szCs w:val="20"/>
              </w:rPr>
              <w:t>void</w:t>
            </w:r>
          </w:p>
          <w:p w14:paraId="52C41E2F" w14:textId="77777777" w:rsidR="00320D7D" w:rsidRDefault="00320D7D" w:rsidP="00320D7D">
            <w:pPr>
              <w:spacing w:line="276" w:lineRule="auto"/>
              <w:rPr>
                <w:rFonts w:ascii="Courier New" w:eastAsia="Courier New" w:hAnsi="Courier New" w:cs="Courier New"/>
                <w:bCs/>
                <w:sz w:val="20"/>
                <w:szCs w:val="20"/>
              </w:rPr>
            </w:pPr>
            <w:proofErr w:type="spellStart"/>
            <w:r w:rsidRPr="00320D7D">
              <w:rPr>
                <w:rFonts w:ascii="Courier New" w:eastAsia="Courier New" w:hAnsi="Courier New" w:cs="Courier New"/>
                <w:b/>
                <w:sz w:val="20"/>
                <w:szCs w:val="20"/>
              </w:rPr>
              <w:t>add_entry</w:t>
            </w:r>
            <w:proofErr w:type="spellEnd"/>
            <w:r w:rsidRPr="00320D7D">
              <w:rPr>
                <w:rFonts w:ascii="Courier New" w:eastAsia="Courier New" w:hAnsi="Courier New" w:cs="Courier New"/>
                <w:bCs/>
                <w:sz w:val="20"/>
                <w:szCs w:val="20"/>
              </w:rPr>
              <w:t>(</w:t>
            </w:r>
          </w:p>
          <w:p w14:paraId="48C6D6C0" w14:textId="77777777" w:rsidR="00320D7D" w:rsidRDefault="00320D7D" w:rsidP="00320D7D">
            <w:pPr>
              <w:spacing w:line="276" w:lineRule="auto"/>
              <w:rPr>
                <w:rFonts w:ascii="Courier New" w:eastAsia="Courier New" w:hAnsi="Courier New" w:cs="Courier New"/>
                <w:bCs/>
                <w:sz w:val="20"/>
                <w:szCs w:val="20"/>
              </w:rPr>
            </w:pPr>
            <w:r>
              <w:rPr>
                <w:rFonts w:ascii="Courier New" w:eastAsia="Courier New" w:hAnsi="Courier New" w:cs="Courier New"/>
                <w:bCs/>
                <w:sz w:val="20"/>
                <w:szCs w:val="20"/>
              </w:rPr>
              <w:t xml:space="preserve">  </w:t>
            </w:r>
            <w:r w:rsidRPr="00320D7D">
              <w:rPr>
                <w:rFonts w:ascii="Courier New" w:eastAsia="Courier New" w:hAnsi="Courier New" w:cs="Courier New"/>
                <w:bCs/>
                <w:sz w:val="20"/>
                <w:szCs w:val="20"/>
              </w:rPr>
              <w:t>Elf64_Addr offset,</w:t>
            </w:r>
          </w:p>
          <w:p w14:paraId="0F297040" w14:textId="77777777" w:rsidR="00320D7D" w:rsidRDefault="00320D7D" w:rsidP="00320D7D">
            <w:pPr>
              <w:spacing w:line="276" w:lineRule="auto"/>
              <w:rPr>
                <w:rFonts w:ascii="Courier New" w:eastAsia="Courier New" w:hAnsi="Courier New" w:cs="Courier New"/>
                <w:bCs/>
                <w:sz w:val="20"/>
                <w:szCs w:val="20"/>
              </w:rPr>
            </w:pPr>
            <w:r>
              <w:rPr>
                <w:rFonts w:ascii="Courier New" w:eastAsia="Courier New" w:hAnsi="Courier New" w:cs="Courier New"/>
                <w:bCs/>
                <w:sz w:val="20"/>
                <w:szCs w:val="20"/>
              </w:rPr>
              <w:t xml:space="preserve">  </w:t>
            </w:r>
            <w:proofErr w:type="spellStart"/>
            <w:r w:rsidRPr="00320D7D">
              <w:rPr>
                <w:rFonts w:ascii="Courier New" w:eastAsia="Courier New" w:hAnsi="Courier New" w:cs="Courier New"/>
                <w:bCs/>
                <w:sz w:val="20"/>
                <w:szCs w:val="20"/>
              </w:rPr>
              <w:t>Elf_Xword</w:t>
            </w:r>
            <w:proofErr w:type="spellEnd"/>
            <w:r w:rsidRPr="00320D7D">
              <w:rPr>
                <w:rFonts w:ascii="Courier New" w:eastAsia="Courier New" w:hAnsi="Courier New" w:cs="Courier New"/>
                <w:bCs/>
                <w:sz w:val="20"/>
                <w:szCs w:val="20"/>
              </w:rPr>
              <w:t xml:space="preserve"> </w:t>
            </w:r>
            <w:r>
              <w:rPr>
                <w:rFonts w:ascii="Courier New" w:eastAsia="Courier New" w:hAnsi="Courier New" w:cs="Courier New"/>
                <w:bCs/>
                <w:sz w:val="20"/>
                <w:szCs w:val="20"/>
              </w:rPr>
              <w:t xml:space="preserve"> </w:t>
            </w:r>
            <w:r w:rsidRPr="00320D7D">
              <w:rPr>
                <w:rFonts w:ascii="Courier New" w:eastAsia="Courier New" w:hAnsi="Courier New" w:cs="Courier New"/>
                <w:bCs/>
                <w:sz w:val="20"/>
                <w:szCs w:val="20"/>
              </w:rPr>
              <w:t>info,</w:t>
            </w:r>
          </w:p>
          <w:p w14:paraId="43C3FB53" w14:textId="77777777" w:rsidR="00320D7D" w:rsidRDefault="00320D7D" w:rsidP="00320D7D">
            <w:pPr>
              <w:spacing w:line="276" w:lineRule="auto"/>
              <w:rPr>
                <w:rFonts w:ascii="Courier New" w:eastAsia="Courier New" w:hAnsi="Courier New" w:cs="Courier New"/>
                <w:bCs/>
                <w:sz w:val="20"/>
                <w:szCs w:val="20"/>
              </w:rPr>
            </w:pPr>
            <w:r>
              <w:rPr>
                <w:rFonts w:ascii="Courier New" w:eastAsia="Courier New" w:hAnsi="Courier New" w:cs="Courier New"/>
                <w:bCs/>
                <w:sz w:val="20"/>
                <w:szCs w:val="20"/>
              </w:rPr>
              <w:t xml:space="preserve">  </w:t>
            </w:r>
            <w:proofErr w:type="spellStart"/>
            <w:r w:rsidRPr="00320D7D">
              <w:rPr>
                <w:rFonts w:ascii="Courier New" w:eastAsia="Courier New" w:hAnsi="Courier New" w:cs="Courier New"/>
                <w:bCs/>
                <w:sz w:val="20"/>
                <w:szCs w:val="20"/>
              </w:rPr>
              <w:t>Elf_Sxword</w:t>
            </w:r>
            <w:proofErr w:type="spellEnd"/>
            <w:r w:rsidRPr="00320D7D">
              <w:rPr>
                <w:rFonts w:ascii="Courier New" w:eastAsia="Courier New" w:hAnsi="Courier New" w:cs="Courier New"/>
                <w:bCs/>
                <w:sz w:val="20"/>
                <w:szCs w:val="20"/>
              </w:rPr>
              <w:t xml:space="preserve"> addend )</w:t>
            </w:r>
          </w:p>
          <w:p w14:paraId="508D8235" w14:textId="77777777" w:rsidR="00320D7D" w:rsidRDefault="00320D7D" w:rsidP="00320D7D">
            <w:pPr>
              <w:spacing w:line="276" w:lineRule="auto"/>
              <w:rPr>
                <w:rFonts w:ascii="Courier New" w:eastAsia="Courier New" w:hAnsi="Courier New" w:cs="Courier New"/>
                <w:bCs/>
                <w:sz w:val="20"/>
                <w:szCs w:val="20"/>
              </w:rPr>
            </w:pPr>
          </w:p>
          <w:p w14:paraId="5FC90A09" w14:textId="77777777" w:rsidR="00320D7D" w:rsidRPr="00320D7D" w:rsidRDefault="00320D7D" w:rsidP="00320D7D">
            <w:pPr>
              <w:spacing w:line="276" w:lineRule="auto"/>
              <w:rPr>
                <w:rFonts w:ascii="Courier New" w:eastAsia="Courier New" w:hAnsi="Courier New" w:cs="Courier New"/>
                <w:bCs/>
                <w:sz w:val="20"/>
                <w:szCs w:val="20"/>
              </w:rPr>
            </w:pPr>
            <w:r w:rsidRPr="00320D7D">
              <w:rPr>
                <w:rFonts w:ascii="Courier New" w:eastAsia="Courier New" w:hAnsi="Courier New" w:cs="Courier New"/>
                <w:bCs/>
                <w:sz w:val="20"/>
                <w:szCs w:val="20"/>
              </w:rPr>
              <w:t>void</w:t>
            </w:r>
          </w:p>
          <w:p w14:paraId="3E92F2DB" w14:textId="77777777" w:rsidR="00320D7D" w:rsidRDefault="00320D7D" w:rsidP="00320D7D">
            <w:pPr>
              <w:spacing w:line="276" w:lineRule="auto"/>
              <w:rPr>
                <w:rFonts w:ascii="Courier New" w:eastAsia="Courier New" w:hAnsi="Courier New" w:cs="Courier New"/>
                <w:bCs/>
                <w:sz w:val="20"/>
                <w:szCs w:val="20"/>
              </w:rPr>
            </w:pPr>
            <w:proofErr w:type="spellStart"/>
            <w:r w:rsidRPr="00320D7D">
              <w:rPr>
                <w:rFonts w:ascii="Courier New" w:eastAsia="Courier New" w:hAnsi="Courier New" w:cs="Courier New"/>
                <w:b/>
                <w:sz w:val="20"/>
                <w:szCs w:val="20"/>
              </w:rPr>
              <w:t>add_entry</w:t>
            </w:r>
            <w:proofErr w:type="spellEnd"/>
            <w:r w:rsidRPr="00320D7D">
              <w:rPr>
                <w:rFonts w:ascii="Courier New" w:eastAsia="Courier New" w:hAnsi="Courier New" w:cs="Courier New"/>
                <w:bCs/>
                <w:sz w:val="20"/>
                <w:szCs w:val="20"/>
              </w:rPr>
              <w:t>(</w:t>
            </w:r>
          </w:p>
          <w:p w14:paraId="267B9181" w14:textId="77777777" w:rsidR="00320D7D" w:rsidRDefault="00320D7D" w:rsidP="00320D7D">
            <w:pPr>
              <w:spacing w:line="276" w:lineRule="auto"/>
              <w:rPr>
                <w:rFonts w:ascii="Courier New" w:eastAsia="Courier New" w:hAnsi="Courier New" w:cs="Courier New"/>
                <w:bCs/>
                <w:sz w:val="20"/>
                <w:szCs w:val="20"/>
              </w:rPr>
            </w:pPr>
            <w:r>
              <w:rPr>
                <w:rFonts w:ascii="Courier New" w:eastAsia="Courier New" w:hAnsi="Courier New" w:cs="Courier New"/>
                <w:bCs/>
                <w:sz w:val="20"/>
                <w:szCs w:val="20"/>
              </w:rPr>
              <w:t xml:space="preserve">  </w:t>
            </w:r>
            <w:r w:rsidRPr="00320D7D">
              <w:rPr>
                <w:rFonts w:ascii="Courier New" w:eastAsia="Courier New" w:hAnsi="Courier New" w:cs="Courier New"/>
                <w:bCs/>
                <w:sz w:val="20"/>
                <w:szCs w:val="20"/>
              </w:rPr>
              <w:t xml:space="preserve">Elf64_Addr </w:t>
            </w:r>
            <w:r>
              <w:rPr>
                <w:rFonts w:ascii="Courier New" w:eastAsia="Courier New" w:hAnsi="Courier New" w:cs="Courier New"/>
                <w:bCs/>
                <w:sz w:val="20"/>
                <w:szCs w:val="20"/>
              </w:rPr>
              <w:t xml:space="preserve">   </w:t>
            </w:r>
            <w:r w:rsidRPr="00320D7D">
              <w:rPr>
                <w:rFonts w:ascii="Courier New" w:eastAsia="Courier New" w:hAnsi="Courier New" w:cs="Courier New"/>
                <w:bCs/>
                <w:sz w:val="20"/>
                <w:szCs w:val="20"/>
              </w:rPr>
              <w:t>offset,</w:t>
            </w:r>
          </w:p>
          <w:p w14:paraId="6D89C273" w14:textId="77777777" w:rsidR="00320D7D" w:rsidRDefault="00320D7D" w:rsidP="00320D7D">
            <w:pPr>
              <w:spacing w:line="276" w:lineRule="auto"/>
              <w:rPr>
                <w:rFonts w:ascii="Courier New" w:eastAsia="Courier New" w:hAnsi="Courier New" w:cs="Courier New"/>
                <w:bCs/>
                <w:sz w:val="20"/>
                <w:szCs w:val="20"/>
              </w:rPr>
            </w:pPr>
            <w:r>
              <w:rPr>
                <w:rFonts w:ascii="Courier New" w:eastAsia="Courier New" w:hAnsi="Courier New" w:cs="Courier New"/>
                <w:bCs/>
                <w:sz w:val="20"/>
                <w:szCs w:val="20"/>
              </w:rPr>
              <w:t xml:space="preserve">  </w:t>
            </w:r>
            <w:proofErr w:type="spellStart"/>
            <w:r w:rsidRPr="00320D7D">
              <w:rPr>
                <w:rFonts w:ascii="Courier New" w:eastAsia="Courier New" w:hAnsi="Courier New" w:cs="Courier New"/>
                <w:bCs/>
                <w:sz w:val="20"/>
                <w:szCs w:val="20"/>
              </w:rPr>
              <w:t>Elf_Word</w:t>
            </w:r>
            <w:proofErr w:type="spellEnd"/>
            <w:r w:rsidRPr="00320D7D">
              <w:rPr>
                <w:rFonts w:ascii="Courier New" w:eastAsia="Courier New" w:hAnsi="Courier New" w:cs="Courier New"/>
                <w:bCs/>
                <w:sz w:val="20"/>
                <w:szCs w:val="20"/>
              </w:rPr>
              <w:t xml:space="preserve"> </w:t>
            </w:r>
            <w:r>
              <w:rPr>
                <w:rFonts w:ascii="Courier New" w:eastAsia="Courier New" w:hAnsi="Courier New" w:cs="Courier New"/>
                <w:bCs/>
                <w:sz w:val="20"/>
                <w:szCs w:val="20"/>
              </w:rPr>
              <w:t xml:space="preserve">     </w:t>
            </w:r>
            <w:r w:rsidRPr="00320D7D">
              <w:rPr>
                <w:rFonts w:ascii="Courier New" w:eastAsia="Courier New" w:hAnsi="Courier New" w:cs="Courier New"/>
                <w:bCs/>
                <w:sz w:val="20"/>
                <w:szCs w:val="20"/>
              </w:rPr>
              <w:t>symbol,</w:t>
            </w:r>
          </w:p>
          <w:p w14:paraId="58F5A5A5" w14:textId="77777777" w:rsidR="00320D7D" w:rsidRPr="00320D7D" w:rsidRDefault="00320D7D" w:rsidP="00320D7D">
            <w:pPr>
              <w:spacing w:line="276" w:lineRule="auto"/>
              <w:rPr>
                <w:rFonts w:ascii="Courier New" w:eastAsia="Courier New" w:hAnsi="Courier New" w:cs="Courier New"/>
                <w:bCs/>
                <w:sz w:val="20"/>
                <w:szCs w:val="20"/>
              </w:rPr>
            </w:pPr>
            <w:r>
              <w:rPr>
                <w:rFonts w:ascii="Courier New" w:eastAsia="Courier New" w:hAnsi="Courier New" w:cs="Courier New"/>
                <w:bCs/>
                <w:sz w:val="20"/>
                <w:szCs w:val="20"/>
              </w:rPr>
              <w:t xml:space="preserve">  </w:t>
            </w:r>
            <w:r w:rsidRPr="00320D7D">
              <w:rPr>
                <w:rFonts w:ascii="Courier New" w:eastAsia="Courier New" w:hAnsi="Courier New" w:cs="Courier New"/>
                <w:bCs/>
                <w:sz w:val="20"/>
                <w:szCs w:val="20"/>
              </w:rPr>
              <w:t>unsigned char type,</w:t>
            </w:r>
          </w:p>
          <w:p w14:paraId="62E08C1F" w14:textId="77777777" w:rsidR="00320D7D" w:rsidRDefault="00320D7D" w:rsidP="00320D7D">
            <w:pPr>
              <w:spacing w:line="276" w:lineRule="auto"/>
              <w:rPr>
                <w:rFonts w:ascii="Courier New" w:eastAsia="Courier New" w:hAnsi="Courier New" w:cs="Courier New"/>
                <w:bCs/>
                <w:sz w:val="20"/>
                <w:szCs w:val="20"/>
              </w:rPr>
            </w:pPr>
            <w:r w:rsidRPr="00320D7D">
              <w:rPr>
                <w:rFonts w:ascii="Courier New" w:eastAsia="Courier New" w:hAnsi="Courier New" w:cs="Courier New"/>
                <w:bCs/>
                <w:sz w:val="20"/>
                <w:szCs w:val="20"/>
              </w:rPr>
              <w:t xml:space="preserve">  </w:t>
            </w:r>
            <w:proofErr w:type="spellStart"/>
            <w:r w:rsidRPr="00320D7D">
              <w:rPr>
                <w:rFonts w:ascii="Courier New" w:eastAsia="Courier New" w:hAnsi="Courier New" w:cs="Courier New"/>
                <w:bCs/>
                <w:sz w:val="20"/>
                <w:szCs w:val="20"/>
              </w:rPr>
              <w:t>Elf_Sxword</w:t>
            </w:r>
            <w:proofErr w:type="spellEnd"/>
            <w:r w:rsidRPr="00320D7D">
              <w:rPr>
                <w:rFonts w:ascii="Courier New" w:eastAsia="Courier New" w:hAnsi="Courier New" w:cs="Courier New"/>
                <w:bCs/>
                <w:sz w:val="20"/>
                <w:szCs w:val="20"/>
              </w:rPr>
              <w:t xml:space="preserve"> </w:t>
            </w:r>
            <w:r>
              <w:rPr>
                <w:rFonts w:ascii="Courier New" w:eastAsia="Courier New" w:hAnsi="Courier New" w:cs="Courier New"/>
                <w:bCs/>
                <w:sz w:val="20"/>
                <w:szCs w:val="20"/>
              </w:rPr>
              <w:t xml:space="preserve">   </w:t>
            </w:r>
            <w:r w:rsidRPr="00320D7D">
              <w:rPr>
                <w:rFonts w:ascii="Courier New" w:eastAsia="Courier New" w:hAnsi="Courier New" w:cs="Courier New"/>
                <w:bCs/>
                <w:sz w:val="20"/>
                <w:szCs w:val="20"/>
              </w:rPr>
              <w:t>addend )</w:t>
            </w:r>
          </w:p>
          <w:p w14:paraId="5B6C71A7" w14:textId="77777777" w:rsidR="00320D7D" w:rsidRDefault="00320D7D" w:rsidP="00320D7D">
            <w:pPr>
              <w:spacing w:line="276" w:lineRule="auto"/>
              <w:rPr>
                <w:rFonts w:ascii="Courier New" w:eastAsia="Courier New" w:hAnsi="Courier New" w:cs="Courier New"/>
                <w:bCs/>
                <w:sz w:val="20"/>
                <w:szCs w:val="20"/>
              </w:rPr>
            </w:pPr>
          </w:p>
          <w:p w14:paraId="6A50FF30" w14:textId="77777777" w:rsidR="00320D7D" w:rsidRPr="00320D7D" w:rsidRDefault="00320D7D" w:rsidP="00320D7D">
            <w:pPr>
              <w:spacing w:line="276" w:lineRule="auto"/>
              <w:rPr>
                <w:rFonts w:ascii="Courier New" w:eastAsia="Courier New" w:hAnsi="Courier New" w:cs="Courier New"/>
                <w:bCs/>
                <w:sz w:val="20"/>
                <w:szCs w:val="20"/>
              </w:rPr>
            </w:pPr>
            <w:r w:rsidRPr="00320D7D">
              <w:rPr>
                <w:rFonts w:ascii="Courier New" w:eastAsia="Courier New" w:hAnsi="Courier New" w:cs="Courier New"/>
                <w:bCs/>
                <w:sz w:val="20"/>
                <w:szCs w:val="20"/>
              </w:rPr>
              <w:t>void</w:t>
            </w:r>
          </w:p>
          <w:p w14:paraId="405AC761" w14:textId="77777777" w:rsidR="00320D7D" w:rsidRDefault="00320D7D" w:rsidP="00320D7D">
            <w:pPr>
              <w:spacing w:line="276" w:lineRule="auto"/>
              <w:rPr>
                <w:rFonts w:ascii="Courier New" w:eastAsia="Courier New" w:hAnsi="Courier New" w:cs="Courier New"/>
                <w:bCs/>
                <w:sz w:val="20"/>
                <w:szCs w:val="20"/>
              </w:rPr>
            </w:pPr>
            <w:proofErr w:type="spellStart"/>
            <w:r w:rsidRPr="00320D7D">
              <w:rPr>
                <w:rFonts w:ascii="Courier New" w:eastAsia="Courier New" w:hAnsi="Courier New" w:cs="Courier New"/>
                <w:b/>
                <w:sz w:val="20"/>
                <w:szCs w:val="20"/>
              </w:rPr>
              <w:t>add_entry</w:t>
            </w:r>
            <w:proofErr w:type="spellEnd"/>
            <w:r w:rsidRPr="00320D7D">
              <w:rPr>
                <w:rFonts w:ascii="Courier New" w:eastAsia="Courier New" w:hAnsi="Courier New" w:cs="Courier New"/>
                <w:bCs/>
                <w:sz w:val="20"/>
                <w:szCs w:val="20"/>
              </w:rPr>
              <w:t>(</w:t>
            </w:r>
          </w:p>
          <w:p w14:paraId="759FA023" w14:textId="77777777" w:rsidR="00320D7D" w:rsidRPr="00320D7D" w:rsidRDefault="00320D7D" w:rsidP="00320D7D">
            <w:pPr>
              <w:spacing w:line="276" w:lineRule="auto"/>
              <w:rPr>
                <w:rFonts w:ascii="Courier New" w:eastAsia="Courier New" w:hAnsi="Courier New" w:cs="Courier New"/>
                <w:bCs/>
                <w:sz w:val="20"/>
                <w:szCs w:val="20"/>
              </w:rPr>
            </w:pPr>
            <w:r>
              <w:rPr>
                <w:rFonts w:ascii="Courier New" w:eastAsia="Courier New" w:hAnsi="Courier New" w:cs="Courier New"/>
                <w:bCs/>
                <w:sz w:val="20"/>
                <w:szCs w:val="20"/>
              </w:rPr>
              <w:t xml:space="preserve">  </w:t>
            </w:r>
            <w:proofErr w:type="spellStart"/>
            <w:r w:rsidRPr="00320D7D">
              <w:rPr>
                <w:rFonts w:ascii="Courier New" w:eastAsia="Courier New" w:hAnsi="Courier New" w:cs="Courier New"/>
                <w:bCs/>
                <w:sz w:val="20"/>
                <w:szCs w:val="20"/>
              </w:rPr>
              <w:t>string_section_accessor</w:t>
            </w:r>
            <w:proofErr w:type="spellEnd"/>
            <w:r w:rsidRPr="00320D7D">
              <w:rPr>
                <w:rFonts w:ascii="Courier New" w:eastAsia="Courier New" w:hAnsi="Courier New" w:cs="Courier New"/>
                <w:bCs/>
                <w:sz w:val="20"/>
                <w:szCs w:val="20"/>
              </w:rPr>
              <w:t xml:space="preserve"> </w:t>
            </w:r>
            <w:proofErr w:type="spellStart"/>
            <w:r w:rsidRPr="00320D7D">
              <w:rPr>
                <w:rFonts w:ascii="Courier New" w:eastAsia="Courier New" w:hAnsi="Courier New" w:cs="Courier New"/>
                <w:bCs/>
                <w:sz w:val="20"/>
                <w:szCs w:val="20"/>
              </w:rPr>
              <w:t>str_writer</w:t>
            </w:r>
            <w:proofErr w:type="spellEnd"/>
            <w:r w:rsidRPr="00320D7D">
              <w:rPr>
                <w:rFonts w:ascii="Courier New" w:eastAsia="Courier New" w:hAnsi="Courier New" w:cs="Courier New"/>
                <w:bCs/>
                <w:sz w:val="20"/>
                <w:szCs w:val="20"/>
              </w:rPr>
              <w:t>,</w:t>
            </w:r>
          </w:p>
          <w:p w14:paraId="07CF5EFF" w14:textId="77777777" w:rsidR="00320D7D" w:rsidRPr="00320D7D" w:rsidRDefault="00320D7D" w:rsidP="00320D7D">
            <w:pPr>
              <w:spacing w:line="276" w:lineRule="auto"/>
              <w:rPr>
                <w:rFonts w:ascii="Courier New" w:eastAsia="Courier New" w:hAnsi="Courier New" w:cs="Courier New"/>
                <w:bCs/>
                <w:sz w:val="20"/>
                <w:szCs w:val="20"/>
              </w:rPr>
            </w:pPr>
            <w:r w:rsidRPr="00320D7D">
              <w:rPr>
                <w:rFonts w:ascii="Courier New" w:eastAsia="Courier New" w:hAnsi="Courier New" w:cs="Courier New"/>
                <w:bCs/>
                <w:sz w:val="20"/>
                <w:szCs w:val="20"/>
              </w:rPr>
              <w:t xml:space="preserve">  const char* </w:t>
            </w:r>
            <w:r>
              <w:rPr>
                <w:rFonts w:ascii="Courier New" w:eastAsia="Courier New" w:hAnsi="Courier New" w:cs="Courier New"/>
                <w:bCs/>
                <w:sz w:val="20"/>
                <w:szCs w:val="20"/>
              </w:rPr>
              <w:t xml:space="preserve">            </w:t>
            </w:r>
            <w:r w:rsidRPr="00320D7D">
              <w:rPr>
                <w:rFonts w:ascii="Courier New" w:eastAsia="Courier New" w:hAnsi="Courier New" w:cs="Courier New"/>
                <w:bCs/>
                <w:sz w:val="20"/>
                <w:szCs w:val="20"/>
              </w:rPr>
              <w:t>str,</w:t>
            </w:r>
          </w:p>
          <w:p w14:paraId="397C0EEA" w14:textId="77777777" w:rsidR="00320D7D" w:rsidRPr="00320D7D" w:rsidRDefault="00320D7D" w:rsidP="00320D7D">
            <w:pPr>
              <w:spacing w:line="276" w:lineRule="auto"/>
              <w:rPr>
                <w:rFonts w:ascii="Courier New" w:eastAsia="Courier New" w:hAnsi="Courier New" w:cs="Courier New"/>
                <w:bCs/>
                <w:sz w:val="20"/>
                <w:szCs w:val="20"/>
              </w:rPr>
            </w:pPr>
            <w:r w:rsidRPr="00320D7D">
              <w:rPr>
                <w:rFonts w:ascii="Courier New" w:eastAsia="Courier New" w:hAnsi="Courier New" w:cs="Courier New"/>
                <w:bCs/>
                <w:sz w:val="20"/>
                <w:szCs w:val="20"/>
              </w:rPr>
              <w:t xml:space="preserve">  </w:t>
            </w:r>
            <w:proofErr w:type="spellStart"/>
            <w:r w:rsidRPr="00320D7D">
              <w:rPr>
                <w:rFonts w:ascii="Courier New" w:eastAsia="Courier New" w:hAnsi="Courier New" w:cs="Courier New"/>
                <w:bCs/>
                <w:sz w:val="20"/>
                <w:szCs w:val="20"/>
              </w:rPr>
              <w:t>symbol_section_accessor</w:t>
            </w:r>
            <w:proofErr w:type="spellEnd"/>
            <w:r w:rsidRPr="00320D7D">
              <w:rPr>
                <w:rFonts w:ascii="Courier New" w:eastAsia="Courier New" w:hAnsi="Courier New" w:cs="Courier New"/>
                <w:bCs/>
                <w:sz w:val="20"/>
                <w:szCs w:val="20"/>
              </w:rPr>
              <w:t xml:space="preserve"> </w:t>
            </w:r>
            <w:proofErr w:type="spellStart"/>
            <w:r w:rsidRPr="00320D7D">
              <w:rPr>
                <w:rFonts w:ascii="Courier New" w:eastAsia="Courier New" w:hAnsi="Courier New" w:cs="Courier New"/>
                <w:bCs/>
                <w:sz w:val="20"/>
                <w:szCs w:val="20"/>
              </w:rPr>
              <w:t>sym_writer</w:t>
            </w:r>
            <w:proofErr w:type="spellEnd"/>
            <w:r w:rsidRPr="00320D7D">
              <w:rPr>
                <w:rFonts w:ascii="Courier New" w:eastAsia="Courier New" w:hAnsi="Courier New" w:cs="Courier New"/>
                <w:bCs/>
                <w:sz w:val="20"/>
                <w:szCs w:val="20"/>
              </w:rPr>
              <w:t>,</w:t>
            </w:r>
          </w:p>
          <w:p w14:paraId="6754FC46" w14:textId="77777777" w:rsidR="00320D7D" w:rsidRPr="00320D7D" w:rsidRDefault="00320D7D" w:rsidP="00320D7D">
            <w:pPr>
              <w:spacing w:line="276" w:lineRule="auto"/>
              <w:rPr>
                <w:rFonts w:ascii="Courier New" w:eastAsia="Courier New" w:hAnsi="Courier New" w:cs="Courier New"/>
                <w:bCs/>
                <w:sz w:val="20"/>
                <w:szCs w:val="20"/>
              </w:rPr>
            </w:pPr>
            <w:r w:rsidRPr="00320D7D">
              <w:rPr>
                <w:rFonts w:ascii="Courier New" w:eastAsia="Courier New" w:hAnsi="Courier New" w:cs="Courier New"/>
                <w:bCs/>
                <w:sz w:val="20"/>
                <w:szCs w:val="20"/>
              </w:rPr>
              <w:t xml:space="preserve">  Elf64_Addr </w:t>
            </w:r>
            <w:r>
              <w:rPr>
                <w:rFonts w:ascii="Courier New" w:eastAsia="Courier New" w:hAnsi="Courier New" w:cs="Courier New"/>
                <w:bCs/>
                <w:sz w:val="20"/>
                <w:szCs w:val="20"/>
              </w:rPr>
              <w:t xml:space="preserve">             </w:t>
            </w:r>
            <w:r w:rsidRPr="00320D7D">
              <w:rPr>
                <w:rFonts w:ascii="Courier New" w:eastAsia="Courier New" w:hAnsi="Courier New" w:cs="Courier New"/>
                <w:bCs/>
                <w:sz w:val="20"/>
                <w:szCs w:val="20"/>
              </w:rPr>
              <w:t>value,</w:t>
            </w:r>
          </w:p>
          <w:p w14:paraId="425EFE65" w14:textId="77777777" w:rsidR="00320D7D" w:rsidRPr="00320D7D" w:rsidRDefault="00320D7D" w:rsidP="00320D7D">
            <w:pPr>
              <w:spacing w:line="276" w:lineRule="auto"/>
              <w:rPr>
                <w:rFonts w:ascii="Courier New" w:eastAsia="Courier New" w:hAnsi="Courier New" w:cs="Courier New"/>
                <w:bCs/>
                <w:sz w:val="20"/>
                <w:szCs w:val="20"/>
              </w:rPr>
            </w:pPr>
            <w:r w:rsidRPr="00320D7D">
              <w:rPr>
                <w:rFonts w:ascii="Courier New" w:eastAsia="Courier New" w:hAnsi="Courier New" w:cs="Courier New"/>
                <w:bCs/>
                <w:sz w:val="20"/>
                <w:szCs w:val="20"/>
              </w:rPr>
              <w:t xml:space="preserve">  </w:t>
            </w:r>
            <w:proofErr w:type="spellStart"/>
            <w:r w:rsidRPr="00320D7D">
              <w:rPr>
                <w:rFonts w:ascii="Courier New" w:eastAsia="Courier New" w:hAnsi="Courier New" w:cs="Courier New"/>
                <w:bCs/>
                <w:sz w:val="20"/>
                <w:szCs w:val="20"/>
              </w:rPr>
              <w:t>Elf_Word</w:t>
            </w:r>
            <w:proofErr w:type="spellEnd"/>
            <w:r w:rsidRPr="00320D7D">
              <w:rPr>
                <w:rFonts w:ascii="Courier New" w:eastAsia="Courier New" w:hAnsi="Courier New" w:cs="Courier New"/>
                <w:bCs/>
                <w:sz w:val="20"/>
                <w:szCs w:val="20"/>
              </w:rPr>
              <w:t xml:space="preserve"> </w:t>
            </w:r>
            <w:r>
              <w:rPr>
                <w:rFonts w:ascii="Courier New" w:eastAsia="Courier New" w:hAnsi="Courier New" w:cs="Courier New"/>
                <w:bCs/>
                <w:sz w:val="20"/>
                <w:szCs w:val="20"/>
              </w:rPr>
              <w:t xml:space="preserve">               </w:t>
            </w:r>
            <w:r w:rsidRPr="00320D7D">
              <w:rPr>
                <w:rFonts w:ascii="Courier New" w:eastAsia="Courier New" w:hAnsi="Courier New" w:cs="Courier New"/>
                <w:bCs/>
                <w:sz w:val="20"/>
                <w:szCs w:val="20"/>
              </w:rPr>
              <w:t>size,</w:t>
            </w:r>
          </w:p>
          <w:p w14:paraId="515230EC" w14:textId="77777777" w:rsidR="00320D7D" w:rsidRPr="00320D7D" w:rsidRDefault="00320D7D" w:rsidP="00320D7D">
            <w:pPr>
              <w:spacing w:line="276" w:lineRule="auto"/>
              <w:rPr>
                <w:rFonts w:ascii="Courier New" w:eastAsia="Courier New" w:hAnsi="Courier New" w:cs="Courier New"/>
                <w:bCs/>
                <w:sz w:val="20"/>
                <w:szCs w:val="20"/>
              </w:rPr>
            </w:pPr>
            <w:r w:rsidRPr="00320D7D">
              <w:rPr>
                <w:rFonts w:ascii="Courier New" w:eastAsia="Courier New" w:hAnsi="Courier New" w:cs="Courier New"/>
                <w:bCs/>
                <w:sz w:val="20"/>
                <w:szCs w:val="20"/>
              </w:rPr>
              <w:t xml:space="preserve">  unsigned char </w:t>
            </w:r>
            <w:r>
              <w:rPr>
                <w:rFonts w:ascii="Courier New" w:eastAsia="Courier New" w:hAnsi="Courier New" w:cs="Courier New"/>
                <w:bCs/>
                <w:sz w:val="20"/>
                <w:szCs w:val="20"/>
              </w:rPr>
              <w:t xml:space="preserve">          </w:t>
            </w:r>
            <w:proofErr w:type="spellStart"/>
            <w:r w:rsidRPr="00320D7D">
              <w:rPr>
                <w:rFonts w:ascii="Courier New" w:eastAsia="Courier New" w:hAnsi="Courier New" w:cs="Courier New"/>
                <w:bCs/>
                <w:sz w:val="20"/>
                <w:szCs w:val="20"/>
              </w:rPr>
              <w:t>sym_info</w:t>
            </w:r>
            <w:proofErr w:type="spellEnd"/>
            <w:r w:rsidRPr="00320D7D">
              <w:rPr>
                <w:rFonts w:ascii="Courier New" w:eastAsia="Courier New" w:hAnsi="Courier New" w:cs="Courier New"/>
                <w:bCs/>
                <w:sz w:val="20"/>
                <w:szCs w:val="20"/>
              </w:rPr>
              <w:t>,</w:t>
            </w:r>
          </w:p>
          <w:p w14:paraId="592BAB78" w14:textId="77777777" w:rsidR="00320D7D" w:rsidRPr="00320D7D" w:rsidRDefault="00320D7D" w:rsidP="00320D7D">
            <w:pPr>
              <w:spacing w:line="276" w:lineRule="auto"/>
              <w:rPr>
                <w:rFonts w:ascii="Courier New" w:eastAsia="Courier New" w:hAnsi="Courier New" w:cs="Courier New"/>
                <w:bCs/>
                <w:sz w:val="20"/>
                <w:szCs w:val="20"/>
              </w:rPr>
            </w:pPr>
            <w:r w:rsidRPr="00320D7D">
              <w:rPr>
                <w:rFonts w:ascii="Courier New" w:eastAsia="Courier New" w:hAnsi="Courier New" w:cs="Courier New"/>
                <w:bCs/>
                <w:sz w:val="20"/>
                <w:szCs w:val="20"/>
              </w:rPr>
              <w:t xml:space="preserve">  unsigned char </w:t>
            </w:r>
            <w:r>
              <w:rPr>
                <w:rFonts w:ascii="Courier New" w:eastAsia="Courier New" w:hAnsi="Courier New" w:cs="Courier New"/>
                <w:bCs/>
                <w:sz w:val="20"/>
                <w:szCs w:val="20"/>
              </w:rPr>
              <w:t xml:space="preserve">          </w:t>
            </w:r>
            <w:r w:rsidRPr="00320D7D">
              <w:rPr>
                <w:rFonts w:ascii="Courier New" w:eastAsia="Courier New" w:hAnsi="Courier New" w:cs="Courier New"/>
                <w:bCs/>
                <w:sz w:val="20"/>
                <w:szCs w:val="20"/>
              </w:rPr>
              <w:t>other,</w:t>
            </w:r>
          </w:p>
          <w:p w14:paraId="7B5DFD59" w14:textId="77777777" w:rsidR="00320D7D" w:rsidRPr="00320D7D" w:rsidRDefault="00320D7D" w:rsidP="00320D7D">
            <w:pPr>
              <w:spacing w:line="276" w:lineRule="auto"/>
              <w:rPr>
                <w:rFonts w:ascii="Courier New" w:eastAsia="Courier New" w:hAnsi="Courier New" w:cs="Courier New"/>
                <w:bCs/>
                <w:sz w:val="20"/>
                <w:szCs w:val="20"/>
              </w:rPr>
            </w:pPr>
            <w:r w:rsidRPr="00320D7D">
              <w:rPr>
                <w:rFonts w:ascii="Courier New" w:eastAsia="Courier New" w:hAnsi="Courier New" w:cs="Courier New"/>
                <w:bCs/>
                <w:sz w:val="20"/>
                <w:szCs w:val="20"/>
              </w:rPr>
              <w:t xml:space="preserve">  </w:t>
            </w:r>
            <w:proofErr w:type="spellStart"/>
            <w:r w:rsidRPr="00320D7D">
              <w:rPr>
                <w:rFonts w:ascii="Courier New" w:eastAsia="Courier New" w:hAnsi="Courier New" w:cs="Courier New"/>
                <w:bCs/>
                <w:sz w:val="20"/>
                <w:szCs w:val="20"/>
              </w:rPr>
              <w:t>Elf_Half</w:t>
            </w:r>
            <w:proofErr w:type="spellEnd"/>
            <w:r w:rsidRPr="00320D7D">
              <w:rPr>
                <w:rFonts w:ascii="Courier New" w:eastAsia="Courier New" w:hAnsi="Courier New" w:cs="Courier New"/>
                <w:bCs/>
                <w:sz w:val="20"/>
                <w:szCs w:val="20"/>
              </w:rPr>
              <w:t xml:space="preserve"> </w:t>
            </w:r>
            <w:r>
              <w:rPr>
                <w:rFonts w:ascii="Courier New" w:eastAsia="Courier New" w:hAnsi="Courier New" w:cs="Courier New"/>
                <w:bCs/>
                <w:sz w:val="20"/>
                <w:szCs w:val="20"/>
              </w:rPr>
              <w:t xml:space="preserve">               </w:t>
            </w:r>
            <w:proofErr w:type="spellStart"/>
            <w:r w:rsidRPr="00320D7D">
              <w:rPr>
                <w:rFonts w:ascii="Courier New" w:eastAsia="Courier New" w:hAnsi="Courier New" w:cs="Courier New"/>
                <w:bCs/>
                <w:sz w:val="20"/>
                <w:szCs w:val="20"/>
              </w:rPr>
              <w:t>shndx</w:t>
            </w:r>
            <w:proofErr w:type="spellEnd"/>
            <w:r w:rsidRPr="00320D7D">
              <w:rPr>
                <w:rFonts w:ascii="Courier New" w:eastAsia="Courier New" w:hAnsi="Courier New" w:cs="Courier New"/>
                <w:bCs/>
                <w:sz w:val="20"/>
                <w:szCs w:val="20"/>
              </w:rPr>
              <w:t>,</w:t>
            </w:r>
          </w:p>
          <w:p w14:paraId="5FCD289B" w14:textId="77777777" w:rsidR="00320D7D" w:rsidRPr="00320D7D" w:rsidRDefault="00320D7D" w:rsidP="00320D7D">
            <w:pPr>
              <w:spacing w:line="276" w:lineRule="auto"/>
              <w:rPr>
                <w:rFonts w:ascii="Courier New" w:eastAsia="Courier New" w:hAnsi="Courier New" w:cs="Courier New"/>
                <w:bCs/>
                <w:sz w:val="20"/>
                <w:szCs w:val="20"/>
              </w:rPr>
            </w:pPr>
            <w:r w:rsidRPr="00320D7D">
              <w:rPr>
                <w:rFonts w:ascii="Courier New" w:eastAsia="Courier New" w:hAnsi="Courier New" w:cs="Courier New"/>
                <w:bCs/>
                <w:sz w:val="20"/>
                <w:szCs w:val="20"/>
              </w:rPr>
              <w:t xml:space="preserve">  Elf64_Addr </w:t>
            </w:r>
            <w:r>
              <w:rPr>
                <w:rFonts w:ascii="Courier New" w:eastAsia="Courier New" w:hAnsi="Courier New" w:cs="Courier New"/>
                <w:bCs/>
                <w:sz w:val="20"/>
                <w:szCs w:val="20"/>
              </w:rPr>
              <w:t xml:space="preserve">             </w:t>
            </w:r>
            <w:r w:rsidRPr="00320D7D">
              <w:rPr>
                <w:rFonts w:ascii="Courier New" w:eastAsia="Courier New" w:hAnsi="Courier New" w:cs="Courier New"/>
                <w:bCs/>
                <w:sz w:val="20"/>
                <w:szCs w:val="20"/>
              </w:rPr>
              <w:t>offset,</w:t>
            </w:r>
          </w:p>
          <w:p w14:paraId="5C9BA417" w14:textId="77777777" w:rsidR="00320D7D" w:rsidRPr="00E43C1F" w:rsidRDefault="00320D7D" w:rsidP="00320D7D">
            <w:pPr>
              <w:spacing w:line="276" w:lineRule="auto"/>
              <w:rPr>
                <w:rFonts w:ascii="Courier New" w:eastAsia="Courier New" w:hAnsi="Courier New" w:cs="Courier New"/>
                <w:bCs/>
                <w:sz w:val="20"/>
                <w:szCs w:val="20"/>
              </w:rPr>
            </w:pPr>
            <w:r w:rsidRPr="00320D7D">
              <w:rPr>
                <w:rFonts w:ascii="Courier New" w:eastAsia="Courier New" w:hAnsi="Courier New" w:cs="Courier New"/>
                <w:bCs/>
                <w:sz w:val="20"/>
                <w:szCs w:val="20"/>
              </w:rPr>
              <w:t xml:space="preserve">  unsigned char </w:t>
            </w:r>
            <w:r>
              <w:rPr>
                <w:rFonts w:ascii="Courier New" w:eastAsia="Courier New" w:hAnsi="Courier New" w:cs="Courier New"/>
                <w:bCs/>
                <w:sz w:val="20"/>
                <w:szCs w:val="20"/>
              </w:rPr>
              <w:t xml:space="preserve">          </w:t>
            </w:r>
            <w:r w:rsidRPr="00320D7D">
              <w:rPr>
                <w:rFonts w:ascii="Courier New" w:eastAsia="Courier New" w:hAnsi="Courier New" w:cs="Courier New"/>
                <w:bCs/>
                <w:sz w:val="20"/>
                <w:szCs w:val="20"/>
              </w:rPr>
              <w:t>type )</w:t>
            </w:r>
          </w:p>
        </w:tc>
        <w:tc>
          <w:tcPr>
            <w:tcW w:w="4320" w:type="dxa"/>
            <w:tcBorders>
              <w:top w:val="single" w:sz="4" w:space="0" w:color="000000"/>
              <w:left w:val="single" w:sz="4" w:space="0" w:color="000000"/>
              <w:bottom w:val="single" w:sz="4" w:space="0" w:color="000000"/>
              <w:right w:val="single" w:sz="4" w:space="0" w:color="000000"/>
            </w:tcBorders>
          </w:tcPr>
          <w:p w14:paraId="59F2E1C4" w14:textId="77777777" w:rsidR="00320D7D" w:rsidRDefault="00320D7D" w:rsidP="00320D7D">
            <w:pPr>
              <w:spacing w:line="276" w:lineRule="auto"/>
            </w:pPr>
            <w:r>
              <w:lastRenderedPageBreak/>
              <w:t>Adds new relocation entry. The last function in this set is capable to add relocation entry for a symbol, automatically updating symbol and string tables for this symbol</w:t>
            </w:r>
          </w:p>
        </w:tc>
      </w:tr>
      <w:tr w:rsidR="00AA1016" w14:paraId="1F87ABCC" w14:textId="77777777" w:rsidTr="00320D7D">
        <w:trPr>
          <w:trHeight w:val="530"/>
        </w:trPr>
        <w:tc>
          <w:tcPr>
            <w:tcW w:w="5130" w:type="dxa"/>
            <w:tcBorders>
              <w:top w:val="single" w:sz="4" w:space="0" w:color="000000"/>
              <w:left w:val="single" w:sz="4" w:space="0" w:color="000000"/>
              <w:bottom w:val="single" w:sz="4" w:space="0" w:color="000000"/>
              <w:right w:val="single" w:sz="4" w:space="0" w:color="000000"/>
            </w:tcBorders>
          </w:tcPr>
          <w:p w14:paraId="4D8FC214" w14:textId="12B5B6D7" w:rsidR="00AA1016" w:rsidRDefault="00AA1016" w:rsidP="00AA1016">
            <w:pPr>
              <w:spacing w:line="276" w:lineRule="auto"/>
              <w:rPr>
                <w:rFonts w:ascii="Courier New" w:eastAsia="Courier New" w:hAnsi="Courier New" w:cs="Courier New"/>
                <w:bCs/>
                <w:sz w:val="20"/>
                <w:szCs w:val="20"/>
              </w:rPr>
            </w:pPr>
            <w:r w:rsidRPr="00F41157">
              <w:rPr>
                <w:rFonts w:ascii="Courier New" w:eastAsia="Courier New" w:hAnsi="Courier New" w:cs="Courier New"/>
                <w:bCs/>
                <w:sz w:val="20"/>
                <w:szCs w:val="20"/>
              </w:rPr>
              <w:t>Void</w:t>
            </w:r>
          </w:p>
          <w:p w14:paraId="1128A271" w14:textId="77777777" w:rsidR="00AA1016" w:rsidRDefault="00AA1016" w:rsidP="00AA1016">
            <w:pPr>
              <w:spacing w:line="276" w:lineRule="auto"/>
              <w:rPr>
                <w:rFonts w:ascii="Courier New" w:eastAsia="Courier New" w:hAnsi="Courier New" w:cs="Courier New"/>
                <w:bCs/>
                <w:sz w:val="20"/>
                <w:szCs w:val="20"/>
              </w:rPr>
            </w:pPr>
            <w:proofErr w:type="spellStart"/>
            <w:r w:rsidRPr="00F41157">
              <w:rPr>
                <w:rFonts w:ascii="Courier New" w:eastAsia="Courier New" w:hAnsi="Courier New" w:cs="Courier New"/>
                <w:b/>
                <w:sz w:val="20"/>
                <w:szCs w:val="20"/>
              </w:rPr>
              <w:t>swap_symbols</w:t>
            </w:r>
            <w:proofErr w:type="spellEnd"/>
            <w:r w:rsidRPr="00F41157">
              <w:rPr>
                <w:rFonts w:ascii="Courier New" w:eastAsia="Courier New" w:hAnsi="Courier New" w:cs="Courier New"/>
                <w:bCs/>
                <w:sz w:val="20"/>
                <w:szCs w:val="20"/>
              </w:rPr>
              <w:t>(</w:t>
            </w:r>
          </w:p>
          <w:p w14:paraId="4794E1E1" w14:textId="62B7A860" w:rsidR="00AA1016" w:rsidRDefault="00AA1016" w:rsidP="00AA1016">
            <w:pPr>
              <w:spacing w:line="276" w:lineRule="auto"/>
              <w:rPr>
                <w:rFonts w:ascii="Courier New" w:eastAsia="Courier New" w:hAnsi="Courier New" w:cs="Courier New"/>
                <w:bCs/>
                <w:sz w:val="20"/>
                <w:szCs w:val="20"/>
              </w:rPr>
            </w:pPr>
            <w:r>
              <w:rPr>
                <w:rFonts w:ascii="Courier New" w:eastAsia="Courier New" w:hAnsi="Courier New" w:cs="Courier New"/>
                <w:bCs/>
                <w:sz w:val="20"/>
                <w:szCs w:val="20"/>
              </w:rPr>
              <w:t xml:space="preserve">  </w:t>
            </w:r>
            <w:proofErr w:type="spellStart"/>
            <w:r w:rsidRPr="00F41157">
              <w:rPr>
                <w:rFonts w:ascii="Courier New" w:eastAsia="Courier New" w:hAnsi="Courier New" w:cs="Courier New"/>
                <w:bCs/>
                <w:sz w:val="20"/>
                <w:szCs w:val="20"/>
              </w:rPr>
              <w:t>Elf_Xword</w:t>
            </w:r>
            <w:proofErr w:type="spellEnd"/>
            <w:r w:rsidRPr="00F41157">
              <w:rPr>
                <w:rFonts w:ascii="Courier New" w:eastAsia="Courier New" w:hAnsi="Courier New" w:cs="Courier New"/>
                <w:bCs/>
                <w:sz w:val="20"/>
                <w:szCs w:val="20"/>
              </w:rPr>
              <w:t> first,</w:t>
            </w:r>
          </w:p>
          <w:p w14:paraId="073A8B40" w14:textId="70FC08F8" w:rsidR="00AA1016" w:rsidRPr="00F41157" w:rsidRDefault="00AA1016" w:rsidP="00F41157">
            <w:pPr>
              <w:spacing w:line="276" w:lineRule="auto"/>
              <w:rPr>
                <w:rFonts w:ascii="Courier New" w:eastAsia="Courier New" w:hAnsi="Courier New" w:cs="Courier New"/>
                <w:bCs/>
                <w:sz w:val="20"/>
                <w:szCs w:val="20"/>
              </w:rPr>
            </w:pPr>
            <w:r>
              <w:rPr>
                <w:rFonts w:ascii="Courier New" w:eastAsia="Courier New" w:hAnsi="Courier New" w:cs="Courier New"/>
                <w:bCs/>
                <w:sz w:val="20"/>
                <w:szCs w:val="20"/>
              </w:rPr>
              <w:t xml:space="preserve">  </w:t>
            </w:r>
            <w:proofErr w:type="spellStart"/>
            <w:r w:rsidRPr="00F41157">
              <w:rPr>
                <w:rFonts w:ascii="Courier New" w:eastAsia="Courier New" w:hAnsi="Courier New" w:cs="Courier New"/>
                <w:bCs/>
                <w:sz w:val="20"/>
                <w:szCs w:val="20"/>
              </w:rPr>
              <w:t>Elf_Xword</w:t>
            </w:r>
            <w:proofErr w:type="spellEnd"/>
            <w:r w:rsidRPr="00F41157">
              <w:rPr>
                <w:rFonts w:ascii="Courier New" w:eastAsia="Courier New" w:hAnsi="Courier New" w:cs="Courier New"/>
                <w:bCs/>
                <w:sz w:val="20"/>
                <w:szCs w:val="20"/>
              </w:rPr>
              <w:t> second )</w:t>
            </w:r>
          </w:p>
          <w:p w14:paraId="5579303E" w14:textId="77777777" w:rsidR="00AA1016" w:rsidRPr="00320D7D" w:rsidRDefault="00AA1016" w:rsidP="00F41157">
            <w:pPr>
              <w:spacing w:line="276" w:lineRule="auto"/>
              <w:rPr>
                <w:rFonts w:ascii="Courier New" w:eastAsia="Courier New" w:hAnsi="Courier New" w:cs="Courier New"/>
                <w:bCs/>
                <w:sz w:val="20"/>
                <w:szCs w:val="20"/>
              </w:rPr>
            </w:pPr>
          </w:p>
        </w:tc>
        <w:tc>
          <w:tcPr>
            <w:tcW w:w="4320" w:type="dxa"/>
            <w:tcBorders>
              <w:top w:val="single" w:sz="4" w:space="0" w:color="000000"/>
              <w:left w:val="single" w:sz="4" w:space="0" w:color="000000"/>
              <w:bottom w:val="single" w:sz="4" w:space="0" w:color="000000"/>
              <w:right w:val="single" w:sz="4" w:space="0" w:color="000000"/>
            </w:tcBorders>
          </w:tcPr>
          <w:p w14:paraId="3BC4688A" w14:textId="23643A08" w:rsidR="00AA1016" w:rsidRDefault="00AA1016" w:rsidP="00320D7D">
            <w:pPr>
              <w:spacing w:line="276" w:lineRule="auto"/>
            </w:pPr>
            <w:r>
              <w:t>A helper function that changes (swaps) symbol numbers in relocation entries.</w:t>
            </w:r>
          </w:p>
          <w:p w14:paraId="253C90B1" w14:textId="3E86284A" w:rsidR="00AA1016" w:rsidRDefault="00AA1016" w:rsidP="00320D7D">
            <w:pPr>
              <w:spacing w:line="276" w:lineRule="auto"/>
            </w:pPr>
            <w:r>
              <w:t xml:space="preserve">The function can be used as a callback for </w:t>
            </w:r>
            <w:proofErr w:type="spellStart"/>
            <w:r w:rsidRPr="009C51DD">
              <w:rPr>
                <w:rFonts w:ascii="Courier New" w:eastAsia="Courier New" w:hAnsi="Courier New" w:cs="Courier New"/>
                <w:b/>
                <w:sz w:val="20"/>
                <w:szCs w:val="20"/>
              </w:rPr>
              <w:t>arrange_local_symbols</w:t>
            </w:r>
            <w:proofErr w:type="spellEnd"/>
            <w:r>
              <w:rPr>
                <w:rFonts w:ascii="Courier New" w:eastAsia="Courier New" w:hAnsi="Courier New" w:cs="Courier New"/>
                <w:b/>
                <w:sz w:val="20"/>
                <w:szCs w:val="20"/>
              </w:rPr>
              <w:t>().</w:t>
            </w:r>
          </w:p>
        </w:tc>
      </w:tr>
    </w:tbl>
    <w:p w14:paraId="10202DD7" w14:textId="77777777" w:rsidR="00A14AD1" w:rsidRDefault="00A14AD1" w:rsidP="00A14AD1"/>
    <w:p w14:paraId="3D8B40D6" w14:textId="77777777" w:rsidR="00285676" w:rsidRPr="00E43C1F" w:rsidRDefault="00285676" w:rsidP="00285676"/>
    <w:p w14:paraId="22432045" w14:textId="77777777" w:rsidR="00285676" w:rsidRDefault="00285676" w:rsidP="00285676">
      <w:pPr>
        <w:pStyle w:val="Heading2"/>
      </w:pPr>
      <w:bookmarkStart w:id="14" w:name="_Toc61427580"/>
      <w:proofErr w:type="spellStart"/>
      <w:r w:rsidRPr="00285676">
        <w:t>dynamic_section_accessor</w:t>
      </w:r>
      <w:bookmarkEnd w:id="14"/>
      <w:proofErr w:type="spellEnd"/>
    </w:p>
    <w:p w14:paraId="0439B855" w14:textId="77777777" w:rsidR="00285676" w:rsidRDefault="00285676" w:rsidP="00285676">
      <w:pPr>
        <w:pStyle w:val="Heading3"/>
      </w:pPr>
      <w:r w:rsidRPr="00635738">
        <w:t>Member functions</w:t>
      </w:r>
    </w:p>
    <w:tbl>
      <w:tblPr>
        <w:tblStyle w:val="TableGrid"/>
        <w:tblW w:w="9450" w:type="dxa"/>
        <w:tblInd w:w="45" w:type="dxa"/>
        <w:tblCellMar>
          <w:top w:w="75" w:type="dxa"/>
          <w:left w:w="45" w:type="dxa"/>
          <w:right w:w="115" w:type="dxa"/>
        </w:tblCellMar>
        <w:tblLook w:val="04A0" w:firstRow="1" w:lastRow="0" w:firstColumn="1" w:lastColumn="0" w:noHBand="0" w:noVBand="1"/>
      </w:tblPr>
      <w:tblGrid>
        <w:gridCol w:w="5130"/>
        <w:gridCol w:w="4320"/>
      </w:tblGrid>
      <w:tr w:rsidR="00285676" w14:paraId="6BF4CD9F" w14:textId="77777777" w:rsidTr="00B07410">
        <w:trPr>
          <w:trHeight w:val="330"/>
        </w:trPr>
        <w:tc>
          <w:tcPr>
            <w:tcW w:w="5130" w:type="dxa"/>
            <w:tcBorders>
              <w:top w:val="single" w:sz="4" w:space="0" w:color="000000"/>
              <w:left w:val="single" w:sz="4" w:space="0" w:color="000000"/>
              <w:bottom w:val="single" w:sz="4" w:space="0" w:color="000000"/>
              <w:right w:val="single" w:sz="4" w:space="0" w:color="000000"/>
            </w:tcBorders>
          </w:tcPr>
          <w:p w14:paraId="3561505F" w14:textId="77777777" w:rsidR="00285676" w:rsidRDefault="00285676" w:rsidP="00B07410">
            <w:pPr>
              <w:spacing w:line="276" w:lineRule="auto"/>
              <w:jc w:val="center"/>
            </w:pPr>
            <w:r>
              <w:rPr>
                <w:rFonts w:ascii="Times New Roman" w:eastAsia="Times New Roman" w:hAnsi="Times New Roman" w:cs="Times New Roman"/>
                <w:b/>
              </w:rPr>
              <w:t>Member Function</w:t>
            </w:r>
          </w:p>
        </w:tc>
        <w:tc>
          <w:tcPr>
            <w:tcW w:w="4320" w:type="dxa"/>
            <w:tcBorders>
              <w:top w:val="single" w:sz="4" w:space="0" w:color="000000"/>
              <w:left w:val="single" w:sz="4" w:space="0" w:color="000000"/>
              <w:bottom w:val="single" w:sz="4" w:space="0" w:color="000000"/>
              <w:right w:val="single" w:sz="4" w:space="0" w:color="000000"/>
            </w:tcBorders>
          </w:tcPr>
          <w:p w14:paraId="71552EE4" w14:textId="77777777" w:rsidR="00285676" w:rsidRDefault="00285676" w:rsidP="00B07410">
            <w:pPr>
              <w:spacing w:line="276" w:lineRule="auto"/>
              <w:jc w:val="center"/>
            </w:pPr>
            <w:r>
              <w:rPr>
                <w:rFonts w:ascii="Times New Roman" w:eastAsia="Times New Roman" w:hAnsi="Times New Roman" w:cs="Times New Roman"/>
                <w:b/>
              </w:rPr>
              <w:t>Description</w:t>
            </w:r>
          </w:p>
        </w:tc>
      </w:tr>
      <w:tr w:rsidR="00285676" w14:paraId="6398C8D8" w14:textId="77777777" w:rsidTr="00B07410">
        <w:trPr>
          <w:trHeight w:val="530"/>
        </w:trPr>
        <w:tc>
          <w:tcPr>
            <w:tcW w:w="5130" w:type="dxa"/>
            <w:tcBorders>
              <w:top w:val="single" w:sz="4" w:space="0" w:color="000000"/>
              <w:left w:val="single" w:sz="4" w:space="0" w:color="000000"/>
              <w:bottom w:val="single" w:sz="4" w:space="0" w:color="000000"/>
              <w:right w:val="single" w:sz="4" w:space="0" w:color="000000"/>
            </w:tcBorders>
          </w:tcPr>
          <w:p w14:paraId="29814313" w14:textId="77777777" w:rsidR="00285676" w:rsidRPr="00E43C1F" w:rsidRDefault="00B07410" w:rsidP="00B07410">
            <w:pPr>
              <w:spacing w:line="276" w:lineRule="auto"/>
              <w:rPr>
                <w:rFonts w:ascii="Courier New" w:eastAsia="Courier New" w:hAnsi="Courier New" w:cs="Courier New"/>
                <w:bCs/>
                <w:sz w:val="20"/>
                <w:szCs w:val="20"/>
              </w:rPr>
            </w:pPr>
            <w:proofErr w:type="spellStart"/>
            <w:r w:rsidRPr="00B07410">
              <w:rPr>
                <w:rFonts w:ascii="Courier New" w:eastAsia="Courier New" w:hAnsi="Courier New" w:cs="Courier New"/>
                <w:b/>
                <w:sz w:val="20"/>
                <w:szCs w:val="20"/>
              </w:rPr>
              <w:t>dynamic_section_accessor</w:t>
            </w:r>
            <w:proofErr w:type="spellEnd"/>
            <w:r w:rsidRPr="00B07410">
              <w:rPr>
                <w:rFonts w:ascii="Courier New" w:eastAsia="Courier New" w:hAnsi="Courier New" w:cs="Courier New"/>
                <w:b/>
                <w:sz w:val="20"/>
                <w:szCs w:val="20"/>
              </w:rPr>
              <w:t xml:space="preserve"> </w:t>
            </w:r>
            <w:r w:rsidR="00285676" w:rsidRPr="00E43C1F">
              <w:rPr>
                <w:rFonts w:ascii="Courier New" w:eastAsia="Courier New" w:hAnsi="Courier New" w:cs="Courier New"/>
                <w:bCs/>
                <w:sz w:val="20"/>
                <w:szCs w:val="20"/>
              </w:rPr>
              <w:t>(</w:t>
            </w:r>
          </w:p>
          <w:p w14:paraId="5EF7028C" w14:textId="77777777" w:rsidR="00285676" w:rsidRPr="00E43C1F" w:rsidRDefault="00285676" w:rsidP="00B07410">
            <w:pPr>
              <w:spacing w:line="276" w:lineRule="auto"/>
              <w:rPr>
                <w:rFonts w:ascii="Courier New" w:eastAsia="Courier New" w:hAnsi="Courier New" w:cs="Courier New"/>
                <w:bCs/>
                <w:sz w:val="20"/>
                <w:szCs w:val="20"/>
              </w:rPr>
            </w:pPr>
            <w:r w:rsidRPr="00E43C1F">
              <w:rPr>
                <w:rFonts w:ascii="Courier New" w:eastAsia="Courier New" w:hAnsi="Courier New" w:cs="Courier New"/>
                <w:bCs/>
                <w:sz w:val="20"/>
                <w:szCs w:val="20"/>
              </w:rPr>
              <w:t xml:space="preserve">  </w:t>
            </w:r>
            <w:proofErr w:type="spellStart"/>
            <w:r w:rsidRPr="00E43C1F">
              <w:rPr>
                <w:rFonts w:ascii="Courier New" w:eastAsia="Courier New" w:hAnsi="Courier New" w:cs="Courier New"/>
                <w:bCs/>
                <w:sz w:val="20"/>
                <w:szCs w:val="20"/>
              </w:rPr>
              <w:t>elfio</w:t>
            </w:r>
            <w:proofErr w:type="spellEnd"/>
            <w:r w:rsidRPr="00E43C1F">
              <w:rPr>
                <w:rFonts w:ascii="Courier New" w:eastAsia="Courier New" w:hAnsi="Courier New" w:cs="Courier New"/>
                <w:bCs/>
                <w:sz w:val="20"/>
                <w:szCs w:val="20"/>
              </w:rPr>
              <w:t xml:space="preserve">&amp; </w:t>
            </w:r>
            <w:r>
              <w:rPr>
                <w:rFonts w:ascii="Courier New" w:eastAsia="Courier New" w:hAnsi="Courier New" w:cs="Courier New"/>
                <w:bCs/>
                <w:sz w:val="20"/>
                <w:szCs w:val="20"/>
              </w:rPr>
              <w:t xml:space="preserve">  </w:t>
            </w:r>
            <w:proofErr w:type="spellStart"/>
            <w:r w:rsidRPr="00E43C1F">
              <w:rPr>
                <w:rFonts w:ascii="Courier New" w:eastAsia="Courier New" w:hAnsi="Courier New" w:cs="Courier New"/>
                <w:bCs/>
                <w:sz w:val="20"/>
                <w:szCs w:val="20"/>
              </w:rPr>
              <w:t>elf_file</w:t>
            </w:r>
            <w:proofErr w:type="spellEnd"/>
            <w:r w:rsidRPr="00E43C1F">
              <w:rPr>
                <w:rFonts w:ascii="Courier New" w:eastAsia="Courier New" w:hAnsi="Courier New" w:cs="Courier New"/>
                <w:bCs/>
                <w:sz w:val="20"/>
                <w:szCs w:val="20"/>
              </w:rPr>
              <w:t>_,</w:t>
            </w:r>
          </w:p>
          <w:p w14:paraId="45299C1C" w14:textId="77777777" w:rsidR="00285676" w:rsidRPr="00697651" w:rsidRDefault="00285676" w:rsidP="00B07410">
            <w:pPr>
              <w:spacing w:line="276" w:lineRule="auto"/>
              <w:rPr>
                <w:sz w:val="20"/>
                <w:szCs w:val="20"/>
              </w:rPr>
            </w:pPr>
            <w:r w:rsidRPr="00E43C1F">
              <w:rPr>
                <w:rFonts w:ascii="Courier New" w:eastAsia="Courier New" w:hAnsi="Courier New" w:cs="Courier New"/>
                <w:bCs/>
                <w:sz w:val="20"/>
                <w:szCs w:val="20"/>
              </w:rPr>
              <w:t xml:space="preserve">  section* section_ )</w:t>
            </w:r>
          </w:p>
        </w:tc>
        <w:tc>
          <w:tcPr>
            <w:tcW w:w="4320" w:type="dxa"/>
            <w:tcBorders>
              <w:top w:val="single" w:sz="4" w:space="0" w:color="000000"/>
              <w:left w:val="single" w:sz="4" w:space="0" w:color="000000"/>
              <w:bottom w:val="single" w:sz="4" w:space="0" w:color="000000"/>
              <w:right w:val="single" w:sz="4" w:space="0" w:color="000000"/>
            </w:tcBorders>
          </w:tcPr>
          <w:p w14:paraId="6856C38C" w14:textId="77777777" w:rsidR="00285676" w:rsidRDefault="00285676" w:rsidP="00B07410">
            <w:pPr>
              <w:spacing w:line="276" w:lineRule="auto"/>
            </w:pPr>
            <w:r>
              <w:t>The constructor</w:t>
            </w:r>
          </w:p>
        </w:tc>
      </w:tr>
      <w:tr w:rsidR="00285676" w14:paraId="075A831E" w14:textId="77777777" w:rsidTr="00B07410">
        <w:trPr>
          <w:trHeight w:val="530"/>
        </w:trPr>
        <w:tc>
          <w:tcPr>
            <w:tcW w:w="5130" w:type="dxa"/>
            <w:tcBorders>
              <w:top w:val="single" w:sz="4" w:space="0" w:color="000000"/>
              <w:left w:val="single" w:sz="4" w:space="0" w:color="000000"/>
              <w:bottom w:val="single" w:sz="4" w:space="0" w:color="000000"/>
              <w:right w:val="single" w:sz="4" w:space="0" w:color="000000"/>
            </w:tcBorders>
          </w:tcPr>
          <w:p w14:paraId="775DF163" w14:textId="77777777" w:rsidR="00285676" w:rsidRPr="00E43C1F" w:rsidRDefault="00285676" w:rsidP="00B07410">
            <w:pPr>
              <w:spacing w:line="276" w:lineRule="auto"/>
              <w:rPr>
                <w:rFonts w:ascii="Courier New" w:eastAsia="Courier New" w:hAnsi="Courier New" w:cs="Courier New"/>
                <w:bCs/>
                <w:sz w:val="20"/>
                <w:szCs w:val="20"/>
              </w:rPr>
            </w:pPr>
            <w:proofErr w:type="spellStart"/>
            <w:r w:rsidRPr="00E43C1F">
              <w:rPr>
                <w:rFonts w:ascii="Courier New" w:eastAsia="Courier New" w:hAnsi="Courier New" w:cs="Courier New"/>
                <w:bCs/>
                <w:sz w:val="20"/>
                <w:szCs w:val="20"/>
              </w:rPr>
              <w:t>Elf_Xword</w:t>
            </w:r>
            <w:proofErr w:type="spellEnd"/>
          </w:p>
          <w:p w14:paraId="6A026AE2" w14:textId="77777777" w:rsidR="00285676" w:rsidRPr="00697651" w:rsidRDefault="00285676" w:rsidP="00B07410">
            <w:pPr>
              <w:spacing w:line="276" w:lineRule="auto"/>
              <w:rPr>
                <w:rFonts w:ascii="Courier New" w:eastAsia="Courier New" w:hAnsi="Courier New" w:cs="Courier New"/>
                <w:bCs/>
                <w:sz w:val="20"/>
                <w:szCs w:val="20"/>
              </w:rPr>
            </w:pPr>
            <w:proofErr w:type="spellStart"/>
            <w:r w:rsidRPr="00E43C1F">
              <w:rPr>
                <w:rFonts w:ascii="Courier New" w:eastAsia="Courier New" w:hAnsi="Courier New" w:cs="Courier New"/>
                <w:b/>
                <w:sz w:val="20"/>
                <w:szCs w:val="20"/>
              </w:rPr>
              <w:t>get_entries_num</w:t>
            </w:r>
            <w:proofErr w:type="spellEnd"/>
            <w:r w:rsidRPr="00E43C1F">
              <w:rPr>
                <w:rFonts w:ascii="Courier New" w:eastAsia="Courier New" w:hAnsi="Courier New" w:cs="Courier New"/>
                <w:bCs/>
                <w:sz w:val="20"/>
                <w:szCs w:val="20"/>
              </w:rPr>
              <w:t>()</w:t>
            </w:r>
          </w:p>
        </w:tc>
        <w:tc>
          <w:tcPr>
            <w:tcW w:w="4320" w:type="dxa"/>
            <w:tcBorders>
              <w:top w:val="single" w:sz="4" w:space="0" w:color="000000"/>
              <w:left w:val="single" w:sz="4" w:space="0" w:color="000000"/>
              <w:bottom w:val="single" w:sz="4" w:space="0" w:color="000000"/>
              <w:right w:val="single" w:sz="4" w:space="0" w:color="000000"/>
            </w:tcBorders>
          </w:tcPr>
          <w:p w14:paraId="79CB4D1E" w14:textId="77777777" w:rsidR="00285676" w:rsidRDefault="00285676" w:rsidP="00B07410">
            <w:pPr>
              <w:spacing w:line="276" w:lineRule="auto"/>
            </w:pPr>
            <w:r>
              <w:t xml:space="preserve">Retrieves number of </w:t>
            </w:r>
            <w:r w:rsidR="00B07410">
              <w:t>dynamic section entries</w:t>
            </w:r>
            <w:r>
              <w:t xml:space="preserve"> in the section</w:t>
            </w:r>
          </w:p>
        </w:tc>
      </w:tr>
      <w:tr w:rsidR="00285676" w14:paraId="5DCD4AA5" w14:textId="77777777" w:rsidTr="00B07410">
        <w:trPr>
          <w:trHeight w:val="530"/>
        </w:trPr>
        <w:tc>
          <w:tcPr>
            <w:tcW w:w="5130" w:type="dxa"/>
            <w:tcBorders>
              <w:top w:val="single" w:sz="4" w:space="0" w:color="000000"/>
              <w:left w:val="single" w:sz="4" w:space="0" w:color="000000"/>
              <w:bottom w:val="single" w:sz="4" w:space="0" w:color="000000"/>
              <w:right w:val="single" w:sz="4" w:space="0" w:color="000000"/>
            </w:tcBorders>
          </w:tcPr>
          <w:p w14:paraId="3664DC42" w14:textId="77777777" w:rsidR="00285676" w:rsidRPr="00E43C1F" w:rsidRDefault="00651FF4" w:rsidP="00B07410">
            <w:pPr>
              <w:spacing w:line="276" w:lineRule="auto"/>
              <w:rPr>
                <w:rFonts w:ascii="Courier New" w:eastAsia="Courier New" w:hAnsi="Courier New" w:cs="Courier New"/>
                <w:bCs/>
                <w:sz w:val="20"/>
                <w:szCs w:val="20"/>
              </w:rPr>
            </w:pPr>
            <w:r>
              <w:rPr>
                <w:rFonts w:ascii="Courier New" w:eastAsia="Courier New" w:hAnsi="Courier New" w:cs="Courier New"/>
                <w:bCs/>
                <w:sz w:val="20"/>
                <w:szCs w:val="20"/>
              </w:rPr>
              <w:lastRenderedPageBreak/>
              <w:t>b</w:t>
            </w:r>
            <w:r w:rsidR="00285676" w:rsidRPr="00E43C1F">
              <w:rPr>
                <w:rFonts w:ascii="Courier New" w:eastAsia="Courier New" w:hAnsi="Courier New" w:cs="Courier New"/>
                <w:bCs/>
                <w:sz w:val="20"/>
                <w:szCs w:val="20"/>
              </w:rPr>
              <w:t>ool</w:t>
            </w:r>
          </w:p>
          <w:p w14:paraId="566298F5" w14:textId="77777777" w:rsidR="00285676" w:rsidRDefault="00285676" w:rsidP="00B07410">
            <w:pPr>
              <w:spacing w:line="276" w:lineRule="auto"/>
              <w:rPr>
                <w:rFonts w:ascii="Courier New" w:eastAsia="Courier New" w:hAnsi="Courier New" w:cs="Courier New"/>
                <w:bCs/>
                <w:sz w:val="20"/>
                <w:szCs w:val="20"/>
              </w:rPr>
            </w:pPr>
            <w:proofErr w:type="spellStart"/>
            <w:r w:rsidRPr="00320D7D">
              <w:rPr>
                <w:rFonts w:ascii="Courier New" w:eastAsia="Courier New" w:hAnsi="Courier New" w:cs="Courier New"/>
                <w:b/>
                <w:sz w:val="20"/>
                <w:szCs w:val="20"/>
              </w:rPr>
              <w:t>get_entry</w:t>
            </w:r>
            <w:proofErr w:type="spellEnd"/>
            <w:r w:rsidRPr="00E43C1F">
              <w:rPr>
                <w:rFonts w:ascii="Courier New" w:eastAsia="Courier New" w:hAnsi="Courier New" w:cs="Courier New"/>
                <w:bCs/>
                <w:sz w:val="20"/>
                <w:szCs w:val="20"/>
              </w:rPr>
              <w:t>(</w:t>
            </w:r>
          </w:p>
          <w:p w14:paraId="1F92C5B3" w14:textId="77777777" w:rsidR="00285676" w:rsidRPr="00E43C1F" w:rsidRDefault="00285676" w:rsidP="00B07410">
            <w:pPr>
              <w:spacing w:line="276" w:lineRule="auto"/>
              <w:rPr>
                <w:rFonts w:ascii="Courier New" w:eastAsia="Courier New" w:hAnsi="Courier New" w:cs="Courier New"/>
                <w:bCs/>
                <w:sz w:val="20"/>
                <w:szCs w:val="20"/>
              </w:rPr>
            </w:pPr>
            <w:r>
              <w:rPr>
                <w:rFonts w:ascii="Courier New" w:eastAsia="Courier New" w:hAnsi="Courier New" w:cs="Courier New"/>
                <w:bCs/>
                <w:sz w:val="20"/>
                <w:szCs w:val="20"/>
              </w:rPr>
              <w:t xml:space="preserve">  </w:t>
            </w:r>
            <w:proofErr w:type="spellStart"/>
            <w:r w:rsidRPr="00E43C1F">
              <w:rPr>
                <w:rFonts w:ascii="Courier New" w:eastAsia="Courier New" w:hAnsi="Courier New" w:cs="Courier New"/>
                <w:bCs/>
                <w:sz w:val="20"/>
                <w:szCs w:val="20"/>
              </w:rPr>
              <w:t>Elf_Xword</w:t>
            </w:r>
            <w:proofErr w:type="spellEnd"/>
            <w:r w:rsidRPr="00E43C1F">
              <w:rPr>
                <w:rFonts w:ascii="Courier New" w:eastAsia="Courier New" w:hAnsi="Courier New" w:cs="Courier New"/>
                <w:bCs/>
                <w:sz w:val="20"/>
                <w:szCs w:val="20"/>
              </w:rPr>
              <w:t xml:space="preserve">   </w:t>
            </w:r>
            <w:r w:rsidR="00B07410">
              <w:rPr>
                <w:rFonts w:ascii="Courier New" w:eastAsia="Courier New" w:hAnsi="Courier New" w:cs="Courier New"/>
                <w:bCs/>
                <w:sz w:val="20"/>
                <w:szCs w:val="20"/>
              </w:rPr>
              <w:t xml:space="preserve"> </w:t>
            </w:r>
            <w:r w:rsidRPr="00E43C1F">
              <w:rPr>
                <w:rFonts w:ascii="Courier New" w:eastAsia="Courier New" w:hAnsi="Courier New" w:cs="Courier New"/>
                <w:bCs/>
                <w:sz w:val="20"/>
                <w:szCs w:val="20"/>
              </w:rPr>
              <w:t>index,</w:t>
            </w:r>
          </w:p>
          <w:p w14:paraId="5CB71D92" w14:textId="77777777" w:rsidR="00285676" w:rsidRPr="00E43C1F" w:rsidRDefault="00285676" w:rsidP="00B07410">
            <w:pPr>
              <w:spacing w:line="276" w:lineRule="auto"/>
              <w:rPr>
                <w:rFonts w:ascii="Courier New" w:eastAsia="Courier New" w:hAnsi="Courier New" w:cs="Courier New"/>
                <w:bCs/>
                <w:sz w:val="20"/>
                <w:szCs w:val="20"/>
              </w:rPr>
            </w:pPr>
            <w:r w:rsidRPr="00E43C1F">
              <w:rPr>
                <w:rFonts w:ascii="Courier New" w:eastAsia="Courier New" w:hAnsi="Courier New" w:cs="Courier New"/>
                <w:bCs/>
                <w:sz w:val="20"/>
                <w:szCs w:val="20"/>
              </w:rPr>
              <w:t xml:space="preserve">  </w:t>
            </w:r>
            <w:proofErr w:type="spellStart"/>
            <w:r w:rsidRPr="00E43C1F">
              <w:rPr>
                <w:rFonts w:ascii="Courier New" w:eastAsia="Courier New" w:hAnsi="Courier New" w:cs="Courier New"/>
                <w:bCs/>
                <w:sz w:val="20"/>
                <w:szCs w:val="20"/>
              </w:rPr>
              <w:t>Elf_</w:t>
            </w:r>
            <w:r w:rsidR="00B07410">
              <w:rPr>
                <w:rFonts w:ascii="Courier New" w:eastAsia="Courier New" w:hAnsi="Courier New" w:cs="Courier New"/>
                <w:bCs/>
                <w:sz w:val="20"/>
                <w:szCs w:val="20"/>
              </w:rPr>
              <w:t>Xword</w:t>
            </w:r>
            <w:proofErr w:type="spellEnd"/>
            <w:r w:rsidRPr="00E43C1F">
              <w:rPr>
                <w:rFonts w:ascii="Courier New" w:eastAsia="Courier New" w:hAnsi="Courier New" w:cs="Courier New"/>
                <w:bCs/>
                <w:sz w:val="20"/>
                <w:szCs w:val="20"/>
              </w:rPr>
              <w:t xml:space="preserve">&amp; </w:t>
            </w:r>
            <w:r w:rsidR="00B07410">
              <w:rPr>
                <w:rFonts w:ascii="Courier New" w:eastAsia="Courier New" w:hAnsi="Courier New" w:cs="Courier New"/>
                <w:bCs/>
                <w:sz w:val="20"/>
                <w:szCs w:val="20"/>
              </w:rPr>
              <w:t xml:space="preserve">  tag</w:t>
            </w:r>
            <w:r w:rsidRPr="00E43C1F">
              <w:rPr>
                <w:rFonts w:ascii="Courier New" w:eastAsia="Courier New" w:hAnsi="Courier New" w:cs="Courier New"/>
                <w:bCs/>
                <w:sz w:val="20"/>
                <w:szCs w:val="20"/>
              </w:rPr>
              <w:t>,</w:t>
            </w:r>
          </w:p>
          <w:p w14:paraId="77F6570E" w14:textId="77777777" w:rsidR="00285676" w:rsidRPr="00E43C1F" w:rsidRDefault="00285676" w:rsidP="00B07410">
            <w:pPr>
              <w:spacing w:line="276" w:lineRule="auto"/>
              <w:rPr>
                <w:rFonts w:ascii="Courier New" w:eastAsia="Courier New" w:hAnsi="Courier New" w:cs="Courier New"/>
                <w:bCs/>
                <w:sz w:val="20"/>
                <w:szCs w:val="20"/>
              </w:rPr>
            </w:pPr>
            <w:r w:rsidRPr="00E43C1F">
              <w:rPr>
                <w:rFonts w:ascii="Courier New" w:eastAsia="Courier New" w:hAnsi="Courier New" w:cs="Courier New"/>
                <w:bCs/>
                <w:sz w:val="20"/>
                <w:szCs w:val="20"/>
              </w:rPr>
              <w:t xml:space="preserve">  </w:t>
            </w:r>
            <w:proofErr w:type="spellStart"/>
            <w:r w:rsidRPr="00E43C1F">
              <w:rPr>
                <w:rFonts w:ascii="Courier New" w:eastAsia="Courier New" w:hAnsi="Courier New" w:cs="Courier New"/>
                <w:bCs/>
                <w:sz w:val="20"/>
                <w:szCs w:val="20"/>
              </w:rPr>
              <w:t>Elf_</w:t>
            </w:r>
            <w:r w:rsidR="00B07410">
              <w:rPr>
                <w:rFonts w:ascii="Courier New" w:eastAsia="Courier New" w:hAnsi="Courier New" w:cs="Courier New"/>
                <w:bCs/>
                <w:sz w:val="20"/>
                <w:szCs w:val="20"/>
              </w:rPr>
              <w:t>Xw</w:t>
            </w:r>
            <w:r w:rsidRPr="00E43C1F">
              <w:rPr>
                <w:rFonts w:ascii="Courier New" w:eastAsia="Courier New" w:hAnsi="Courier New" w:cs="Courier New"/>
                <w:bCs/>
                <w:sz w:val="20"/>
                <w:szCs w:val="20"/>
              </w:rPr>
              <w:t>ord</w:t>
            </w:r>
            <w:proofErr w:type="spellEnd"/>
            <w:r w:rsidRPr="00E43C1F">
              <w:rPr>
                <w:rFonts w:ascii="Courier New" w:eastAsia="Courier New" w:hAnsi="Courier New" w:cs="Courier New"/>
                <w:bCs/>
                <w:sz w:val="20"/>
                <w:szCs w:val="20"/>
              </w:rPr>
              <w:t xml:space="preserve">&amp; </w:t>
            </w:r>
            <w:r w:rsidR="00B07410">
              <w:rPr>
                <w:rFonts w:ascii="Courier New" w:eastAsia="Courier New" w:hAnsi="Courier New" w:cs="Courier New"/>
                <w:bCs/>
                <w:sz w:val="20"/>
                <w:szCs w:val="20"/>
              </w:rPr>
              <w:t xml:space="preserve">  value</w:t>
            </w:r>
            <w:r w:rsidRPr="00E43C1F">
              <w:rPr>
                <w:rFonts w:ascii="Courier New" w:eastAsia="Courier New" w:hAnsi="Courier New" w:cs="Courier New"/>
                <w:bCs/>
                <w:sz w:val="20"/>
                <w:szCs w:val="20"/>
              </w:rPr>
              <w:t>,</w:t>
            </w:r>
          </w:p>
          <w:p w14:paraId="4076BF4E" w14:textId="77777777" w:rsidR="00285676" w:rsidRPr="00697651" w:rsidRDefault="00285676" w:rsidP="00B07410">
            <w:pPr>
              <w:spacing w:line="276" w:lineRule="auto"/>
              <w:rPr>
                <w:rFonts w:ascii="Courier New" w:eastAsia="Courier New" w:hAnsi="Courier New" w:cs="Courier New"/>
                <w:bCs/>
                <w:sz w:val="20"/>
                <w:szCs w:val="20"/>
              </w:rPr>
            </w:pPr>
            <w:r w:rsidRPr="00E43C1F">
              <w:rPr>
                <w:rFonts w:ascii="Courier New" w:eastAsia="Courier New" w:hAnsi="Courier New" w:cs="Courier New"/>
                <w:bCs/>
                <w:sz w:val="20"/>
                <w:szCs w:val="20"/>
              </w:rPr>
              <w:t xml:space="preserve">  </w:t>
            </w:r>
            <w:proofErr w:type="gramStart"/>
            <w:r w:rsidR="00B07410">
              <w:rPr>
                <w:rFonts w:ascii="Courier New" w:eastAsia="Courier New" w:hAnsi="Courier New" w:cs="Courier New"/>
                <w:bCs/>
                <w:sz w:val="20"/>
                <w:szCs w:val="20"/>
              </w:rPr>
              <w:t>std::</w:t>
            </w:r>
            <w:proofErr w:type="gramEnd"/>
            <w:r w:rsidR="00B07410">
              <w:rPr>
                <w:rFonts w:ascii="Courier New" w:eastAsia="Courier New" w:hAnsi="Courier New" w:cs="Courier New"/>
                <w:bCs/>
                <w:sz w:val="20"/>
                <w:szCs w:val="20"/>
              </w:rPr>
              <w:t>string</w:t>
            </w:r>
            <w:r w:rsidRPr="00E43C1F">
              <w:rPr>
                <w:rFonts w:ascii="Courier New" w:eastAsia="Courier New" w:hAnsi="Courier New" w:cs="Courier New"/>
                <w:bCs/>
                <w:sz w:val="20"/>
                <w:szCs w:val="20"/>
              </w:rPr>
              <w:t xml:space="preserve">&amp; </w:t>
            </w:r>
            <w:r w:rsidR="00B07410">
              <w:rPr>
                <w:rFonts w:ascii="Courier New" w:eastAsia="Courier New" w:hAnsi="Courier New" w:cs="Courier New"/>
                <w:bCs/>
                <w:sz w:val="20"/>
                <w:szCs w:val="20"/>
              </w:rPr>
              <w:t>str</w:t>
            </w:r>
            <w:r w:rsidRPr="00E43C1F">
              <w:rPr>
                <w:rFonts w:ascii="Courier New" w:eastAsia="Courier New" w:hAnsi="Courier New" w:cs="Courier New"/>
                <w:bCs/>
                <w:sz w:val="20"/>
                <w:szCs w:val="20"/>
              </w:rPr>
              <w:t xml:space="preserve"> )</w:t>
            </w:r>
          </w:p>
        </w:tc>
        <w:tc>
          <w:tcPr>
            <w:tcW w:w="4320" w:type="dxa"/>
            <w:tcBorders>
              <w:top w:val="single" w:sz="4" w:space="0" w:color="000000"/>
              <w:left w:val="single" w:sz="4" w:space="0" w:color="000000"/>
              <w:bottom w:val="single" w:sz="4" w:space="0" w:color="000000"/>
              <w:right w:val="single" w:sz="4" w:space="0" w:color="000000"/>
            </w:tcBorders>
          </w:tcPr>
          <w:p w14:paraId="2695D9B2" w14:textId="77777777" w:rsidR="00285676" w:rsidRDefault="00285676" w:rsidP="00B07410">
            <w:pPr>
              <w:spacing w:line="276" w:lineRule="auto"/>
            </w:pPr>
            <w:r>
              <w:t>Ret</w:t>
            </w:r>
            <w:r w:rsidR="00B07410">
              <w:t>rieves properties for dynamic section</w:t>
            </w:r>
            <w:r>
              <w:t xml:space="preserve"> entry by its index. </w:t>
            </w:r>
            <w:r w:rsidR="00B07410">
              <w:t xml:space="preserve">For most entries only </w:t>
            </w:r>
            <w:r w:rsidR="00B07410">
              <w:rPr>
                <w:rFonts w:ascii="Courier New" w:eastAsia="Courier New" w:hAnsi="Courier New" w:cs="Courier New"/>
                <w:bCs/>
                <w:sz w:val="20"/>
                <w:szCs w:val="20"/>
              </w:rPr>
              <w:t>tag</w:t>
            </w:r>
            <w:r w:rsidR="00B07410">
              <w:t xml:space="preserve"> and </w:t>
            </w:r>
            <w:r w:rsidR="00B07410">
              <w:rPr>
                <w:rFonts w:ascii="Courier New" w:eastAsia="Courier New" w:hAnsi="Courier New" w:cs="Courier New"/>
                <w:bCs/>
                <w:sz w:val="20"/>
                <w:szCs w:val="20"/>
              </w:rPr>
              <w:t>value</w:t>
            </w:r>
            <w:r w:rsidR="00B07410">
              <w:t xml:space="preserve"> arguments are relevant.</w:t>
            </w:r>
            <w:r w:rsidR="00651FF4">
              <w:t xml:space="preserve"> </w:t>
            </w:r>
            <w:r w:rsidR="00651FF4">
              <w:rPr>
                <w:rFonts w:ascii="Courier New" w:eastAsia="Courier New" w:hAnsi="Courier New" w:cs="Courier New"/>
                <w:bCs/>
                <w:sz w:val="20"/>
                <w:szCs w:val="20"/>
              </w:rPr>
              <w:t>str</w:t>
            </w:r>
            <w:r w:rsidR="00651FF4">
              <w:t xml:space="preserve"> argument is empty string in this case. If</w:t>
            </w:r>
            <w:r w:rsidR="00B07410">
              <w:t xml:space="preserve"> </w:t>
            </w:r>
            <w:r w:rsidR="00651FF4">
              <w:rPr>
                <w:rFonts w:ascii="Courier New" w:eastAsia="Courier New" w:hAnsi="Courier New" w:cs="Courier New"/>
                <w:bCs/>
                <w:sz w:val="20"/>
                <w:szCs w:val="20"/>
              </w:rPr>
              <w:t>tag</w:t>
            </w:r>
            <w:r w:rsidR="00B07410">
              <w:t xml:space="preserve"> equal to </w:t>
            </w:r>
            <w:r w:rsidR="00B07410" w:rsidRPr="00B07410">
              <w:t>DT_NEEDED</w:t>
            </w:r>
            <w:r w:rsidR="00B07410">
              <w:t xml:space="preserve">, </w:t>
            </w:r>
            <w:r w:rsidR="00B07410" w:rsidRPr="00B07410">
              <w:t>DT_SONAME</w:t>
            </w:r>
            <w:r w:rsidR="00B07410">
              <w:t xml:space="preserve">, </w:t>
            </w:r>
            <w:r w:rsidR="00B07410" w:rsidRPr="00B07410">
              <w:t>DT_RPATH</w:t>
            </w:r>
            <w:r w:rsidR="00B07410">
              <w:t xml:space="preserve"> or </w:t>
            </w:r>
            <w:r w:rsidR="00B07410" w:rsidRPr="00B07410">
              <w:t>DT_RUNPATH</w:t>
            </w:r>
            <w:r w:rsidR="00B07410">
              <w:t xml:space="preserve">, </w:t>
            </w:r>
            <w:r w:rsidR="00B07410">
              <w:rPr>
                <w:rFonts w:ascii="Courier New" w:eastAsia="Courier New" w:hAnsi="Courier New" w:cs="Courier New"/>
                <w:bCs/>
                <w:sz w:val="20"/>
                <w:szCs w:val="20"/>
              </w:rPr>
              <w:t>str</w:t>
            </w:r>
            <w:r w:rsidR="00B07410">
              <w:t xml:space="preserve"> </w:t>
            </w:r>
            <w:r w:rsidR="00651FF4">
              <w:t>argument is filled with value taken from dynamic string table section</w:t>
            </w:r>
            <w:r w:rsidR="00B07410">
              <w:t>.</w:t>
            </w:r>
          </w:p>
        </w:tc>
      </w:tr>
      <w:tr w:rsidR="00651FF4" w14:paraId="2840849C" w14:textId="77777777" w:rsidTr="00B07410">
        <w:trPr>
          <w:trHeight w:val="530"/>
        </w:trPr>
        <w:tc>
          <w:tcPr>
            <w:tcW w:w="5130" w:type="dxa"/>
            <w:tcBorders>
              <w:top w:val="single" w:sz="4" w:space="0" w:color="000000"/>
              <w:left w:val="single" w:sz="4" w:space="0" w:color="000000"/>
              <w:bottom w:val="single" w:sz="4" w:space="0" w:color="000000"/>
              <w:right w:val="single" w:sz="4" w:space="0" w:color="000000"/>
            </w:tcBorders>
          </w:tcPr>
          <w:p w14:paraId="27B572A3" w14:textId="77777777" w:rsidR="00651FF4" w:rsidRPr="00651FF4" w:rsidRDefault="00651FF4" w:rsidP="00651FF4">
            <w:pPr>
              <w:spacing w:line="276" w:lineRule="auto"/>
              <w:rPr>
                <w:rFonts w:ascii="Courier New" w:eastAsia="Courier New" w:hAnsi="Courier New" w:cs="Courier New"/>
                <w:bCs/>
                <w:sz w:val="20"/>
                <w:szCs w:val="20"/>
              </w:rPr>
            </w:pPr>
            <w:r w:rsidRPr="00651FF4">
              <w:rPr>
                <w:rFonts w:ascii="Courier New" w:eastAsia="Courier New" w:hAnsi="Courier New" w:cs="Courier New"/>
                <w:bCs/>
                <w:sz w:val="20"/>
                <w:szCs w:val="20"/>
              </w:rPr>
              <w:t>void</w:t>
            </w:r>
          </w:p>
          <w:p w14:paraId="76FB90C2" w14:textId="77777777" w:rsidR="00651FF4" w:rsidRDefault="00651FF4" w:rsidP="00651FF4">
            <w:pPr>
              <w:spacing w:line="276" w:lineRule="auto"/>
              <w:rPr>
                <w:rFonts w:ascii="Courier New" w:eastAsia="Courier New" w:hAnsi="Courier New" w:cs="Courier New"/>
                <w:bCs/>
                <w:sz w:val="20"/>
                <w:szCs w:val="20"/>
              </w:rPr>
            </w:pPr>
            <w:proofErr w:type="spellStart"/>
            <w:r w:rsidRPr="00651FF4">
              <w:rPr>
                <w:rFonts w:ascii="Courier New" w:eastAsia="Courier New" w:hAnsi="Courier New" w:cs="Courier New"/>
                <w:b/>
                <w:sz w:val="20"/>
                <w:szCs w:val="20"/>
              </w:rPr>
              <w:t>add_entry</w:t>
            </w:r>
            <w:proofErr w:type="spellEnd"/>
            <w:r w:rsidRPr="00651FF4">
              <w:rPr>
                <w:rFonts w:ascii="Courier New" w:eastAsia="Courier New" w:hAnsi="Courier New" w:cs="Courier New"/>
                <w:bCs/>
                <w:sz w:val="20"/>
                <w:szCs w:val="20"/>
              </w:rPr>
              <w:t>(</w:t>
            </w:r>
          </w:p>
          <w:p w14:paraId="2BED4F80" w14:textId="77777777" w:rsidR="00651FF4" w:rsidRPr="00651FF4" w:rsidRDefault="00651FF4" w:rsidP="00651FF4">
            <w:pPr>
              <w:spacing w:line="276" w:lineRule="auto"/>
              <w:rPr>
                <w:rFonts w:ascii="Courier New" w:eastAsia="Courier New" w:hAnsi="Courier New" w:cs="Courier New"/>
                <w:bCs/>
                <w:sz w:val="20"/>
                <w:szCs w:val="20"/>
              </w:rPr>
            </w:pPr>
            <w:r>
              <w:rPr>
                <w:rFonts w:ascii="Courier New" w:eastAsia="Courier New" w:hAnsi="Courier New" w:cs="Courier New"/>
                <w:bCs/>
                <w:sz w:val="20"/>
                <w:szCs w:val="20"/>
              </w:rPr>
              <w:t xml:space="preserve">  </w:t>
            </w:r>
            <w:proofErr w:type="spellStart"/>
            <w:r w:rsidRPr="00651FF4">
              <w:rPr>
                <w:rFonts w:ascii="Courier New" w:eastAsia="Courier New" w:hAnsi="Courier New" w:cs="Courier New"/>
                <w:bCs/>
                <w:sz w:val="20"/>
                <w:szCs w:val="20"/>
              </w:rPr>
              <w:t>Elf_Xword</w:t>
            </w:r>
            <w:proofErr w:type="spellEnd"/>
            <w:r w:rsidRPr="00651FF4">
              <w:rPr>
                <w:rFonts w:ascii="Courier New" w:eastAsia="Courier New" w:hAnsi="Courier New" w:cs="Courier New"/>
                <w:bCs/>
                <w:sz w:val="20"/>
                <w:szCs w:val="20"/>
              </w:rPr>
              <w:t>&amp; tag,</w:t>
            </w:r>
          </w:p>
          <w:p w14:paraId="4A0FA011" w14:textId="77777777" w:rsidR="00651FF4" w:rsidRDefault="00651FF4" w:rsidP="00651FF4">
            <w:pPr>
              <w:spacing w:line="276" w:lineRule="auto"/>
              <w:rPr>
                <w:rFonts w:ascii="Courier New" w:eastAsia="Courier New" w:hAnsi="Courier New" w:cs="Courier New"/>
                <w:bCs/>
                <w:sz w:val="20"/>
                <w:szCs w:val="20"/>
              </w:rPr>
            </w:pPr>
            <w:r w:rsidRPr="00651FF4">
              <w:rPr>
                <w:rFonts w:ascii="Courier New" w:eastAsia="Courier New" w:hAnsi="Courier New" w:cs="Courier New"/>
                <w:bCs/>
                <w:sz w:val="20"/>
                <w:szCs w:val="20"/>
              </w:rPr>
              <w:t xml:space="preserve">  </w:t>
            </w:r>
            <w:proofErr w:type="spellStart"/>
            <w:r w:rsidRPr="00651FF4">
              <w:rPr>
                <w:rFonts w:ascii="Courier New" w:eastAsia="Courier New" w:hAnsi="Courier New" w:cs="Courier New"/>
                <w:bCs/>
                <w:sz w:val="20"/>
                <w:szCs w:val="20"/>
              </w:rPr>
              <w:t>Elf_Xword</w:t>
            </w:r>
            <w:proofErr w:type="spellEnd"/>
            <w:r w:rsidRPr="00651FF4">
              <w:rPr>
                <w:rFonts w:ascii="Courier New" w:eastAsia="Courier New" w:hAnsi="Courier New" w:cs="Courier New"/>
                <w:bCs/>
                <w:sz w:val="20"/>
                <w:szCs w:val="20"/>
              </w:rPr>
              <w:t>&amp; value )</w:t>
            </w:r>
          </w:p>
          <w:p w14:paraId="547C795A" w14:textId="77777777" w:rsidR="00651FF4" w:rsidRDefault="00651FF4" w:rsidP="00651FF4">
            <w:pPr>
              <w:spacing w:line="276" w:lineRule="auto"/>
              <w:rPr>
                <w:rFonts w:ascii="Courier New" w:eastAsia="Courier New" w:hAnsi="Courier New" w:cs="Courier New"/>
                <w:bCs/>
                <w:sz w:val="20"/>
                <w:szCs w:val="20"/>
              </w:rPr>
            </w:pPr>
          </w:p>
          <w:p w14:paraId="46484EFB" w14:textId="77777777" w:rsidR="00651FF4" w:rsidRPr="00651FF4" w:rsidRDefault="00651FF4" w:rsidP="00651FF4">
            <w:pPr>
              <w:spacing w:line="276" w:lineRule="auto"/>
              <w:rPr>
                <w:rFonts w:ascii="Courier New" w:eastAsia="Courier New" w:hAnsi="Courier New" w:cs="Courier New"/>
                <w:bCs/>
                <w:sz w:val="20"/>
                <w:szCs w:val="20"/>
              </w:rPr>
            </w:pPr>
            <w:r w:rsidRPr="00651FF4">
              <w:rPr>
                <w:rFonts w:ascii="Courier New" w:eastAsia="Courier New" w:hAnsi="Courier New" w:cs="Courier New"/>
                <w:bCs/>
                <w:sz w:val="20"/>
                <w:szCs w:val="20"/>
              </w:rPr>
              <w:t>void</w:t>
            </w:r>
          </w:p>
          <w:p w14:paraId="5F0AD27E" w14:textId="77777777" w:rsidR="00651FF4" w:rsidRDefault="00651FF4" w:rsidP="00651FF4">
            <w:pPr>
              <w:spacing w:line="276" w:lineRule="auto"/>
              <w:rPr>
                <w:rFonts w:ascii="Courier New" w:eastAsia="Courier New" w:hAnsi="Courier New" w:cs="Courier New"/>
                <w:bCs/>
                <w:sz w:val="20"/>
                <w:szCs w:val="20"/>
              </w:rPr>
            </w:pPr>
            <w:proofErr w:type="spellStart"/>
            <w:r w:rsidRPr="00651FF4">
              <w:rPr>
                <w:rFonts w:ascii="Courier New" w:eastAsia="Courier New" w:hAnsi="Courier New" w:cs="Courier New"/>
                <w:b/>
                <w:sz w:val="20"/>
                <w:szCs w:val="20"/>
              </w:rPr>
              <w:t>add_entry</w:t>
            </w:r>
            <w:proofErr w:type="spellEnd"/>
            <w:r w:rsidRPr="00651FF4">
              <w:rPr>
                <w:rFonts w:ascii="Courier New" w:eastAsia="Courier New" w:hAnsi="Courier New" w:cs="Courier New"/>
                <w:bCs/>
                <w:sz w:val="20"/>
                <w:szCs w:val="20"/>
              </w:rPr>
              <w:t>(</w:t>
            </w:r>
          </w:p>
          <w:p w14:paraId="3D3A0769" w14:textId="77777777" w:rsidR="00651FF4" w:rsidRPr="00651FF4" w:rsidRDefault="00651FF4" w:rsidP="00651FF4">
            <w:pPr>
              <w:spacing w:line="276" w:lineRule="auto"/>
              <w:rPr>
                <w:rFonts w:ascii="Courier New" w:eastAsia="Courier New" w:hAnsi="Courier New" w:cs="Courier New"/>
                <w:bCs/>
                <w:sz w:val="20"/>
                <w:szCs w:val="20"/>
              </w:rPr>
            </w:pPr>
            <w:r>
              <w:rPr>
                <w:rFonts w:ascii="Courier New" w:eastAsia="Courier New" w:hAnsi="Courier New" w:cs="Courier New"/>
                <w:bCs/>
                <w:sz w:val="20"/>
                <w:szCs w:val="20"/>
              </w:rPr>
              <w:t xml:space="preserve">  </w:t>
            </w:r>
            <w:proofErr w:type="spellStart"/>
            <w:r w:rsidRPr="00651FF4">
              <w:rPr>
                <w:rFonts w:ascii="Courier New" w:eastAsia="Courier New" w:hAnsi="Courier New" w:cs="Courier New"/>
                <w:bCs/>
                <w:sz w:val="20"/>
                <w:szCs w:val="20"/>
              </w:rPr>
              <w:t>Elf_Xword</w:t>
            </w:r>
            <w:proofErr w:type="spellEnd"/>
            <w:r w:rsidRPr="00651FF4">
              <w:rPr>
                <w:rFonts w:ascii="Courier New" w:eastAsia="Courier New" w:hAnsi="Courier New" w:cs="Courier New"/>
                <w:bCs/>
                <w:sz w:val="20"/>
                <w:szCs w:val="20"/>
              </w:rPr>
              <w:t>&amp;   tag,</w:t>
            </w:r>
          </w:p>
          <w:p w14:paraId="763B269A" w14:textId="77777777" w:rsidR="00651FF4" w:rsidRPr="00E43C1F" w:rsidRDefault="00651FF4" w:rsidP="00651FF4">
            <w:pPr>
              <w:spacing w:line="276" w:lineRule="auto"/>
              <w:rPr>
                <w:rFonts w:ascii="Courier New" w:eastAsia="Courier New" w:hAnsi="Courier New" w:cs="Courier New"/>
                <w:bCs/>
                <w:sz w:val="20"/>
                <w:szCs w:val="20"/>
              </w:rPr>
            </w:pPr>
            <w:r>
              <w:rPr>
                <w:rFonts w:ascii="Courier New" w:eastAsia="Courier New" w:hAnsi="Courier New" w:cs="Courier New"/>
                <w:bCs/>
                <w:sz w:val="20"/>
                <w:szCs w:val="20"/>
              </w:rPr>
              <w:t xml:space="preserve"> </w:t>
            </w:r>
            <w:r w:rsidRPr="00651FF4">
              <w:rPr>
                <w:rFonts w:ascii="Courier New" w:eastAsia="Courier New" w:hAnsi="Courier New" w:cs="Courier New"/>
                <w:bCs/>
                <w:sz w:val="20"/>
                <w:szCs w:val="20"/>
              </w:rPr>
              <w:t xml:space="preserve"> </w:t>
            </w:r>
            <w:proofErr w:type="gramStart"/>
            <w:r w:rsidRPr="00651FF4">
              <w:rPr>
                <w:rFonts w:ascii="Courier New" w:eastAsia="Courier New" w:hAnsi="Courier New" w:cs="Courier New"/>
                <w:bCs/>
                <w:sz w:val="20"/>
                <w:szCs w:val="20"/>
              </w:rPr>
              <w:t>std::</w:t>
            </w:r>
            <w:proofErr w:type="gramEnd"/>
            <w:r w:rsidRPr="00651FF4">
              <w:rPr>
                <w:rFonts w:ascii="Courier New" w:eastAsia="Courier New" w:hAnsi="Courier New" w:cs="Courier New"/>
                <w:bCs/>
                <w:sz w:val="20"/>
                <w:szCs w:val="20"/>
              </w:rPr>
              <w:t>string&amp; str )</w:t>
            </w:r>
          </w:p>
        </w:tc>
        <w:tc>
          <w:tcPr>
            <w:tcW w:w="4320" w:type="dxa"/>
            <w:tcBorders>
              <w:top w:val="single" w:sz="4" w:space="0" w:color="000000"/>
              <w:left w:val="single" w:sz="4" w:space="0" w:color="000000"/>
              <w:bottom w:val="single" w:sz="4" w:space="0" w:color="000000"/>
              <w:right w:val="single" w:sz="4" w:space="0" w:color="000000"/>
            </w:tcBorders>
          </w:tcPr>
          <w:p w14:paraId="5644CB85" w14:textId="77777777" w:rsidR="00651FF4" w:rsidRDefault="00651FF4" w:rsidP="00651FF4">
            <w:pPr>
              <w:spacing w:line="276" w:lineRule="auto"/>
            </w:pPr>
            <w:r>
              <w:t>Adds new dynamic section entry. The second variant of the function updates the dynamic string table updating the entry with string table index.</w:t>
            </w:r>
          </w:p>
        </w:tc>
      </w:tr>
    </w:tbl>
    <w:p w14:paraId="4E2C1F9A" w14:textId="77777777" w:rsidR="00285676" w:rsidRDefault="00285676" w:rsidP="00A14AD1"/>
    <w:p w14:paraId="0DC52300" w14:textId="77777777" w:rsidR="00320D7D" w:rsidRDefault="00320D7D" w:rsidP="00320D7D">
      <w:pPr>
        <w:pStyle w:val="Heading2"/>
      </w:pPr>
      <w:bookmarkStart w:id="15" w:name="_Toc61427581"/>
      <w:proofErr w:type="spellStart"/>
      <w:r>
        <w:t>note</w:t>
      </w:r>
      <w:r w:rsidRPr="00281C8E">
        <w:t>_section_accessor</w:t>
      </w:r>
      <w:bookmarkEnd w:id="15"/>
      <w:proofErr w:type="spellEnd"/>
    </w:p>
    <w:p w14:paraId="5EDC787C" w14:textId="77777777" w:rsidR="00320D7D" w:rsidRDefault="00320D7D" w:rsidP="00320D7D">
      <w:pPr>
        <w:pStyle w:val="Heading3"/>
      </w:pPr>
      <w:r w:rsidRPr="00635738">
        <w:t>Member functions</w:t>
      </w:r>
    </w:p>
    <w:tbl>
      <w:tblPr>
        <w:tblStyle w:val="TableGrid"/>
        <w:tblW w:w="9450" w:type="dxa"/>
        <w:tblInd w:w="45" w:type="dxa"/>
        <w:tblCellMar>
          <w:top w:w="75" w:type="dxa"/>
          <w:left w:w="45" w:type="dxa"/>
          <w:right w:w="115" w:type="dxa"/>
        </w:tblCellMar>
        <w:tblLook w:val="04A0" w:firstRow="1" w:lastRow="0" w:firstColumn="1" w:lastColumn="0" w:noHBand="0" w:noVBand="1"/>
      </w:tblPr>
      <w:tblGrid>
        <w:gridCol w:w="5130"/>
        <w:gridCol w:w="4320"/>
      </w:tblGrid>
      <w:tr w:rsidR="00320D7D" w14:paraId="46F735E6" w14:textId="77777777" w:rsidTr="00320D7D">
        <w:trPr>
          <w:trHeight w:val="330"/>
        </w:trPr>
        <w:tc>
          <w:tcPr>
            <w:tcW w:w="5130" w:type="dxa"/>
            <w:tcBorders>
              <w:top w:val="single" w:sz="4" w:space="0" w:color="000000"/>
              <w:left w:val="single" w:sz="4" w:space="0" w:color="000000"/>
              <w:bottom w:val="single" w:sz="4" w:space="0" w:color="000000"/>
              <w:right w:val="single" w:sz="4" w:space="0" w:color="000000"/>
            </w:tcBorders>
          </w:tcPr>
          <w:p w14:paraId="4B0723CF" w14:textId="77777777" w:rsidR="00320D7D" w:rsidRDefault="00320D7D" w:rsidP="00320D7D">
            <w:pPr>
              <w:spacing w:line="276" w:lineRule="auto"/>
              <w:jc w:val="center"/>
            </w:pPr>
            <w:r>
              <w:rPr>
                <w:rFonts w:ascii="Times New Roman" w:eastAsia="Times New Roman" w:hAnsi="Times New Roman" w:cs="Times New Roman"/>
                <w:b/>
              </w:rPr>
              <w:t>Member Function</w:t>
            </w:r>
          </w:p>
        </w:tc>
        <w:tc>
          <w:tcPr>
            <w:tcW w:w="4320" w:type="dxa"/>
            <w:tcBorders>
              <w:top w:val="single" w:sz="4" w:space="0" w:color="000000"/>
              <w:left w:val="single" w:sz="4" w:space="0" w:color="000000"/>
              <w:bottom w:val="single" w:sz="4" w:space="0" w:color="000000"/>
              <w:right w:val="single" w:sz="4" w:space="0" w:color="000000"/>
            </w:tcBorders>
          </w:tcPr>
          <w:p w14:paraId="6BF59237" w14:textId="77777777" w:rsidR="00320D7D" w:rsidRDefault="00320D7D" w:rsidP="00320D7D">
            <w:pPr>
              <w:spacing w:line="276" w:lineRule="auto"/>
              <w:jc w:val="center"/>
            </w:pPr>
            <w:r>
              <w:rPr>
                <w:rFonts w:ascii="Times New Roman" w:eastAsia="Times New Roman" w:hAnsi="Times New Roman" w:cs="Times New Roman"/>
                <w:b/>
              </w:rPr>
              <w:t>Description</w:t>
            </w:r>
          </w:p>
        </w:tc>
      </w:tr>
      <w:tr w:rsidR="00320D7D" w14:paraId="2D675EB7" w14:textId="77777777" w:rsidTr="00320D7D">
        <w:trPr>
          <w:trHeight w:val="530"/>
        </w:trPr>
        <w:tc>
          <w:tcPr>
            <w:tcW w:w="5130" w:type="dxa"/>
            <w:tcBorders>
              <w:top w:val="single" w:sz="4" w:space="0" w:color="000000"/>
              <w:left w:val="single" w:sz="4" w:space="0" w:color="000000"/>
              <w:bottom w:val="single" w:sz="4" w:space="0" w:color="000000"/>
              <w:right w:val="single" w:sz="4" w:space="0" w:color="000000"/>
            </w:tcBorders>
          </w:tcPr>
          <w:p w14:paraId="14DBA461" w14:textId="77777777" w:rsidR="00320D7D" w:rsidRPr="0000207A" w:rsidRDefault="00320D7D" w:rsidP="00320D7D">
            <w:pPr>
              <w:spacing w:line="276" w:lineRule="auto"/>
              <w:rPr>
                <w:rFonts w:ascii="Courier New" w:eastAsia="Courier New" w:hAnsi="Courier New" w:cs="Courier New"/>
                <w:bCs/>
                <w:sz w:val="20"/>
                <w:szCs w:val="20"/>
              </w:rPr>
            </w:pPr>
            <w:proofErr w:type="spellStart"/>
            <w:r>
              <w:rPr>
                <w:rFonts w:ascii="Courier New" w:eastAsia="Courier New" w:hAnsi="Courier New" w:cs="Courier New"/>
                <w:b/>
                <w:sz w:val="20"/>
                <w:szCs w:val="20"/>
              </w:rPr>
              <w:t>note_section_accessor</w:t>
            </w:r>
            <w:proofErr w:type="spellEnd"/>
            <w:r w:rsidRPr="0000207A">
              <w:rPr>
                <w:rFonts w:ascii="Courier New" w:eastAsia="Courier New" w:hAnsi="Courier New" w:cs="Courier New"/>
                <w:bCs/>
                <w:sz w:val="20"/>
                <w:szCs w:val="20"/>
              </w:rPr>
              <w:t>(</w:t>
            </w:r>
          </w:p>
          <w:p w14:paraId="493DDF53" w14:textId="77777777" w:rsidR="00320D7D" w:rsidRPr="0000207A" w:rsidRDefault="00320D7D" w:rsidP="00320D7D">
            <w:pPr>
              <w:spacing w:line="276" w:lineRule="auto"/>
              <w:rPr>
                <w:rFonts w:ascii="Courier New" w:eastAsia="Courier New" w:hAnsi="Courier New" w:cs="Courier New"/>
                <w:bCs/>
                <w:sz w:val="20"/>
                <w:szCs w:val="20"/>
              </w:rPr>
            </w:pPr>
            <w:r w:rsidRPr="0000207A">
              <w:rPr>
                <w:rFonts w:ascii="Courier New" w:eastAsia="Courier New" w:hAnsi="Courier New" w:cs="Courier New"/>
                <w:bCs/>
                <w:sz w:val="20"/>
                <w:szCs w:val="20"/>
              </w:rPr>
              <w:t xml:space="preserve">  const </w:t>
            </w:r>
            <w:proofErr w:type="spellStart"/>
            <w:r w:rsidRPr="0000207A">
              <w:rPr>
                <w:rFonts w:ascii="Courier New" w:eastAsia="Courier New" w:hAnsi="Courier New" w:cs="Courier New"/>
                <w:bCs/>
                <w:sz w:val="20"/>
                <w:szCs w:val="20"/>
              </w:rPr>
              <w:t>elfio</w:t>
            </w:r>
            <w:proofErr w:type="spellEnd"/>
            <w:r w:rsidRPr="0000207A">
              <w:rPr>
                <w:rFonts w:ascii="Courier New" w:eastAsia="Courier New" w:hAnsi="Courier New" w:cs="Courier New"/>
                <w:bCs/>
                <w:sz w:val="20"/>
                <w:szCs w:val="20"/>
              </w:rPr>
              <w:t xml:space="preserve">&amp; </w:t>
            </w:r>
            <w:proofErr w:type="spellStart"/>
            <w:r w:rsidRPr="0000207A">
              <w:rPr>
                <w:rFonts w:ascii="Courier New" w:eastAsia="Courier New" w:hAnsi="Courier New" w:cs="Courier New"/>
                <w:bCs/>
                <w:sz w:val="20"/>
                <w:szCs w:val="20"/>
              </w:rPr>
              <w:t>elf_file</w:t>
            </w:r>
            <w:proofErr w:type="spellEnd"/>
            <w:r w:rsidRPr="0000207A">
              <w:rPr>
                <w:rFonts w:ascii="Courier New" w:eastAsia="Courier New" w:hAnsi="Courier New" w:cs="Courier New"/>
                <w:bCs/>
                <w:sz w:val="20"/>
                <w:szCs w:val="20"/>
              </w:rPr>
              <w:t>_,</w:t>
            </w:r>
          </w:p>
          <w:p w14:paraId="65AD54EF" w14:textId="77777777" w:rsidR="00320D7D" w:rsidRPr="00697651" w:rsidRDefault="00320D7D" w:rsidP="00320D7D">
            <w:pPr>
              <w:spacing w:line="276" w:lineRule="auto"/>
              <w:rPr>
                <w:sz w:val="20"/>
                <w:szCs w:val="20"/>
              </w:rPr>
            </w:pPr>
            <w:r w:rsidRPr="0000207A">
              <w:rPr>
                <w:rFonts w:ascii="Courier New" w:eastAsia="Courier New" w:hAnsi="Courier New" w:cs="Courier New"/>
                <w:bCs/>
                <w:sz w:val="20"/>
                <w:szCs w:val="20"/>
              </w:rPr>
              <w:t xml:space="preserve">  section*     section_ )</w:t>
            </w:r>
          </w:p>
        </w:tc>
        <w:tc>
          <w:tcPr>
            <w:tcW w:w="4320" w:type="dxa"/>
            <w:tcBorders>
              <w:top w:val="single" w:sz="4" w:space="0" w:color="000000"/>
              <w:left w:val="single" w:sz="4" w:space="0" w:color="000000"/>
              <w:bottom w:val="single" w:sz="4" w:space="0" w:color="000000"/>
              <w:right w:val="single" w:sz="4" w:space="0" w:color="000000"/>
            </w:tcBorders>
          </w:tcPr>
          <w:p w14:paraId="45A0303D" w14:textId="77777777" w:rsidR="00320D7D" w:rsidRDefault="00320D7D" w:rsidP="00320D7D">
            <w:pPr>
              <w:spacing w:line="276" w:lineRule="auto"/>
            </w:pPr>
            <w:r>
              <w:t>The constructor</w:t>
            </w:r>
          </w:p>
        </w:tc>
      </w:tr>
      <w:tr w:rsidR="00320D7D" w14:paraId="46DE5D4B" w14:textId="77777777" w:rsidTr="00320D7D">
        <w:trPr>
          <w:trHeight w:val="530"/>
        </w:trPr>
        <w:tc>
          <w:tcPr>
            <w:tcW w:w="5130" w:type="dxa"/>
            <w:tcBorders>
              <w:top w:val="single" w:sz="4" w:space="0" w:color="000000"/>
              <w:left w:val="single" w:sz="4" w:space="0" w:color="000000"/>
              <w:bottom w:val="single" w:sz="4" w:space="0" w:color="000000"/>
              <w:right w:val="single" w:sz="4" w:space="0" w:color="000000"/>
            </w:tcBorders>
          </w:tcPr>
          <w:p w14:paraId="71A9620D" w14:textId="77777777" w:rsidR="00320D7D" w:rsidRPr="00320D7D" w:rsidRDefault="00320D7D" w:rsidP="00320D7D">
            <w:pPr>
              <w:spacing w:line="276" w:lineRule="auto"/>
              <w:rPr>
                <w:rFonts w:ascii="Courier New" w:eastAsia="Courier New" w:hAnsi="Courier New" w:cs="Courier New"/>
                <w:bCs/>
                <w:sz w:val="20"/>
                <w:szCs w:val="20"/>
              </w:rPr>
            </w:pPr>
            <w:proofErr w:type="spellStart"/>
            <w:r w:rsidRPr="00320D7D">
              <w:rPr>
                <w:rFonts w:ascii="Courier New" w:eastAsia="Courier New" w:hAnsi="Courier New" w:cs="Courier New"/>
                <w:bCs/>
                <w:sz w:val="20"/>
                <w:szCs w:val="20"/>
              </w:rPr>
              <w:t>Elf_Word</w:t>
            </w:r>
            <w:proofErr w:type="spellEnd"/>
          </w:p>
          <w:p w14:paraId="0A23892F" w14:textId="77777777" w:rsidR="00320D7D" w:rsidRPr="00697651" w:rsidRDefault="00320D7D" w:rsidP="00320D7D">
            <w:pPr>
              <w:spacing w:line="276" w:lineRule="auto"/>
              <w:rPr>
                <w:rFonts w:ascii="Courier New" w:eastAsia="Courier New" w:hAnsi="Courier New" w:cs="Courier New"/>
                <w:bCs/>
                <w:sz w:val="20"/>
                <w:szCs w:val="20"/>
              </w:rPr>
            </w:pPr>
            <w:proofErr w:type="spellStart"/>
            <w:r w:rsidRPr="00320D7D">
              <w:rPr>
                <w:rFonts w:ascii="Courier New" w:eastAsia="Courier New" w:hAnsi="Courier New" w:cs="Courier New"/>
                <w:b/>
                <w:sz w:val="20"/>
                <w:szCs w:val="20"/>
              </w:rPr>
              <w:t>get_notes_num</w:t>
            </w:r>
            <w:proofErr w:type="spellEnd"/>
            <w:r w:rsidRPr="00320D7D">
              <w:rPr>
                <w:rFonts w:ascii="Courier New" w:eastAsia="Courier New" w:hAnsi="Courier New" w:cs="Courier New"/>
                <w:bCs/>
                <w:sz w:val="20"/>
                <w:szCs w:val="20"/>
              </w:rPr>
              <w:t>()</w:t>
            </w:r>
          </w:p>
        </w:tc>
        <w:tc>
          <w:tcPr>
            <w:tcW w:w="4320" w:type="dxa"/>
            <w:tcBorders>
              <w:top w:val="single" w:sz="4" w:space="0" w:color="000000"/>
              <w:left w:val="single" w:sz="4" w:space="0" w:color="000000"/>
              <w:bottom w:val="single" w:sz="4" w:space="0" w:color="000000"/>
              <w:right w:val="single" w:sz="4" w:space="0" w:color="000000"/>
            </w:tcBorders>
          </w:tcPr>
          <w:p w14:paraId="10527850" w14:textId="77777777" w:rsidR="00320D7D" w:rsidRDefault="00320D7D" w:rsidP="00320D7D">
            <w:pPr>
              <w:spacing w:line="276" w:lineRule="auto"/>
            </w:pPr>
            <w:r>
              <w:t>Retrieves number of note entries in the section</w:t>
            </w:r>
          </w:p>
        </w:tc>
      </w:tr>
      <w:tr w:rsidR="00320D7D" w14:paraId="4FFBEFBF" w14:textId="77777777" w:rsidTr="00320D7D">
        <w:trPr>
          <w:trHeight w:val="530"/>
        </w:trPr>
        <w:tc>
          <w:tcPr>
            <w:tcW w:w="5130" w:type="dxa"/>
            <w:tcBorders>
              <w:top w:val="single" w:sz="4" w:space="0" w:color="000000"/>
              <w:left w:val="single" w:sz="4" w:space="0" w:color="000000"/>
              <w:bottom w:val="single" w:sz="4" w:space="0" w:color="000000"/>
              <w:right w:val="single" w:sz="4" w:space="0" w:color="000000"/>
            </w:tcBorders>
          </w:tcPr>
          <w:p w14:paraId="5BADE3FB" w14:textId="77777777" w:rsidR="00320D7D" w:rsidRPr="00320D7D" w:rsidRDefault="00320D7D" w:rsidP="00320D7D">
            <w:pPr>
              <w:spacing w:line="276" w:lineRule="auto"/>
              <w:rPr>
                <w:rFonts w:ascii="Courier New" w:eastAsia="Courier New" w:hAnsi="Courier New" w:cs="Courier New"/>
                <w:bCs/>
                <w:sz w:val="20"/>
                <w:szCs w:val="20"/>
              </w:rPr>
            </w:pPr>
            <w:r w:rsidRPr="00320D7D">
              <w:rPr>
                <w:rFonts w:ascii="Courier New" w:eastAsia="Courier New" w:hAnsi="Courier New" w:cs="Courier New"/>
                <w:bCs/>
                <w:sz w:val="20"/>
                <w:szCs w:val="20"/>
              </w:rPr>
              <w:t>bool</w:t>
            </w:r>
          </w:p>
          <w:p w14:paraId="390FF6F1" w14:textId="77777777" w:rsidR="00320D7D" w:rsidRDefault="00320D7D" w:rsidP="00320D7D">
            <w:pPr>
              <w:spacing w:line="276" w:lineRule="auto"/>
              <w:rPr>
                <w:rFonts w:ascii="Courier New" w:eastAsia="Courier New" w:hAnsi="Courier New" w:cs="Courier New"/>
                <w:bCs/>
                <w:sz w:val="20"/>
                <w:szCs w:val="20"/>
              </w:rPr>
            </w:pPr>
            <w:proofErr w:type="spellStart"/>
            <w:r w:rsidRPr="00320D7D">
              <w:rPr>
                <w:rFonts w:ascii="Courier New" w:eastAsia="Courier New" w:hAnsi="Courier New" w:cs="Courier New"/>
                <w:b/>
                <w:sz w:val="20"/>
                <w:szCs w:val="20"/>
              </w:rPr>
              <w:t>get_note</w:t>
            </w:r>
            <w:proofErr w:type="spellEnd"/>
            <w:r w:rsidRPr="00320D7D">
              <w:rPr>
                <w:rFonts w:ascii="Courier New" w:eastAsia="Courier New" w:hAnsi="Courier New" w:cs="Courier New"/>
                <w:bCs/>
                <w:sz w:val="20"/>
                <w:szCs w:val="20"/>
              </w:rPr>
              <w:t>(</w:t>
            </w:r>
          </w:p>
          <w:p w14:paraId="34813E76" w14:textId="77777777" w:rsidR="00320D7D" w:rsidRPr="00320D7D" w:rsidRDefault="00320D7D" w:rsidP="00320D7D">
            <w:pPr>
              <w:spacing w:line="276" w:lineRule="auto"/>
              <w:rPr>
                <w:rFonts w:ascii="Courier New" w:eastAsia="Courier New" w:hAnsi="Courier New" w:cs="Courier New"/>
                <w:bCs/>
                <w:sz w:val="20"/>
                <w:szCs w:val="20"/>
              </w:rPr>
            </w:pPr>
            <w:r>
              <w:rPr>
                <w:rFonts w:ascii="Courier New" w:eastAsia="Courier New" w:hAnsi="Courier New" w:cs="Courier New"/>
                <w:bCs/>
                <w:sz w:val="20"/>
                <w:szCs w:val="20"/>
              </w:rPr>
              <w:t xml:space="preserve"> </w:t>
            </w:r>
            <w:r w:rsidRPr="00320D7D">
              <w:rPr>
                <w:rFonts w:ascii="Courier New" w:eastAsia="Courier New" w:hAnsi="Courier New" w:cs="Courier New"/>
                <w:bCs/>
                <w:sz w:val="20"/>
                <w:szCs w:val="20"/>
              </w:rPr>
              <w:t xml:space="preserve"> </w:t>
            </w:r>
            <w:proofErr w:type="spellStart"/>
            <w:r w:rsidRPr="00320D7D">
              <w:rPr>
                <w:rFonts w:ascii="Courier New" w:eastAsia="Courier New" w:hAnsi="Courier New" w:cs="Courier New"/>
                <w:bCs/>
                <w:sz w:val="20"/>
                <w:szCs w:val="20"/>
              </w:rPr>
              <w:t>Elf_Word</w:t>
            </w:r>
            <w:proofErr w:type="spellEnd"/>
            <w:r w:rsidRPr="00320D7D">
              <w:rPr>
                <w:rFonts w:ascii="Courier New" w:eastAsia="Courier New" w:hAnsi="Courier New" w:cs="Courier New"/>
                <w:bCs/>
                <w:sz w:val="20"/>
                <w:szCs w:val="20"/>
              </w:rPr>
              <w:t xml:space="preserve">     index,</w:t>
            </w:r>
          </w:p>
          <w:p w14:paraId="5D461692" w14:textId="77777777" w:rsidR="00320D7D" w:rsidRPr="00320D7D" w:rsidRDefault="00320D7D" w:rsidP="00320D7D">
            <w:pPr>
              <w:spacing w:line="276" w:lineRule="auto"/>
              <w:rPr>
                <w:rFonts w:ascii="Courier New" w:eastAsia="Courier New" w:hAnsi="Courier New" w:cs="Courier New"/>
                <w:bCs/>
                <w:sz w:val="20"/>
                <w:szCs w:val="20"/>
              </w:rPr>
            </w:pPr>
            <w:r w:rsidRPr="00320D7D">
              <w:rPr>
                <w:rFonts w:ascii="Courier New" w:eastAsia="Courier New" w:hAnsi="Courier New" w:cs="Courier New"/>
                <w:bCs/>
                <w:sz w:val="20"/>
                <w:szCs w:val="20"/>
              </w:rPr>
              <w:t xml:space="preserve">  </w:t>
            </w:r>
            <w:proofErr w:type="spellStart"/>
            <w:r w:rsidRPr="00320D7D">
              <w:rPr>
                <w:rFonts w:ascii="Courier New" w:eastAsia="Courier New" w:hAnsi="Courier New" w:cs="Courier New"/>
                <w:bCs/>
                <w:sz w:val="20"/>
                <w:szCs w:val="20"/>
              </w:rPr>
              <w:t>Elf_Word</w:t>
            </w:r>
            <w:proofErr w:type="spellEnd"/>
            <w:r w:rsidRPr="00320D7D">
              <w:rPr>
                <w:rFonts w:ascii="Courier New" w:eastAsia="Courier New" w:hAnsi="Courier New" w:cs="Courier New"/>
                <w:bCs/>
                <w:sz w:val="20"/>
                <w:szCs w:val="20"/>
              </w:rPr>
              <w:t>&amp;    type,</w:t>
            </w:r>
          </w:p>
          <w:p w14:paraId="64DCD9D8" w14:textId="77777777" w:rsidR="00320D7D" w:rsidRPr="00320D7D" w:rsidRDefault="00320D7D" w:rsidP="00320D7D">
            <w:pPr>
              <w:spacing w:line="276" w:lineRule="auto"/>
              <w:rPr>
                <w:rFonts w:ascii="Courier New" w:eastAsia="Courier New" w:hAnsi="Courier New" w:cs="Courier New"/>
                <w:bCs/>
                <w:sz w:val="20"/>
                <w:szCs w:val="20"/>
              </w:rPr>
            </w:pPr>
            <w:r w:rsidRPr="00320D7D">
              <w:rPr>
                <w:rFonts w:ascii="Courier New" w:eastAsia="Courier New" w:hAnsi="Courier New" w:cs="Courier New"/>
                <w:bCs/>
                <w:sz w:val="20"/>
                <w:szCs w:val="20"/>
              </w:rPr>
              <w:t xml:space="preserve">  </w:t>
            </w:r>
            <w:proofErr w:type="gramStart"/>
            <w:r w:rsidRPr="00320D7D">
              <w:rPr>
                <w:rFonts w:ascii="Courier New" w:eastAsia="Courier New" w:hAnsi="Courier New" w:cs="Courier New"/>
                <w:bCs/>
                <w:sz w:val="20"/>
                <w:szCs w:val="20"/>
              </w:rPr>
              <w:t>std::</w:t>
            </w:r>
            <w:proofErr w:type="gramEnd"/>
            <w:r w:rsidRPr="00320D7D">
              <w:rPr>
                <w:rFonts w:ascii="Courier New" w:eastAsia="Courier New" w:hAnsi="Courier New" w:cs="Courier New"/>
                <w:bCs/>
                <w:sz w:val="20"/>
                <w:szCs w:val="20"/>
              </w:rPr>
              <w:t>string&amp; name,</w:t>
            </w:r>
          </w:p>
          <w:p w14:paraId="079E2883" w14:textId="77777777" w:rsidR="00320D7D" w:rsidRPr="00320D7D" w:rsidRDefault="00320D7D" w:rsidP="00320D7D">
            <w:pPr>
              <w:spacing w:line="276" w:lineRule="auto"/>
              <w:rPr>
                <w:rFonts w:ascii="Courier New" w:eastAsia="Courier New" w:hAnsi="Courier New" w:cs="Courier New"/>
                <w:bCs/>
                <w:sz w:val="20"/>
                <w:szCs w:val="20"/>
              </w:rPr>
            </w:pPr>
            <w:r w:rsidRPr="00320D7D">
              <w:rPr>
                <w:rFonts w:ascii="Courier New" w:eastAsia="Courier New" w:hAnsi="Courier New" w:cs="Courier New"/>
                <w:bCs/>
                <w:sz w:val="20"/>
                <w:szCs w:val="20"/>
              </w:rPr>
              <w:t xml:space="preserve">  void*&amp;       desc,</w:t>
            </w:r>
          </w:p>
          <w:p w14:paraId="5984D26D" w14:textId="77777777" w:rsidR="00320D7D" w:rsidRPr="00697651" w:rsidRDefault="00320D7D" w:rsidP="00320D7D">
            <w:pPr>
              <w:spacing w:line="276" w:lineRule="auto"/>
              <w:rPr>
                <w:rFonts w:ascii="Courier New" w:eastAsia="Courier New" w:hAnsi="Courier New" w:cs="Courier New"/>
                <w:bCs/>
                <w:sz w:val="20"/>
                <w:szCs w:val="20"/>
              </w:rPr>
            </w:pPr>
            <w:r w:rsidRPr="00320D7D">
              <w:rPr>
                <w:rFonts w:ascii="Courier New" w:eastAsia="Courier New" w:hAnsi="Courier New" w:cs="Courier New"/>
                <w:bCs/>
                <w:sz w:val="20"/>
                <w:szCs w:val="20"/>
              </w:rPr>
              <w:t xml:space="preserve">  </w:t>
            </w:r>
            <w:proofErr w:type="spellStart"/>
            <w:r w:rsidRPr="00320D7D">
              <w:rPr>
                <w:rFonts w:ascii="Courier New" w:eastAsia="Courier New" w:hAnsi="Courier New" w:cs="Courier New"/>
                <w:bCs/>
                <w:sz w:val="20"/>
                <w:szCs w:val="20"/>
              </w:rPr>
              <w:t>Elf_Word</w:t>
            </w:r>
            <w:proofErr w:type="spellEnd"/>
            <w:r w:rsidRPr="00320D7D">
              <w:rPr>
                <w:rFonts w:ascii="Courier New" w:eastAsia="Courier New" w:hAnsi="Courier New" w:cs="Courier New"/>
                <w:bCs/>
                <w:sz w:val="20"/>
                <w:szCs w:val="20"/>
              </w:rPr>
              <w:t xml:space="preserve">&amp;    </w:t>
            </w:r>
            <w:proofErr w:type="spellStart"/>
            <w:r w:rsidRPr="00320D7D">
              <w:rPr>
                <w:rFonts w:ascii="Courier New" w:eastAsia="Courier New" w:hAnsi="Courier New" w:cs="Courier New"/>
                <w:bCs/>
                <w:sz w:val="20"/>
                <w:szCs w:val="20"/>
              </w:rPr>
              <w:t>descSize</w:t>
            </w:r>
            <w:proofErr w:type="spellEnd"/>
            <w:r w:rsidRPr="00320D7D">
              <w:rPr>
                <w:rFonts w:ascii="Courier New" w:eastAsia="Courier New" w:hAnsi="Courier New" w:cs="Courier New"/>
                <w:bCs/>
                <w:sz w:val="20"/>
                <w:szCs w:val="20"/>
              </w:rPr>
              <w:t xml:space="preserve"> )</w:t>
            </w:r>
          </w:p>
        </w:tc>
        <w:tc>
          <w:tcPr>
            <w:tcW w:w="4320" w:type="dxa"/>
            <w:tcBorders>
              <w:top w:val="single" w:sz="4" w:space="0" w:color="000000"/>
              <w:left w:val="single" w:sz="4" w:space="0" w:color="000000"/>
              <w:bottom w:val="single" w:sz="4" w:space="0" w:color="000000"/>
              <w:right w:val="single" w:sz="4" w:space="0" w:color="000000"/>
            </w:tcBorders>
          </w:tcPr>
          <w:p w14:paraId="57897936" w14:textId="77777777" w:rsidR="00320D7D" w:rsidRDefault="00320D7D" w:rsidP="00D45885">
            <w:pPr>
              <w:spacing w:line="276" w:lineRule="auto"/>
            </w:pPr>
            <w:r>
              <w:t xml:space="preserve">Retrieves </w:t>
            </w:r>
            <w:proofErr w:type="gramStart"/>
            <w:r>
              <w:t>particular note</w:t>
            </w:r>
            <w:proofErr w:type="gramEnd"/>
            <w:r>
              <w:t xml:space="preserve"> by its index</w:t>
            </w:r>
          </w:p>
        </w:tc>
      </w:tr>
      <w:tr w:rsidR="00D45885" w14:paraId="39228EB8" w14:textId="77777777" w:rsidTr="00320D7D">
        <w:trPr>
          <w:trHeight w:val="530"/>
        </w:trPr>
        <w:tc>
          <w:tcPr>
            <w:tcW w:w="5130" w:type="dxa"/>
            <w:tcBorders>
              <w:top w:val="single" w:sz="4" w:space="0" w:color="000000"/>
              <w:left w:val="single" w:sz="4" w:space="0" w:color="000000"/>
              <w:bottom w:val="single" w:sz="4" w:space="0" w:color="000000"/>
              <w:right w:val="single" w:sz="4" w:space="0" w:color="000000"/>
            </w:tcBorders>
          </w:tcPr>
          <w:p w14:paraId="0F295825" w14:textId="77777777" w:rsidR="00D45885" w:rsidRDefault="00D45885" w:rsidP="00D45885">
            <w:pPr>
              <w:spacing w:line="276" w:lineRule="auto"/>
              <w:rPr>
                <w:rFonts w:ascii="Courier New" w:eastAsia="Courier New" w:hAnsi="Courier New" w:cs="Courier New"/>
                <w:bCs/>
                <w:sz w:val="20"/>
                <w:szCs w:val="20"/>
              </w:rPr>
            </w:pPr>
            <w:r>
              <w:rPr>
                <w:rFonts w:ascii="Courier New" w:eastAsia="Courier New" w:hAnsi="Courier New" w:cs="Courier New"/>
                <w:bCs/>
                <w:sz w:val="20"/>
                <w:szCs w:val="20"/>
              </w:rPr>
              <w:t>v</w:t>
            </w:r>
            <w:r w:rsidRPr="00D45885">
              <w:rPr>
                <w:rFonts w:ascii="Courier New" w:eastAsia="Courier New" w:hAnsi="Courier New" w:cs="Courier New"/>
                <w:bCs/>
                <w:sz w:val="20"/>
                <w:szCs w:val="20"/>
              </w:rPr>
              <w:t>oid</w:t>
            </w:r>
          </w:p>
          <w:p w14:paraId="40272A2E" w14:textId="77777777" w:rsidR="00D45885" w:rsidRDefault="00D45885" w:rsidP="00D45885">
            <w:pPr>
              <w:spacing w:line="276" w:lineRule="auto"/>
              <w:rPr>
                <w:rFonts w:ascii="Courier New" w:eastAsia="Courier New" w:hAnsi="Courier New" w:cs="Courier New"/>
                <w:bCs/>
                <w:sz w:val="20"/>
                <w:szCs w:val="20"/>
              </w:rPr>
            </w:pPr>
            <w:proofErr w:type="spellStart"/>
            <w:r w:rsidRPr="00D45885">
              <w:rPr>
                <w:rFonts w:ascii="Courier New" w:eastAsia="Courier New" w:hAnsi="Courier New" w:cs="Courier New"/>
                <w:b/>
                <w:sz w:val="20"/>
                <w:szCs w:val="20"/>
              </w:rPr>
              <w:t>add_note</w:t>
            </w:r>
            <w:proofErr w:type="spellEnd"/>
            <w:r w:rsidRPr="00D45885">
              <w:rPr>
                <w:rFonts w:ascii="Courier New" w:eastAsia="Courier New" w:hAnsi="Courier New" w:cs="Courier New"/>
                <w:bCs/>
                <w:sz w:val="20"/>
                <w:szCs w:val="20"/>
              </w:rPr>
              <w:t>(</w:t>
            </w:r>
          </w:p>
          <w:p w14:paraId="3989FD07" w14:textId="77777777" w:rsidR="00D45885" w:rsidRPr="00D45885" w:rsidRDefault="00D45885" w:rsidP="00D45885">
            <w:pPr>
              <w:spacing w:line="276" w:lineRule="auto"/>
              <w:rPr>
                <w:rFonts w:ascii="Courier New" w:eastAsia="Courier New" w:hAnsi="Courier New" w:cs="Courier New"/>
                <w:bCs/>
                <w:sz w:val="20"/>
                <w:szCs w:val="20"/>
              </w:rPr>
            </w:pPr>
            <w:r>
              <w:rPr>
                <w:rFonts w:ascii="Courier New" w:eastAsia="Courier New" w:hAnsi="Courier New" w:cs="Courier New"/>
                <w:bCs/>
                <w:sz w:val="20"/>
                <w:szCs w:val="20"/>
              </w:rPr>
              <w:t xml:space="preserve"> </w:t>
            </w:r>
            <w:r w:rsidRPr="00D45885">
              <w:rPr>
                <w:rFonts w:ascii="Courier New" w:eastAsia="Courier New" w:hAnsi="Courier New" w:cs="Courier New"/>
                <w:bCs/>
                <w:sz w:val="20"/>
                <w:szCs w:val="20"/>
              </w:rPr>
              <w:t xml:space="preserve"> </w:t>
            </w:r>
            <w:proofErr w:type="spellStart"/>
            <w:r w:rsidRPr="00D45885">
              <w:rPr>
                <w:rFonts w:ascii="Courier New" w:eastAsia="Courier New" w:hAnsi="Courier New" w:cs="Courier New"/>
                <w:bCs/>
                <w:sz w:val="20"/>
                <w:szCs w:val="20"/>
              </w:rPr>
              <w:t>Elf_Word</w:t>
            </w:r>
            <w:proofErr w:type="spellEnd"/>
            <w:r w:rsidRPr="00D45885">
              <w:rPr>
                <w:rFonts w:ascii="Courier New" w:eastAsia="Courier New" w:hAnsi="Courier New" w:cs="Courier New"/>
                <w:bCs/>
                <w:sz w:val="20"/>
                <w:szCs w:val="20"/>
              </w:rPr>
              <w:t xml:space="preserve">           type,</w:t>
            </w:r>
          </w:p>
          <w:p w14:paraId="7DBCD8F8" w14:textId="77777777" w:rsidR="00D45885" w:rsidRPr="00D45885" w:rsidRDefault="00D45885" w:rsidP="00D45885">
            <w:pPr>
              <w:spacing w:line="276" w:lineRule="auto"/>
              <w:rPr>
                <w:rFonts w:ascii="Courier New" w:eastAsia="Courier New" w:hAnsi="Courier New" w:cs="Courier New"/>
                <w:bCs/>
                <w:sz w:val="20"/>
                <w:szCs w:val="20"/>
              </w:rPr>
            </w:pPr>
            <w:r w:rsidRPr="00D45885">
              <w:rPr>
                <w:rFonts w:ascii="Courier New" w:eastAsia="Courier New" w:hAnsi="Courier New" w:cs="Courier New"/>
                <w:bCs/>
                <w:sz w:val="20"/>
                <w:szCs w:val="20"/>
              </w:rPr>
              <w:t xml:space="preserve">  const </w:t>
            </w:r>
            <w:proofErr w:type="gramStart"/>
            <w:r w:rsidRPr="00D45885">
              <w:rPr>
                <w:rFonts w:ascii="Courier New" w:eastAsia="Courier New" w:hAnsi="Courier New" w:cs="Courier New"/>
                <w:bCs/>
                <w:sz w:val="20"/>
                <w:szCs w:val="20"/>
              </w:rPr>
              <w:t>std::</w:t>
            </w:r>
            <w:proofErr w:type="gramEnd"/>
            <w:r w:rsidRPr="00D45885">
              <w:rPr>
                <w:rFonts w:ascii="Courier New" w:eastAsia="Courier New" w:hAnsi="Courier New" w:cs="Courier New"/>
                <w:bCs/>
                <w:sz w:val="20"/>
                <w:szCs w:val="20"/>
              </w:rPr>
              <w:t>string&amp; name,</w:t>
            </w:r>
          </w:p>
          <w:p w14:paraId="50DCA3B8" w14:textId="77777777" w:rsidR="00D45885" w:rsidRPr="00D45885" w:rsidRDefault="00D45885" w:rsidP="00D45885">
            <w:pPr>
              <w:spacing w:line="276" w:lineRule="auto"/>
              <w:rPr>
                <w:rFonts w:ascii="Courier New" w:eastAsia="Courier New" w:hAnsi="Courier New" w:cs="Courier New"/>
                <w:bCs/>
                <w:sz w:val="20"/>
                <w:szCs w:val="20"/>
              </w:rPr>
            </w:pPr>
            <w:r w:rsidRPr="00D45885">
              <w:rPr>
                <w:rFonts w:ascii="Courier New" w:eastAsia="Courier New" w:hAnsi="Courier New" w:cs="Courier New"/>
                <w:bCs/>
                <w:sz w:val="20"/>
                <w:szCs w:val="20"/>
              </w:rPr>
              <w:t xml:space="preserve">  const void*        desc,</w:t>
            </w:r>
          </w:p>
          <w:p w14:paraId="3B81ACF9" w14:textId="77777777" w:rsidR="00D45885" w:rsidRPr="00320D7D" w:rsidRDefault="00D45885" w:rsidP="00D45885">
            <w:pPr>
              <w:spacing w:line="276" w:lineRule="auto"/>
              <w:rPr>
                <w:rFonts w:ascii="Courier New" w:eastAsia="Courier New" w:hAnsi="Courier New" w:cs="Courier New"/>
                <w:bCs/>
                <w:sz w:val="20"/>
                <w:szCs w:val="20"/>
              </w:rPr>
            </w:pPr>
            <w:r w:rsidRPr="00D45885">
              <w:rPr>
                <w:rFonts w:ascii="Courier New" w:eastAsia="Courier New" w:hAnsi="Courier New" w:cs="Courier New"/>
                <w:bCs/>
                <w:sz w:val="20"/>
                <w:szCs w:val="20"/>
              </w:rPr>
              <w:t xml:space="preserve">  </w:t>
            </w:r>
            <w:proofErr w:type="spellStart"/>
            <w:r w:rsidRPr="00D45885">
              <w:rPr>
                <w:rFonts w:ascii="Courier New" w:eastAsia="Courier New" w:hAnsi="Courier New" w:cs="Courier New"/>
                <w:bCs/>
                <w:sz w:val="20"/>
                <w:szCs w:val="20"/>
              </w:rPr>
              <w:t>Elf_Word</w:t>
            </w:r>
            <w:proofErr w:type="spellEnd"/>
            <w:r w:rsidRPr="00D45885">
              <w:rPr>
                <w:rFonts w:ascii="Courier New" w:eastAsia="Courier New" w:hAnsi="Courier New" w:cs="Courier New"/>
                <w:bCs/>
                <w:sz w:val="20"/>
                <w:szCs w:val="20"/>
              </w:rPr>
              <w:t xml:space="preserve">           </w:t>
            </w:r>
            <w:proofErr w:type="spellStart"/>
            <w:r w:rsidRPr="00D45885">
              <w:rPr>
                <w:rFonts w:ascii="Courier New" w:eastAsia="Courier New" w:hAnsi="Courier New" w:cs="Courier New"/>
                <w:bCs/>
                <w:sz w:val="20"/>
                <w:szCs w:val="20"/>
              </w:rPr>
              <w:t>descSize</w:t>
            </w:r>
            <w:proofErr w:type="spellEnd"/>
            <w:r w:rsidRPr="00D45885">
              <w:rPr>
                <w:rFonts w:ascii="Courier New" w:eastAsia="Courier New" w:hAnsi="Courier New" w:cs="Courier New"/>
                <w:bCs/>
                <w:sz w:val="20"/>
                <w:szCs w:val="20"/>
              </w:rPr>
              <w:t xml:space="preserve"> )</w:t>
            </w:r>
          </w:p>
        </w:tc>
        <w:tc>
          <w:tcPr>
            <w:tcW w:w="4320" w:type="dxa"/>
            <w:tcBorders>
              <w:top w:val="single" w:sz="4" w:space="0" w:color="000000"/>
              <w:left w:val="single" w:sz="4" w:space="0" w:color="000000"/>
              <w:bottom w:val="single" w:sz="4" w:space="0" w:color="000000"/>
              <w:right w:val="single" w:sz="4" w:space="0" w:color="000000"/>
            </w:tcBorders>
          </w:tcPr>
          <w:p w14:paraId="78D5B235" w14:textId="77777777" w:rsidR="00D45885" w:rsidRDefault="007D7F95" w:rsidP="00D45885">
            <w:pPr>
              <w:spacing w:line="276" w:lineRule="auto"/>
            </w:pPr>
            <w:r>
              <w:t>Appends the section with a new note</w:t>
            </w:r>
          </w:p>
        </w:tc>
      </w:tr>
    </w:tbl>
    <w:p w14:paraId="7DC9FF3C" w14:textId="1D978629" w:rsidR="00320D7D" w:rsidRDefault="00320D7D" w:rsidP="00A14AD1"/>
    <w:p w14:paraId="5405F85C" w14:textId="09A00797" w:rsidR="000B4D00" w:rsidRDefault="000B4D00" w:rsidP="000B4D00">
      <w:pPr>
        <w:pStyle w:val="Heading2"/>
        <w:numPr>
          <w:ilvl w:val="1"/>
          <w:numId w:val="1"/>
        </w:numPr>
      </w:pPr>
      <w:bookmarkStart w:id="16" w:name="_Toc61427582"/>
      <w:proofErr w:type="spellStart"/>
      <w:r>
        <w:lastRenderedPageBreak/>
        <w:t>modinfo</w:t>
      </w:r>
      <w:r w:rsidRPr="00281C8E">
        <w:t>_section_accessor</w:t>
      </w:r>
      <w:bookmarkEnd w:id="16"/>
      <w:proofErr w:type="spellEnd"/>
    </w:p>
    <w:p w14:paraId="0415C42E" w14:textId="77777777" w:rsidR="000B4D00" w:rsidRDefault="000B4D00" w:rsidP="000B4D00">
      <w:pPr>
        <w:pStyle w:val="Heading3"/>
        <w:numPr>
          <w:ilvl w:val="2"/>
          <w:numId w:val="1"/>
        </w:numPr>
      </w:pPr>
      <w:r w:rsidRPr="00635738">
        <w:t>Member functions</w:t>
      </w:r>
    </w:p>
    <w:tbl>
      <w:tblPr>
        <w:tblStyle w:val="TableGrid"/>
        <w:tblW w:w="9450" w:type="dxa"/>
        <w:tblInd w:w="45" w:type="dxa"/>
        <w:tblCellMar>
          <w:top w:w="75" w:type="dxa"/>
          <w:left w:w="45" w:type="dxa"/>
          <w:right w:w="115" w:type="dxa"/>
        </w:tblCellMar>
        <w:tblLook w:val="04A0" w:firstRow="1" w:lastRow="0" w:firstColumn="1" w:lastColumn="0" w:noHBand="0" w:noVBand="1"/>
      </w:tblPr>
      <w:tblGrid>
        <w:gridCol w:w="5130"/>
        <w:gridCol w:w="4320"/>
      </w:tblGrid>
      <w:tr w:rsidR="000B4D00" w14:paraId="69988409" w14:textId="77777777" w:rsidTr="00295963">
        <w:trPr>
          <w:trHeight w:val="330"/>
        </w:trPr>
        <w:tc>
          <w:tcPr>
            <w:tcW w:w="5130" w:type="dxa"/>
            <w:tcBorders>
              <w:top w:val="single" w:sz="4" w:space="0" w:color="000000"/>
              <w:left w:val="single" w:sz="4" w:space="0" w:color="000000"/>
              <w:bottom w:val="single" w:sz="4" w:space="0" w:color="000000"/>
              <w:right w:val="single" w:sz="4" w:space="0" w:color="000000"/>
            </w:tcBorders>
          </w:tcPr>
          <w:p w14:paraId="5213DB9F" w14:textId="77777777" w:rsidR="000B4D00" w:rsidRDefault="000B4D00" w:rsidP="00295963">
            <w:pPr>
              <w:spacing w:line="276" w:lineRule="auto"/>
              <w:jc w:val="center"/>
            </w:pPr>
            <w:r>
              <w:rPr>
                <w:rFonts w:ascii="Times New Roman" w:eastAsia="Times New Roman" w:hAnsi="Times New Roman" w:cs="Times New Roman"/>
                <w:b/>
              </w:rPr>
              <w:t>Member Function</w:t>
            </w:r>
          </w:p>
        </w:tc>
        <w:tc>
          <w:tcPr>
            <w:tcW w:w="4320" w:type="dxa"/>
            <w:tcBorders>
              <w:top w:val="single" w:sz="4" w:space="0" w:color="000000"/>
              <w:left w:val="single" w:sz="4" w:space="0" w:color="000000"/>
              <w:bottom w:val="single" w:sz="4" w:space="0" w:color="000000"/>
              <w:right w:val="single" w:sz="4" w:space="0" w:color="000000"/>
            </w:tcBorders>
          </w:tcPr>
          <w:p w14:paraId="5EDD4477" w14:textId="77777777" w:rsidR="000B4D00" w:rsidRDefault="000B4D00" w:rsidP="00295963">
            <w:pPr>
              <w:spacing w:line="276" w:lineRule="auto"/>
              <w:jc w:val="center"/>
            </w:pPr>
            <w:r>
              <w:rPr>
                <w:rFonts w:ascii="Times New Roman" w:eastAsia="Times New Roman" w:hAnsi="Times New Roman" w:cs="Times New Roman"/>
                <w:b/>
              </w:rPr>
              <w:t>Description</w:t>
            </w:r>
          </w:p>
        </w:tc>
      </w:tr>
      <w:tr w:rsidR="000B4D00" w14:paraId="602FE380" w14:textId="77777777" w:rsidTr="00295963">
        <w:trPr>
          <w:trHeight w:val="530"/>
        </w:trPr>
        <w:tc>
          <w:tcPr>
            <w:tcW w:w="5130" w:type="dxa"/>
            <w:tcBorders>
              <w:top w:val="single" w:sz="4" w:space="0" w:color="000000"/>
              <w:left w:val="single" w:sz="4" w:space="0" w:color="000000"/>
              <w:bottom w:val="single" w:sz="4" w:space="0" w:color="000000"/>
              <w:right w:val="single" w:sz="4" w:space="0" w:color="000000"/>
            </w:tcBorders>
          </w:tcPr>
          <w:p w14:paraId="1B0E424F" w14:textId="0CE93301" w:rsidR="000B4D00" w:rsidRPr="0000207A" w:rsidRDefault="000B4D00" w:rsidP="00295963">
            <w:pPr>
              <w:spacing w:line="276" w:lineRule="auto"/>
              <w:rPr>
                <w:rFonts w:ascii="Courier New" w:eastAsia="Courier New" w:hAnsi="Courier New" w:cs="Courier New"/>
                <w:bCs/>
                <w:sz w:val="20"/>
                <w:szCs w:val="20"/>
              </w:rPr>
            </w:pPr>
            <w:proofErr w:type="spellStart"/>
            <w:r w:rsidRPr="000B4D00">
              <w:rPr>
                <w:rFonts w:ascii="Courier New" w:eastAsia="Courier New" w:hAnsi="Courier New" w:cs="Courier New"/>
                <w:b/>
                <w:sz w:val="20"/>
                <w:szCs w:val="20"/>
              </w:rPr>
              <w:t>modinfo_section_accessor</w:t>
            </w:r>
            <w:proofErr w:type="spellEnd"/>
            <w:r w:rsidRPr="0000207A">
              <w:rPr>
                <w:rFonts w:ascii="Courier New" w:eastAsia="Courier New" w:hAnsi="Courier New" w:cs="Courier New"/>
                <w:bCs/>
                <w:sz w:val="20"/>
                <w:szCs w:val="20"/>
              </w:rPr>
              <w:t>(</w:t>
            </w:r>
          </w:p>
          <w:p w14:paraId="1E8D142C" w14:textId="1C4D5C57" w:rsidR="000B4D00" w:rsidRPr="00697651" w:rsidRDefault="000B4D00" w:rsidP="00DF5128">
            <w:pPr>
              <w:spacing w:line="276" w:lineRule="auto"/>
              <w:rPr>
                <w:sz w:val="20"/>
                <w:szCs w:val="20"/>
              </w:rPr>
            </w:pPr>
            <w:r w:rsidRPr="0000207A">
              <w:rPr>
                <w:rFonts w:ascii="Courier New" w:eastAsia="Courier New" w:hAnsi="Courier New" w:cs="Courier New"/>
                <w:bCs/>
                <w:sz w:val="20"/>
                <w:szCs w:val="20"/>
              </w:rPr>
              <w:t xml:space="preserve">  section*     section_ )</w:t>
            </w:r>
          </w:p>
        </w:tc>
        <w:tc>
          <w:tcPr>
            <w:tcW w:w="4320" w:type="dxa"/>
            <w:tcBorders>
              <w:top w:val="single" w:sz="4" w:space="0" w:color="000000"/>
              <w:left w:val="single" w:sz="4" w:space="0" w:color="000000"/>
              <w:bottom w:val="single" w:sz="4" w:space="0" w:color="000000"/>
              <w:right w:val="single" w:sz="4" w:space="0" w:color="000000"/>
            </w:tcBorders>
          </w:tcPr>
          <w:p w14:paraId="254B98C1" w14:textId="77777777" w:rsidR="000B4D00" w:rsidRDefault="000B4D00" w:rsidP="00295963">
            <w:pPr>
              <w:spacing w:line="276" w:lineRule="auto"/>
            </w:pPr>
            <w:r>
              <w:t>The constructor</w:t>
            </w:r>
          </w:p>
        </w:tc>
      </w:tr>
      <w:tr w:rsidR="000B4D00" w14:paraId="6B66D5B8" w14:textId="77777777" w:rsidTr="00295963">
        <w:trPr>
          <w:trHeight w:val="530"/>
        </w:trPr>
        <w:tc>
          <w:tcPr>
            <w:tcW w:w="5130" w:type="dxa"/>
            <w:tcBorders>
              <w:top w:val="single" w:sz="4" w:space="0" w:color="000000"/>
              <w:left w:val="single" w:sz="4" w:space="0" w:color="000000"/>
              <w:bottom w:val="single" w:sz="4" w:space="0" w:color="000000"/>
              <w:right w:val="single" w:sz="4" w:space="0" w:color="000000"/>
            </w:tcBorders>
          </w:tcPr>
          <w:p w14:paraId="283798F7" w14:textId="77777777" w:rsidR="000B4D00" w:rsidRPr="00320D7D" w:rsidRDefault="000B4D00" w:rsidP="00295963">
            <w:pPr>
              <w:spacing w:line="276" w:lineRule="auto"/>
              <w:rPr>
                <w:rFonts w:ascii="Courier New" w:eastAsia="Courier New" w:hAnsi="Courier New" w:cs="Courier New"/>
                <w:bCs/>
                <w:sz w:val="20"/>
                <w:szCs w:val="20"/>
              </w:rPr>
            </w:pPr>
            <w:proofErr w:type="spellStart"/>
            <w:r w:rsidRPr="00320D7D">
              <w:rPr>
                <w:rFonts w:ascii="Courier New" w:eastAsia="Courier New" w:hAnsi="Courier New" w:cs="Courier New"/>
                <w:bCs/>
                <w:sz w:val="20"/>
                <w:szCs w:val="20"/>
              </w:rPr>
              <w:t>Elf_Word</w:t>
            </w:r>
            <w:proofErr w:type="spellEnd"/>
          </w:p>
          <w:p w14:paraId="77F4120B" w14:textId="196E1DAA" w:rsidR="000B4D00" w:rsidRPr="00697651" w:rsidRDefault="00E93446" w:rsidP="00295963">
            <w:pPr>
              <w:spacing w:line="276" w:lineRule="auto"/>
              <w:rPr>
                <w:rFonts w:ascii="Courier New" w:eastAsia="Courier New" w:hAnsi="Courier New" w:cs="Courier New"/>
                <w:bCs/>
                <w:sz w:val="20"/>
                <w:szCs w:val="20"/>
              </w:rPr>
            </w:pPr>
            <w:proofErr w:type="spellStart"/>
            <w:r w:rsidRPr="00E93446">
              <w:rPr>
                <w:rFonts w:ascii="Courier New" w:eastAsia="Courier New" w:hAnsi="Courier New" w:cs="Courier New"/>
                <w:b/>
                <w:sz w:val="20"/>
                <w:szCs w:val="20"/>
              </w:rPr>
              <w:t>get_attribute_num</w:t>
            </w:r>
            <w:proofErr w:type="spellEnd"/>
            <w:r w:rsidR="000B4D00" w:rsidRPr="00320D7D">
              <w:rPr>
                <w:rFonts w:ascii="Courier New" w:eastAsia="Courier New" w:hAnsi="Courier New" w:cs="Courier New"/>
                <w:bCs/>
                <w:sz w:val="20"/>
                <w:szCs w:val="20"/>
              </w:rPr>
              <w:t>()</w:t>
            </w:r>
          </w:p>
        </w:tc>
        <w:tc>
          <w:tcPr>
            <w:tcW w:w="4320" w:type="dxa"/>
            <w:tcBorders>
              <w:top w:val="single" w:sz="4" w:space="0" w:color="000000"/>
              <w:left w:val="single" w:sz="4" w:space="0" w:color="000000"/>
              <w:bottom w:val="single" w:sz="4" w:space="0" w:color="000000"/>
              <w:right w:val="single" w:sz="4" w:space="0" w:color="000000"/>
            </w:tcBorders>
          </w:tcPr>
          <w:p w14:paraId="696539C9" w14:textId="307016C6" w:rsidR="000B4D00" w:rsidRDefault="000B4D00" w:rsidP="00295963">
            <w:pPr>
              <w:spacing w:line="276" w:lineRule="auto"/>
            </w:pPr>
            <w:r>
              <w:t xml:space="preserve">Retrieves number of </w:t>
            </w:r>
            <w:r w:rsidR="00E93446">
              <w:t>attributes</w:t>
            </w:r>
            <w:r>
              <w:t xml:space="preserve"> in the section</w:t>
            </w:r>
          </w:p>
        </w:tc>
      </w:tr>
      <w:tr w:rsidR="000B4D00" w14:paraId="0AD41FDE" w14:textId="77777777" w:rsidTr="00295963">
        <w:trPr>
          <w:trHeight w:val="530"/>
        </w:trPr>
        <w:tc>
          <w:tcPr>
            <w:tcW w:w="5130" w:type="dxa"/>
            <w:tcBorders>
              <w:top w:val="single" w:sz="4" w:space="0" w:color="000000"/>
              <w:left w:val="single" w:sz="4" w:space="0" w:color="000000"/>
              <w:bottom w:val="single" w:sz="4" w:space="0" w:color="000000"/>
              <w:right w:val="single" w:sz="4" w:space="0" w:color="000000"/>
            </w:tcBorders>
          </w:tcPr>
          <w:p w14:paraId="6321DDCA" w14:textId="77777777" w:rsidR="000B4D00" w:rsidRPr="00320D7D" w:rsidRDefault="000B4D00" w:rsidP="00295963">
            <w:pPr>
              <w:spacing w:line="276" w:lineRule="auto"/>
              <w:rPr>
                <w:rFonts w:ascii="Courier New" w:eastAsia="Courier New" w:hAnsi="Courier New" w:cs="Courier New"/>
                <w:bCs/>
                <w:sz w:val="20"/>
                <w:szCs w:val="20"/>
              </w:rPr>
            </w:pPr>
            <w:r w:rsidRPr="00320D7D">
              <w:rPr>
                <w:rFonts w:ascii="Courier New" w:eastAsia="Courier New" w:hAnsi="Courier New" w:cs="Courier New"/>
                <w:bCs/>
                <w:sz w:val="20"/>
                <w:szCs w:val="20"/>
              </w:rPr>
              <w:t>bool</w:t>
            </w:r>
          </w:p>
          <w:p w14:paraId="25468898" w14:textId="7D194CAB" w:rsidR="000B4D00" w:rsidRDefault="00E93446" w:rsidP="00295963">
            <w:pPr>
              <w:spacing w:line="276" w:lineRule="auto"/>
              <w:rPr>
                <w:rFonts w:ascii="Courier New" w:eastAsia="Courier New" w:hAnsi="Courier New" w:cs="Courier New"/>
                <w:bCs/>
                <w:sz w:val="20"/>
                <w:szCs w:val="20"/>
              </w:rPr>
            </w:pPr>
            <w:proofErr w:type="spellStart"/>
            <w:r w:rsidRPr="00E93446">
              <w:rPr>
                <w:rFonts w:ascii="Courier New" w:eastAsia="Courier New" w:hAnsi="Courier New" w:cs="Courier New"/>
                <w:b/>
                <w:sz w:val="20"/>
                <w:szCs w:val="20"/>
              </w:rPr>
              <w:t>get_attribute</w:t>
            </w:r>
            <w:proofErr w:type="spellEnd"/>
            <w:r w:rsidR="000B4D00" w:rsidRPr="00320D7D">
              <w:rPr>
                <w:rFonts w:ascii="Courier New" w:eastAsia="Courier New" w:hAnsi="Courier New" w:cs="Courier New"/>
                <w:bCs/>
                <w:sz w:val="20"/>
                <w:szCs w:val="20"/>
              </w:rPr>
              <w:t>(</w:t>
            </w:r>
          </w:p>
          <w:p w14:paraId="5260831B" w14:textId="4B4E247D" w:rsidR="00E93446" w:rsidRDefault="000B4D00" w:rsidP="00295963">
            <w:pPr>
              <w:spacing w:line="276" w:lineRule="auto"/>
              <w:rPr>
                <w:rFonts w:ascii="Courier New" w:eastAsia="Courier New" w:hAnsi="Courier New" w:cs="Courier New"/>
                <w:bCs/>
                <w:sz w:val="20"/>
                <w:szCs w:val="20"/>
              </w:rPr>
            </w:pPr>
            <w:r>
              <w:rPr>
                <w:rFonts w:ascii="Courier New" w:eastAsia="Courier New" w:hAnsi="Courier New" w:cs="Courier New"/>
                <w:bCs/>
                <w:sz w:val="20"/>
                <w:szCs w:val="20"/>
              </w:rPr>
              <w:t xml:space="preserve"> </w:t>
            </w:r>
            <w:r w:rsidRPr="00320D7D">
              <w:rPr>
                <w:rFonts w:ascii="Courier New" w:eastAsia="Courier New" w:hAnsi="Courier New" w:cs="Courier New"/>
                <w:bCs/>
                <w:sz w:val="20"/>
                <w:szCs w:val="20"/>
              </w:rPr>
              <w:t xml:space="preserve"> </w:t>
            </w:r>
            <w:proofErr w:type="spellStart"/>
            <w:r w:rsidR="00E93446" w:rsidRPr="00E93446">
              <w:rPr>
                <w:rFonts w:ascii="Courier New" w:eastAsia="Courier New" w:hAnsi="Courier New" w:cs="Courier New"/>
                <w:bCs/>
                <w:sz w:val="20"/>
                <w:szCs w:val="20"/>
              </w:rPr>
              <w:t>Elf_Word</w:t>
            </w:r>
            <w:proofErr w:type="spellEnd"/>
            <w:r w:rsidR="00E93446" w:rsidRPr="00E93446">
              <w:rPr>
                <w:rFonts w:ascii="Courier New" w:eastAsia="Courier New" w:hAnsi="Courier New" w:cs="Courier New"/>
                <w:bCs/>
                <w:sz w:val="20"/>
                <w:szCs w:val="20"/>
              </w:rPr>
              <w:t xml:space="preserve"> </w:t>
            </w:r>
            <w:r w:rsidR="00E93446">
              <w:rPr>
                <w:rFonts w:ascii="Courier New" w:eastAsia="Courier New" w:hAnsi="Courier New" w:cs="Courier New"/>
                <w:bCs/>
                <w:sz w:val="20"/>
                <w:szCs w:val="20"/>
              </w:rPr>
              <w:t xml:space="preserve">    </w:t>
            </w:r>
            <w:r w:rsidR="00E93446" w:rsidRPr="00E93446">
              <w:rPr>
                <w:rFonts w:ascii="Courier New" w:eastAsia="Courier New" w:hAnsi="Courier New" w:cs="Courier New"/>
                <w:bCs/>
                <w:sz w:val="20"/>
                <w:szCs w:val="20"/>
              </w:rPr>
              <w:t>no,</w:t>
            </w:r>
          </w:p>
          <w:p w14:paraId="3632B47B" w14:textId="77777777" w:rsidR="00E93446" w:rsidRDefault="00E93446" w:rsidP="00295963">
            <w:pPr>
              <w:spacing w:line="276" w:lineRule="auto"/>
              <w:rPr>
                <w:rFonts w:ascii="Courier New" w:eastAsia="Courier New" w:hAnsi="Courier New" w:cs="Courier New"/>
                <w:bCs/>
                <w:sz w:val="20"/>
                <w:szCs w:val="20"/>
              </w:rPr>
            </w:pPr>
            <w:r>
              <w:rPr>
                <w:rFonts w:ascii="Courier New" w:eastAsia="Courier New" w:hAnsi="Courier New" w:cs="Courier New"/>
                <w:bCs/>
                <w:sz w:val="20"/>
                <w:szCs w:val="20"/>
              </w:rPr>
              <w:t xml:space="preserve">  </w:t>
            </w:r>
            <w:proofErr w:type="gramStart"/>
            <w:r w:rsidRPr="00E93446">
              <w:rPr>
                <w:rFonts w:ascii="Courier New" w:eastAsia="Courier New" w:hAnsi="Courier New" w:cs="Courier New"/>
                <w:bCs/>
                <w:sz w:val="20"/>
                <w:szCs w:val="20"/>
              </w:rPr>
              <w:t>std::</w:t>
            </w:r>
            <w:proofErr w:type="gramEnd"/>
            <w:r w:rsidRPr="00E93446">
              <w:rPr>
                <w:rFonts w:ascii="Courier New" w:eastAsia="Courier New" w:hAnsi="Courier New" w:cs="Courier New"/>
                <w:bCs/>
                <w:sz w:val="20"/>
                <w:szCs w:val="20"/>
              </w:rPr>
              <w:t>string&amp; field,</w:t>
            </w:r>
          </w:p>
          <w:p w14:paraId="5258A927" w14:textId="306AB4BE" w:rsidR="000B4D00" w:rsidRDefault="00E93446" w:rsidP="00295963">
            <w:pPr>
              <w:spacing w:line="276" w:lineRule="auto"/>
              <w:rPr>
                <w:rFonts w:ascii="Courier New" w:eastAsia="Courier New" w:hAnsi="Courier New" w:cs="Courier New"/>
                <w:bCs/>
                <w:sz w:val="20"/>
                <w:szCs w:val="20"/>
              </w:rPr>
            </w:pPr>
            <w:r>
              <w:rPr>
                <w:rFonts w:ascii="Courier New" w:eastAsia="Courier New" w:hAnsi="Courier New" w:cs="Courier New"/>
                <w:bCs/>
                <w:sz w:val="20"/>
                <w:szCs w:val="20"/>
              </w:rPr>
              <w:t xml:space="preserve">  </w:t>
            </w:r>
            <w:proofErr w:type="gramStart"/>
            <w:r w:rsidRPr="00E93446">
              <w:rPr>
                <w:rFonts w:ascii="Courier New" w:eastAsia="Courier New" w:hAnsi="Courier New" w:cs="Courier New"/>
                <w:bCs/>
                <w:sz w:val="20"/>
                <w:szCs w:val="20"/>
              </w:rPr>
              <w:t>std::</w:t>
            </w:r>
            <w:proofErr w:type="gramEnd"/>
            <w:r w:rsidRPr="00E93446">
              <w:rPr>
                <w:rFonts w:ascii="Courier New" w:eastAsia="Courier New" w:hAnsi="Courier New" w:cs="Courier New"/>
                <w:bCs/>
                <w:sz w:val="20"/>
                <w:szCs w:val="20"/>
              </w:rPr>
              <w:t>string&amp; value</w:t>
            </w:r>
            <w:r w:rsidR="000B4D00" w:rsidRPr="00320D7D">
              <w:rPr>
                <w:rFonts w:ascii="Courier New" w:eastAsia="Courier New" w:hAnsi="Courier New" w:cs="Courier New"/>
                <w:bCs/>
                <w:sz w:val="20"/>
                <w:szCs w:val="20"/>
              </w:rPr>
              <w:t xml:space="preserve"> )</w:t>
            </w:r>
          </w:p>
          <w:p w14:paraId="08A4A4E2" w14:textId="77777777" w:rsidR="00E93446" w:rsidRDefault="00E93446" w:rsidP="00295963">
            <w:pPr>
              <w:spacing w:line="276" w:lineRule="auto"/>
              <w:rPr>
                <w:rFonts w:ascii="Courier New" w:eastAsia="Courier New" w:hAnsi="Courier New" w:cs="Courier New"/>
                <w:bCs/>
                <w:sz w:val="20"/>
                <w:szCs w:val="20"/>
              </w:rPr>
            </w:pPr>
          </w:p>
          <w:p w14:paraId="44E252BE" w14:textId="77777777" w:rsidR="00E93446" w:rsidRPr="00320D7D" w:rsidRDefault="00E93446" w:rsidP="00E93446">
            <w:pPr>
              <w:spacing w:line="276" w:lineRule="auto"/>
              <w:rPr>
                <w:rFonts w:ascii="Courier New" w:eastAsia="Courier New" w:hAnsi="Courier New" w:cs="Courier New"/>
                <w:bCs/>
                <w:sz w:val="20"/>
                <w:szCs w:val="20"/>
              </w:rPr>
            </w:pPr>
            <w:r w:rsidRPr="00320D7D">
              <w:rPr>
                <w:rFonts w:ascii="Courier New" w:eastAsia="Courier New" w:hAnsi="Courier New" w:cs="Courier New"/>
                <w:bCs/>
                <w:sz w:val="20"/>
                <w:szCs w:val="20"/>
              </w:rPr>
              <w:t>bool</w:t>
            </w:r>
          </w:p>
          <w:p w14:paraId="398D2AE0" w14:textId="77777777" w:rsidR="00E93446" w:rsidRDefault="00E93446" w:rsidP="00E93446">
            <w:pPr>
              <w:spacing w:line="276" w:lineRule="auto"/>
              <w:rPr>
                <w:rFonts w:ascii="Courier New" w:eastAsia="Courier New" w:hAnsi="Courier New" w:cs="Courier New"/>
                <w:bCs/>
                <w:sz w:val="20"/>
                <w:szCs w:val="20"/>
              </w:rPr>
            </w:pPr>
            <w:proofErr w:type="spellStart"/>
            <w:r w:rsidRPr="00E93446">
              <w:rPr>
                <w:rFonts w:ascii="Courier New" w:eastAsia="Courier New" w:hAnsi="Courier New" w:cs="Courier New"/>
                <w:b/>
                <w:sz w:val="20"/>
                <w:szCs w:val="20"/>
              </w:rPr>
              <w:t>get_attribute</w:t>
            </w:r>
            <w:proofErr w:type="spellEnd"/>
            <w:r w:rsidRPr="00320D7D">
              <w:rPr>
                <w:rFonts w:ascii="Courier New" w:eastAsia="Courier New" w:hAnsi="Courier New" w:cs="Courier New"/>
                <w:bCs/>
                <w:sz w:val="20"/>
                <w:szCs w:val="20"/>
              </w:rPr>
              <w:t>(</w:t>
            </w:r>
          </w:p>
          <w:p w14:paraId="1B41B8F3" w14:textId="5B7AD20E" w:rsidR="00E93446" w:rsidRDefault="00E93446" w:rsidP="00E93446">
            <w:pPr>
              <w:spacing w:line="276" w:lineRule="auto"/>
              <w:rPr>
                <w:rFonts w:ascii="Courier New" w:eastAsia="Courier New" w:hAnsi="Courier New" w:cs="Courier New"/>
                <w:bCs/>
                <w:sz w:val="20"/>
                <w:szCs w:val="20"/>
              </w:rPr>
            </w:pPr>
            <w:r>
              <w:rPr>
                <w:rFonts w:ascii="Courier New" w:eastAsia="Courier New" w:hAnsi="Courier New" w:cs="Courier New"/>
                <w:bCs/>
                <w:sz w:val="20"/>
                <w:szCs w:val="20"/>
              </w:rPr>
              <w:t xml:space="preserve">  </w:t>
            </w:r>
            <w:proofErr w:type="gramStart"/>
            <w:r w:rsidRPr="00E93446">
              <w:rPr>
                <w:rFonts w:ascii="Courier New" w:eastAsia="Courier New" w:hAnsi="Courier New" w:cs="Courier New"/>
                <w:bCs/>
                <w:sz w:val="20"/>
                <w:szCs w:val="20"/>
              </w:rPr>
              <w:t>std::</w:t>
            </w:r>
            <w:proofErr w:type="gramEnd"/>
            <w:r w:rsidRPr="00E93446">
              <w:rPr>
                <w:rFonts w:ascii="Courier New" w:eastAsia="Courier New" w:hAnsi="Courier New" w:cs="Courier New"/>
                <w:bCs/>
                <w:sz w:val="20"/>
                <w:szCs w:val="20"/>
              </w:rPr>
              <w:t xml:space="preserve">string </w:t>
            </w:r>
            <w:r>
              <w:rPr>
                <w:rFonts w:ascii="Courier New" w:eastAsia="Courier New" w:hAnsi="Courier New" w:cs="Courier New"/>
                <w:bCs/>
                <w:sz w:val="20"/>
                <w:szCs w:val="20"/>
              </w:rPr>
              <w:t xml:space="preserve"> </w:t>
            </w:r>
            <w:r w:rsidRPr="00E93446">
              <w:rPr>
                <w:rFonts w:ascii="Courier New" w:eastAsia="Courier New" w:hAnsi="Courier New" w:cs="Courier New"/>
                <w:bCs/>
                <w:sz w:val="20"/>
                <w:szCs w:val="20"/>
              </w:rPr>
              <w:t>field,</w:t>
            </w:r>
          </w:p>
          <w:p w14:paraId="1063355C" w14:textId="0FDAA103" w:rsidR="00E93446" w:rsidRPr="00697651" w:rsidRDefault="00E93446" w:rsidP="00DF5128">
            <w:pPr>
              <w:spacing w:line="276" w:lineRule="auto"/>
              <w:rPr>
                <w:rFonts w:ascii="Courier New" w:eastAsia="Courier New" w:hAnsi="Courier New" w:cs="Courier New"/>
                <w:bCs/>
                <w:sz w:val="20"/>
                <w:szCs w:val="20"/>
              </w:rPr>
            </w:pPr>
            <w:r>
              <w:rPr>
                <w:rFonts w:ascii="Courier New" w:eastAsia="Courier New" w:hAnsi="Courier New" w:cs="Courier New"/>
                <w:bCs/>
                <w:sz w:val="20"/>
                <w:szCs w:val="20"/>
              </w:rPr>
              <w:t xml:space="preserve">  </w:t>
            </w:r>
            <w:proofErr w:type="gramStart"/>
            <w:r w:rsidRPr="00E93446">
              <w:rPr>
                <w:rFonts w:ascii="Courier New" w:eastAsia="Courier New" w:hAnsi="Courier New" w:cs="Courier New"/>
                <w:bCs/>
                <w:sz w:val="20"/>
                <w:szCs w:val="20"/>
              </w:rPr>
              <w:t>std::</w:t>
            </w:r>
            <w:proofErr w:type="gramEnd"/>
            <w:r w:rsidRPr="00E93446">
              <w:rPr>
                <w:rFonts w:ascii="Courier New" w:eastAsia="Courier New" w:hAnsi="Courier New" w:cs="Courier New"/>
                <w:bCs/>
                <w:sz w:val="20"/>
                <w:szCs w:val="20"/>
              </w:rPr>
              <w:t>string&amp; value</w:t>
            </w:r>
            <w:r w:rsidRPr="00320D7D">
              <w:rPr>
                <w:rFonts w:ascii="Courier New" w:eastAsia="Courier New" w:hAnsi="Courier New" w:cs="Courier New"/>
                <w:bCs/>
                <w:sz w:val="20"/>
                <w:szCs w:val="20"/>
              </w:rPr>
              <w:t xml:space="preserve"> )</w:t>
            </w:r>
          </w:p>
        </w:tc>
        <w:tc>
          <w:tcPr>
            <w:tcW w:w="4320" w:type="dxa"/>
            <w:tcBorders>
              <w:top w:val="single" w:sz="4" w:space="0" w:color="000000"/>
              <w:left w:val="single" w:sz="4" w:space="0" w:color="000000"/>
              <w:bottom w:val="single" w:sz="4" w:space="0" w:color="000000"/>
              <w:right w:val="single" w:sz="4" w:space="0" w:color="000000"/>
            </w:tcBorders>
          </w:tcPr>
          <w:p w14:paraId="4902C88A" w14:textId="7955EDDC" w:rsidR="000B4D00" w:rsidRDefault="000B4D00" w:rsidP="00295963">
            <w:pPr>
              <w:spacing w:line="276" w:lineRule="auto"/>
            </w:pPr>
            <w:r>
              <w:t xml:space="preserve">Retrieves </w:t>
            </w:r>
            <w:r w:rsidR="00E93446">
              <w:t>attribute</w:t>
            </w:r>
            <w:r>
              <w:t xml:space="preserve"> by its index</w:t>
            </w:r>
            <w:r w:rsidR="00E93446">
              <w:t xml:space="preserve"> or field name</w:t>
            </w:r>
          </w:p>
        </w:tc>
      </w:tr>
      <w:tr w:rsidR="000B4D00" w14:paraId="2483097E" w14:textId="77777777" w:rsidTr="00295963">
        <w:trPr>
          <w:trHeight w:val="530"/>
        </w:trPr>
        <w:tc>
          <w:tcPr>
            <w:tcW w:w="5130" w:type="dxa"/>
            <w:tcBorders>
              <w:top w:val="single" w:sz="4" w:space="0" w:color="000000"/>
              <w:left w:val="single" w:sz="4" w:space="0" w:color="000000"/>
              <w:bottom w:val="single" w:sz="4" w:space="0" w:color="000000"/>
              <w:right w:val="single" w:sz="4" w:space="0" w:color="000000"/>
            </w:tcBorders>
          </w:tcPr>
          <w:p w14:paraId="67D2B5B7" w14:textId="77777777" w:rsidR="00E93446" w:rsidRDefault="00E93446" w:rsidP="00295963">
            <w:pPr>
              <w:spacing w:line="276" w:lineRule="auto"/>
              <w:rPr>
                <w:rFonts w:ascii="Courier New" w:eastAsia="Courier New" w:hAnsi="Courier New" w:cs="Courier New"/>
                <w:bCs/>
                <w:sz w:val="20"/>
                <w:szCs w:val="20"/>
              </w:rPr>
            </w:pPr>
            <w:proofErr w:type="spellStart"/>
            <w:r w:rsidRPr="00E93446">
              <w:rPr>
                <w:rFonts w:ascii="Courier New" w:eastAsia="Courier New" w:hAnsi="Courier New" w:cs="Courier New"/>
                <w:bCs/>
                <w:sz w:val="20"/>
                <w:szCs w:val="20"/>
              </w:rPr>
              <w:t>Elf_Word</w:t>
            </w:r>
            <w:proofErr w:type="spellEnd"/>
          </w:p>
          <w:p w14:paraId="13A6D9B8" w14:textId="77777777" w:rsidR="00E93446" w:rsidRDefault="00E93446" w:rsidP="00295963">
            <w:pPr>
              <w:spacing w:line="276" w:lineRule="auto"/>
              <w:rPr>
                <w:rFonts w:ascii="Courier New" w:eastAsia="Courier New" w:hAnsi="Courier New" w:cs="Courier New"/>
                <w:bCs/>
                <w:sz w:val="20"/>
                <w:szCs w:val="20"/>
              </w:rPr>
            </w:pPr>
            <w:proofErr w:type="spellStart"/>
            <w:r w:rsidRPr="00077782">
              <w:rPr>
                <w:rFonts w:ascii="Courier New" w:eastAsia="Courier New" w:hAnsi="Courier New" w:cs="Courier New"/>
                <w:b/>
                <w:sz w:val="20"/>
                <w:szCs w:val="20"/>
              </w:rPr>
              <w:t>add_attribute</w:t>
            </w:r>
            <w:proofErr w:type="spellEnd"/>
            <w:r w:rsidRPr="00E93446">
              <w:rPr>
                <w:rFonts w:ascii="Courier New" w:eastAsia="Courier New" w:hAnsi="Courier New" w:cs="Courier New"/>
                <w:bCs/>
                <w:sz w:val="20"/>
                <w:szCs w:val="20"/>
              </w:rPr>
              <w:t>(</w:t>
            </w:r>
          </w:p>
          <w:p w14:paraId="50C46434" w14:textId="3DBAA591" w:rsidR="00E93446" w:rsidRDefault="00E93446" w:rsidP="00295963">
            <w:pPr>
              <w:spacing w:line="276" w:lineRule="auto"/>
              <w:rPr>
                <w:rFonts w:ascii="Courier New" w:eastAsia="Courier New" w:hAnsi="Courier New" w:cs="Courier New"/>
                <w:bCs/>
                <w:sz w:val="20"/>
                <w:szCs w:val="20"/>
              </w:rPr>
            </w:pPr>
            <w:r>
              <w:rPr>
                <w:rFonts w:ascii="Courier New" w:eastAsia="Courier New" w:hAnsi="Courier New" w:cs="Courier New"/>
                <w:bCs/>
                <w:sz w:val="20"/>
                <w:szCs w:val="20"/>
              </w:rPr>
              <w:t xml:space="preserve">  </w:t>
            </w:r>
            <w:proofErr w:type="gramStart"/>
            <w:r w:rsidRPr="00E93446">
              <w:rPr>
                <w:rFonts w:ascii="Courier New" w:eastAsia="Courier New" w:hAnsi="Courier New" w:cs="Courier New"/>
                <w:bCs/>
                <w:sz w:val="20"/>
                <w:szCs w:val="20"/>
              </w:rPr>
              <w:t>std::</w:t>
            </w:r>
            <w:proofErr w:type="gramEnd"/>
            <w:r w:rsidRPr="00E93446">
              <w:rPr>
                <w:rFonts w:ascii="Courier New" w:eastAsia="Courier New" w:hAnsi="Courier New" w:cs="Courier New"/>
                <w:bCs/>
                <w:sz w:val="20"/>
                <w:szCs w:val="20"/>
              </w:rPr>
              <w:t>string field,</w:t>
            </w:r>
          </w:p>
          <w:p w14:paraId="1B75A65B" w14:textId="04800133" w:rsidR="000B4D00" w:rsidRPr="00320D7D" w:rsidRDefault="00E93446" w:rsidP="00295963">
            <w:pPr>
              <w:spacing w:line="276" w:lineRule="auto"/>
              <w:rPr>
                <w:rFonts w:ascii="Courier New" w:eastAsia="Courier New" w:hAnsi="Courier New" w:cs="Courier New"/>
                <w:bCs/>
                <w:sz w:val="20"/>
                <w:szCs w:val="20"/>
              </w:rPr>
            </w:pPr>
            <w:r>
              <w:rPr>
                <w:rFonts w:ascii="Courier New" w:eastAsia="Courier New" w:hAnsi="Courier New" w:cs="Courier New"/>
                <w:bCs/>
                <w:sz w:val="20"/>
                <w:szCs w:val="20"/>
              </w:rPr>
              <w:t xml:space="preserve">  </w:t>
            </w:r>
            <w:proofErr w:type="gramStart"/>
            <w:r w:rsidRPr="00E93446">
              <w:rPr>
                <w:rFonts w:ascii="Courier New" w:eastAsia="Courier New" w:hAnsi="Courier New" w:cs="Courier New"/>
                <w:bCs/>
                <w:sz w:val="20"/>
                <w:szCs w:val="20"/>
              </w:rPr>
              <w:t>std::</w:t>
            </w:r>
            <w:proofErr w:type="gramEnd"/>
            <w:r w:rsidRPr="00E93446">
              <w:rPr>
                <w:rFonts w:ascii="Courier New" w:eastAsia="Courier New" w:hAnsi="Courier New" w:cs="Courier New"/>
                <w:bCs/>
                <w:sz w:val="20"/>
                <w:szCs w:val="20"/>
              </w:rPr>
              <w:t>string value )</w:t>
            </w:r>
          </w:p>
        </w:tc>
        <w:tc>
          <w:tcPr>
            <w:tcW w:w="4320" w:type="dxa"/>
            <w:tcBorders>
              <w:top w:val="single" w:sz="4" w:space="0" w:color="000000"/>
              <w:left w:val="single" w:sz="4" w:space="0" w:color="000000"/>
              <w:bottom w:val="single" w:sz="4" w:space="0" w:color="000000"/>
              <w:right w:val="single" w:sz="4" w:space="0" w:color="000000"/>
            </w:tcBorders>
          </w:tcPr>
          <w:p w14:paraId="0B7BB95E" w14:textId="4ADD9F32" w:rsidR="000B4D00" w:rsidRDefault="000B4D00" w:rsidP="00295963">
            <w:pPr>
              <w:spacing w:line="276" w:lineRule="auto"/>
            </w:pPr>
            <w:r>
              <w:t xml:space="preserve">Appends the section with a new </w:t>
            </w:r>
            <w:r w:rsidR="00E93446">
              <w:t>attribute</w:t>
            </w:r>
          </w:p>
        </w:tc>
      </w:tr>
    </w:tbl>
    <w:p w14:paraId="15A691DA" w14:textId="77777777" w:rsidR="002D2366" w:rsidRDefault="002D2366" w:rsidP="002D2366"/>
    <w:p w14:paraId="323621ED" w14:textId="0D7C4A5A" w:rsidR="002D2366" w:rsidRDefault="002D2366" w:rsidP="002D2366">
      <w:pPr>
        <w:pStyle w:val="Heading2"/>
        <w:numPr>
          <w:ilvl w:val="1"/>
          <w:numId w:val="1"/>
        </w:numPr>
      </w:pPr>
      <w:bookmarkStart w:id="17" w:name="_Toc61427583"/>
      <w:proofErr w:type="spellStart"/>
      <w:r>
        <w:t>array</w:t>
      </w:r>
      <w:r w:rsidRPr="00281C8E">
        <w:t>_section_accessor</w:t>
      </w:r>
      <w:bookmarkEnd w:id="17"/>
      <w:proofErr w:type="spellEnd"/>
    </w:p>
    <w:p w14:paraId="61C050BF" w14:textId="77777777" w:rsidR="002D2366" w:rsidRDefault="002D2366" w:rsidP="002D2366">
      <w:pPr>
        <w:pStyle w:val="Heading3"/>
        <w:numPr>
          <w:ilvl w:val="2"/>
          <w:numId w:val="1"/>
        </w:numPr>
      </w:pPr>
      <w:r w:rsidRPr="00635738">
        <w:t>Member functions</w:t>
      </w:r>
    </w:p>
    <w:tbl>
      <w:tblPr>
        <w:tblStyle w:val="TableGrid"/>
        <w:tblW w:w="9450" w:type="dxa"/>
        <w:tblInd w:w="45" w:type="dxa"/>
        <w:tblCellMar>
          <w:top w:w="75" w:type="dxa"/>
          <w:left w:w="45" w:type="dxa"/>
          <w:right w:w="115" w:type="dxa"/>
        </w:tblCellMar>
        <w:tblLook w:val="04A0" w:firstRow="1" w:lastRow="0" w:firstColumn="1" w:lastColumn="0" w:noHBand="0" w:noVBand="1"/>
      </w:tblPr>
      <w:tblGrid>
        <w:gridCol w:w="5130"/>
        <w:gridCol w:w="4320"/>
      </w:tblGrid>
      <w:tr w:rsidR="002D2366" w14:paraId="793FE6B5" w14:textId="77777777" w:rsidTr="002D2366">
        <w:trPr>
          <w:trHeight w:val="330"/>
        </w:trPr>
        <w:tc>
          <w:tcPr>
            <w:tcW w:w="5130" w:type="dxa"/>
            <w:tcBorders>
              <w:top w:val="single" w:sz="4" w:space="0" w:color="000000"/>
              <w:left w:val="single" w:sz="4" w:space="0" w:color="000000"/>
              <w:bottom w:val="single" w:sz="4" w:space="0" w:color="000000"/>
              <w:right w:val="single" w:sz="4" w:space="0" w:color="000000"/>
            </w:tcBorders>
          </w:tcPr>
          <w:p w14:paraId="29E68C73" w14:textId="77777777" w:rsidR="002D2366" w:rsidRDefault="002D2366" w:rsidP="002D2366">
            <w:pPr>
              <w:spacing w:line="276" w:lineRule="auto"/>
              <w:jc w:val="center"/>
            </w:pPr>
            <w:r>
              <w:rPr>
                <w:rFonts w:ascii="Times New Roman" w:eastAsia="Times New Roman" w:hAnsi="Times New Roman" w:cs="Times New Roman"/>
                <w:b/>
              </w:rPr>
              <w:t>Member Function</w:t>
            </w:r>
          </w:p>
        </w:tc>
        <w:tc>
          <w:tcPr>
            <w:tcW w:w="4320" w:type="dxa"/>
            <w:tcBorders>
              <w:top w:val="single" w:sz="4" w:space="0" w:color="000000"/>
              <w:left w:val="single" w:sz="4" w:space="0" w:color="000000"/>
              <w:bottom w:val="single" w:sz="4" w:space="0" w:color="000000"/>
              <w:right w:val="single" w:sz="4" w:space="0" w:color="000000"/>
            </w:tcBorders>
          </w:tcPr>
          <w:p w14:paraId="0CA6E22F" w14:textId="77777777" w:rsidR="002D2366" w:rsidRDefault="002D2366" w:rsidP="002D2366">
            <w:pPr>
              <w:spacing w:line="276" w:lineRule="auto"/>
              <w:jc w:val="center"/>
            </w:pPr>
            <w:r>
              <w:rPr>
                <w:rFonts w:ascii="Times New Roman" w:eastAsia="Times New Roman" w:hAnsi="Times New Roman" w:cs="Times New Roman"/>
                <w:b/>
              </w:rPr>
              <w:t>Description</w:t>
            </w:r>
          </w:p>
        </w:tc>
      </w:tr>
      <w:tr w:rsidR="002D2366" w14:paraId="30BA3F71" w14:textId="77777777" w:rsidTr="002D2366">
        <w:trPr>
          <w:trHeight w:val="530"/>
        </w:trPr>
        <w:tc>
          <w:tcPr>
            <w:tcW w:w="5130" w:type="dxa"/>
            <w:tcBorders>
              <w:top w:val="single" w:sz="4" w:space="0" w:color="000000"/>
              <w:left w:val="single" w:sz="4" w:space="0" w:color="000000"/>
              <w:bottom w:val="single" w:sz="4" w:space="0" w:color="000000"/>
              <w:right w:val="single" w:sz="4" w:space="0" w:color="000000"/>
            </w:tcBorders>
          </w:tcPr>
          <w:p w14:paraId="2382B274" w14:textId="1A70538A" w:rsidR="002D2366" w:rsidRPr="0000207A" w:rsidRDefault="002D2366" w:rsidP="002D2366">
            <w:pPr>
              <w:spacing w:line="276" w:lineRule="auto"/>
              <w:rPr>
                <w:rFonts w:ascii="Courier New" w:eastAsia="Courier New" w:hAnsi="Courier New" w:cs="Courier New"/>
                <w:bCs/>
                <w:sz w:val="20"/>
                <w:szCs w:val="20"/>
              </w:rPr>
            </w:pPr>
            <w:proofErr w:type="spellStart"/>
            <w:r>
              <w:rPr>
                <w:rFonts w:ascii="Courier New" w:eastAsia="Courier New" w:hAnsi="Courier New" w:cs="Courier New"/>
                <w:b/>
                <w:sz w:val="20"/>
                <w:szCs w:val="20"/>
              </w:rPr>
              <w:t>array</w:t>
            </w:r>
            <w:r w:rsidRPr="000B4D00">
              <w:rPr>
                <w:rFonts w:ascii="Courier New" w:eastAsia="Courier New" w:hAnsi="Courier New" w:cs="Courier New"/>
                <w:b/>
                <w:sz w:val="20"/>
                <w:szCs w:val="20"/>
              </w:rPr>
              <w:t>_section_accessor</w:t>
            </w:r>
            <w:proofErr w:type="spellEnd"/>
            <w:r w:rsidRPr="0000207A">
              <w:rPr>
                <w:rFonts w:ascii="Courier New" w:eastAsia="Courier New" w:hAnsi="Courier New" w:cs="Courier New"/>
                <w:bCs/>
                <w:sz w:val="20"/>
                <w:szCs w:val="20"/>
              </w:rPr>
              <w:t>(</w:t>
            </w:r>
          </w:p>
          <w:p w14:paraId="6804D9FD" w14:textId="77777777" w:rsidR="002D2366" w:rsidRPr="00697651" w:rsidRDefault="002D2366" w:rsidP="002D2366">
            <w:pPr>
              <w:spacing w:line="276" w:lineRule="auto"/>
              <w:rPr>
                <w:sz w:val="20"/>
                <w:szCs w:val="20"/>
              </w:rPr>
            </w:pPr>
            <w:r w:rsidRPr="0000207A">
              <w:rPr>
                <w:rFonts w:ascii="Courier New" w:eastAsia="Courier New" w:hAnsi="Courier New" w:cs="Courier New"/>
                <w:bCs/>
                <w:sz w:val="20"/>
                <w:szCs w:val="20"/>
              </w:rPr>
              <w:t xml:space="preserve">  section*     section_ )</w:t>
            </w:r>
          </w:p>
        </w:tc>
        <w:tc>
          <w:tcPr>
            <w:tcW w:w="4320" w:type="dxa"/>
            <w:tcBorders>
              <w:top w:val="single" w:sz="4" w:space="0" w:color="000000"/>
              <w:left w:val="single" w:sz="4" w:space="0" w:color="000000"/>
              <w:bottom w:val="single" w:sz="4" w:space="0" w:color="000000"/>
              <w:right w:val="single" w:sz="4" w:space="0" w:color="000000"/>
            </w:tcBorders>
          </w:tcPr>
          <w:p w14:paraId="1D2BB48D" w14:textId="168FA63E" w:rsidR="002D2366" w:rsidRDefault="002D2366" w:rsidP="002D2366">
            <w:pPr>
              <w:spacing w:line="276" w:lineRule="auto"/>
            </w:pPr>
            <w:r>
              <w:t>The constructor</w:t>
            </w:r>
            <w:r w:rsidR="00F8735E">
              <w:t xml:space="preserve"> for array section (such as “.</w:t>
            </w:r>
            <w:proofErr w:type="spellStart"/>
            <w:r w:rsidR="00F8735E">
              <w:t>init_array</w:t>
            </w:r>
            <w:proofErr w:type="spellEnd"/>
            <w:r w:rsidR="00F8735E">
              <w:t>”, “.</w:t>
            </w:r>
            <w:proofErr w:type="spellStart"/>
            <w:r w:rsidR="00F8735E">
              <w:t>fini_array</w:t>
            </w:r>
            <w:proofErr w:type="spellEnd"/>
            <w:r w:rsidR="00F8735E">
              <w:t>”, “.</w:t>
            </w:r>
            <w:proofErr w:type="spellStart"/>
            <w:r w:rsidR="00F8735E">
              <w:t>ctors</w:t>
            </w:r>
            <w:proofErr w:type="spellEnd"/>
            <w:r w:rsidR="00F8735E">
              <w:t>” and “.</w:t>
            </w:r>
            <w:proofErr w:type="spellStart"/>
            <w:r w:rsidR="00F8735E">
              <w:t>dtors</w:t>
            </w:r>
            <w:proofErr w:type="spellEnd"/>
            <w:r w:rsidR="00F8735E">
              <w:t>”) accessor</w:t>
            </w:r>
          </w:p>
        </w:tc>
      </w:tr>
      <w:tr w:rsidR="002D2366" w14:paraId="619B34EA" w14:textId="77777777" w:rsidTr="002D2366">
        <w:trPr>
          <w:trHeight w:val="530"/>
        </w:trPr>
        <w:tc>
          <w:tcPr>
            <w:tcW w:w="5130" w:type="dxa"/>
            <w:tcBorders>
              <w:top w:val="single" w:sz="4" w:space="0" w:color="000000"/>
              <w:left w:val="single" w:sz="4" w:space="0" w:color="000000"/>
              <w:bottom w:val="single" w:sz="4" w:space="0" w:color="000000"/>
              <w:right w:val="single" w:sz="4" w:space="0" w:color="000000"/>
            </w:tcBorders>
          </w:tcPr>
          <w:p w14:paraId="7420B10F" w14:textId="3DF6EDCF" w:rsidR="002D2366" w:rsidRPr="00320D7D" w:rsidRDefault="002D2366" w:rsidP="002D2366">
            <w:pPr>
              <w:spacing w:line="276" w:lineRule="auto"/>
              <w:rPr>
                <w:rFonts w:ascii="Courier New" w:eastAsia="Courier New" w:hAnsi="Courier New" w:cs="Courier New"/>
                <w:bCs/>
                <w:sz w:val="20"/>
                <w:szCs w:val="20"/>
              </w:rPr>
            </w:pPr>
            <w:proofErr w:type="spellStart"/>
            <w:r w:rsidRPr="00320D7D">
              <w:rPr>
                <w:rFonts w:ascii="Courier New" w:eastAsia="Courier New" w:hAnsi="Courier New" w:cs="Courier New"/>
                <w:bCs/>
                <w:sz w:val="20"/>
                <w:szCs w:val="20"/>
              </w:rPr>
              <w:t>Elf_</w:t>
            </w:r>
            <w:r w:rsidR="00F8735E">
              <w:rPr>
                <w:rFonts w:ascii="Courier New" w:eastAsia="Courier New" w:hAnsi="Courier New" w:cs="Courier New"/>
                <w:bCs/>
                <w:sz w:val="20"/>
                <w:szCs w:val="20"/>
              </w:rPr>
              <w:t>Xw</w:t>
            </w:r>
            <w:r w:rsidRPr="00320D7D">
              <w:rPr>
                <w:rFonts w:ascii="Courier New" w:eastAsia="Courier New" w:hAnsi="Courier New" w:cs="Courier New"/>
                <w:bCs/>
                <w:sz w:val="20"/>
                <w:szCs w:val="20"/>
              </w:rPr>
              <w:t>ord</w:t>
            </w:r>
            <w:proofErr w:type="spellEnd"/>
          </w:p>
          <w:p w14:paraId="25357294" w14:textId="7CA5034C" w:rsidR="002D2366" w:rsidRPr="00697651" w:rsidRDefault="002D2366" w:rsidP="002D2366">
            <w:pPr>
              <w:spacing w:line="276" w:lineRule="auto"/>
              <w:rPr>
                <w:rFonts w:ascii="Courier New" w:eastAsia="Courier New" w:hAnsi="Courier New" w:cs="Courier New"/>
                <w:bCs/>
                <w:sz w:val="20"/>
                <w:szCs w:val="20"/>
              </w:rPr>
            </w:pPr>
            <w:proofErr w:type="spellStart"/>
            <w:r w:rsidRPr="002D2366">
              <w:rPr>
                <w:rFonts w:ascii="Courier New" w:eastAsia="Courier New" w:hAnsi="Courier New" w:cs="Courier New"/>
                <w:b/>
                <w:sz w:val="20"/>
                <w:szCs w:val="20"/>
              </w:rPr>
              <w:t>get_entries_num</w:t>
            </w:r>
            <w:proofErr w:type="spellEnd"/>
            <w:r w:rsidRPr="00320D7D">
              <w:rPr>
                <w:rFonts w:ascii="Courier New" w:eastAsia="Courier New" w:hAnsi="Courier New" w:cs="Courier New"/>
                <w:bCs/>
                <w:sz w:val="20"/>
                <w:szCs w:val="20"/>
              </w:rPr>
              <w:t>()</w:t>
            </w:r>
          </w:p>
        </w:tc>
        <w:tc>
          <w:tcPr>
            <w:tcW w:w="4320" w:type="dxa"/>
            <w:tcBorders>
              <w:top w:val="single" w:sz="4" w:space="0" w:color="000000"/>
              <w:left w:val="single" w:sz="4" w:space="0" w:color="000000"/>
              <w:bottom w:val="single" w:sz="4" w:space="0" w:color="000000"/>
              <w:right w:val="single" w:sz="4" w:space="0" w:color="000000"/>
            </w:tcBorders>
          </w:tcPr>
          <w:p w14:paraId="0E79616C" w14:textId="2731E974" w:rsidR="002D2366" w:rsidRDefault="00F8735E" w:rsidP="002D2366">
            <w:pPr>
              <w:spacing w:line="276" w:lineRule="auto"/>
            </w:pPr>
            <w:r>
              <w:t>Retrieves number of array section entries in the section</w:t>
            </w:r>
          </w:p>
        </w:tc>
      </w:tr>
      <w:tr w:rsidR="002D2366" w14:paraId="42C0E7F1" w14:textId="77777777" w:rsidTr="002D2366">
        <w:trPr>
          <w:trHeight w:val="530"/>
        </w:trPr>
        <w:tc>
          <w:tcPr>
            <w:tcW w:w="5130" w:type="dxa"/>
            <w:tcBorders>
              <w:top w:val="single" w:sz="4" w:space="0" w:color="000000"/>
              <w:left w:val="single" w:sz="4" w:space="0" w:color="000000"/>
              <w:bottom w:val="single" w:sz="4" w:space="0" w:color="000000"/>
              <w:right w:val="single" w:sz="4" w:space="0" w:color="000000"/>
            </w:tcBorders>
          </w:tcPr>
          <w:p w14:paraId="1A49D631" w14:textId="77777777" w:rsidR="002D2366" w:rsidRPr="00320D7D" w:rsidRDefault="002D2366" w:rsidP="002D2366">
            <w:pPr>
              <w:spacing w:line="276" w:lineRule="auto"/>
              <w:rPr>
                <w:rFonts w:ascii="Courier New" w:eastAsia="Courier New" w:hAnsi="Courier New" w:cs="Courier New"/>
                <w:bCs/>
                <w:sz w:val="20"/>
                <w:szCs w:val="20"/>
              </w:rPr>
            </w:pPr>
            <w:r w:rsidRPr="00320D7D">
              <w:rPr>
                <w:rFonts w:ascii="Courier New" w:eastAsia="Courier New" w:hAnsi="Courier New" w:cs="Courier New"/>
                <w:bCs/>
                <w:sz w:val="20"/>
                <w:szCs w:val="20"/>
              </w:rPr>
              <w:t>bool</w:t>
            </w:r>
          </w:p>
          <w:p w14:paraId="1DAADFD5" w14:textId="385E0451" w:rsidR="002D2366" w:rsidRDefault="00F8735E" w:rsidP="002D2366">
            <w:pPr>
              <w:spacing w:line="276" w:lineRule="auto"/>
              <w:rPr>
                <w:rFonts w:ascii="Courier New" w:eastAsia="Courier New" w:hAnsi="Courier New" w:cs="Courier New"/>
                <w:bCs/>
                <w:sz w:val="20"/>
                <w:szCs w:val="20"/>
              </w:rPr>
            </w:pPr>
            <w:proofErr w:type="spellStart"/>
            <w:r w:rsidRPr="00F8735E">
              <w:rPr>
                <w:rFonts w:ascii="Courier New" w:eastAsia="Courier New" w:hAnsi="Courier New" w:cs="Courier New"/>
                <w:b/>
                <w:sz w:val="20"/>
                <w:szCs w:val="20"/>
              </w:rPr>
              <w:t>get_entry</w:t>
            </w:r>
            <w:proofErr w:type="spellEnd"/>
            <w:r w:rsidR="002D2366" w:rsidRPr="00320D7D">
              <w:rPr>
                <w:rFonts w:ascii="Courier New" w:eastAsia="Courier New" w:hAnsi="Courier New" w:cs="Courier New"/>
                <w:bCs/>
                <w:sz w:val="20"/>
                <w:szCs w:val="20"/>
              </w:rPr>
              <w:t>(</w:t>
            </w:r>
          </w:p>
          <w:p w14:paraId="0F016113" w14:textId="77777777" w:rsidR="00F8735E" w:rsidRDefault="002D2366" w:rsidP="002D2366">
            <w:pPr>
              <w:spacing w:line="276" w:lineRule="auto"/>
              <w:rPr>
                <w:rFonts w:ascii="Courier New" w:eastAsia="Courier New" w:hAnsi="Courier New" w:cs="Courier New"/>
                <w:bCs/>
                <w:sz w:val="20"/>
                <w:szCs w:val="20"/>
              </w:rPr>
            </w:pPr>
            <w:r>
              <w:rPr>
                <w:rFonts w:ascii="Courier New" w:eastAsia="Courier New" w:hAnsi="Courier New" w:cs="Courier New"/>
                <w:bCs/>
                <w:sz w:val="20"/>
                <w:szCs w:val="20"/>
              </w:rPr>
              <w:t xml:space="preserve"> </w:t>
            </w:r>
            <w:r w:rsidRPr="00320D7D">
              <w:rPr>
                <w:rFonts w:ascii="Courier New" w:eastAsia="Courier New" w:hAnsi="Courier New" w:cs="Courier New"/>
                <w:bCs/>
                <w:sz w:val="20"/>
                <w:szCs w:val="20"/>
              </w:rPr>
              <w:t xml:space="preserve"> </w:t>
            </w:r>
            <w:proofErr w:type="spellStart"/>
            <w:r w:rsidR="00F8735E" w:rsidRPr="00F8735E">
              <w:rPr>
                <w:rFonts w:ascii="Courier New" w:eastAsia="Courier New" w:hAnsi="Courier New" w:cs="Courier New"/>
                <w:bCs/>
                <w:sz w:val="20"/>
                <w:szCs w:val="20"/>
              </w:rPr>
              <w:t>Elf_Xword</w:t>
            </w:r>
            <w:proofErr w:type="spellEnd"/>
            <w:r w:rsidR="00F8735E" w:rsidRPr="00F8735E">
              <w:rPr>
                <w:rFonts w:ascii="Courier New" w:eastAsia="Courier New" w:hAnsi="Courier New" w:cs="Courier New"/>
                <w:bCs/>
                <w:sz w:val="20"/>
                <w:szCs w:val="20"/>
              </w:rPr>
              <w:t xml:space="preserve"> index,</w:t>
            </w:r>
          </w:p>
          <w:p w14:paraId="721D9ACB" w14:textId="6B973042" w:rsidR="002D2366" w:rsidRPr="00697651" w:rsidRDefault="00F8735E" w:rsidP="002D2366">
            <w:pPr>
              <w:spacing w:line="276" w:lineRule="auto"/>
              <w:rPr>
                <w:rFonts w:ascii="Courier New" w:eastAsia="Courier New" w:hAnsi="Courier New" w:cs="Courier New"/>
                <w:bCs/>
                <w:sz w:val="20"/>
                <w:szCs w:val="20"/>
              </w:rPr>
            </w:pPr>
            <w:r>
              <w:rPr>
                <w:rFonts w:ascii="Courier New" w:eastAsia="Courier New" w:hAnsi="Courier New" w:cs="Courier New"/>
                <w:bCs/>
                <w:sz w:val="20"/>
                <w:szCs w:val="20"/>
              </w:rPr>
              <w:t xml:space="preserve">  </w:t>
            </w:r>
            <w:r w:rsidRPr="00F8735E">
              <w:rPr>
                <w:rFonts w:ascii="Courier New" w:eastAsia="Courier New" w:hAnsi="Courier New" w:cs="Courier New"/>
                <w:bCs/>
                <w:sz w:val="20"/>
                <w:szCs w:val="20"/>
              </w:rPr>
              <w:t>Elf64_Addr&amp; address</w:t>
            </w:r>
            <w:r w:rsidR="002D2366" w:rsidRPr="00320D7D">
              <w:rPr>
                <w:rFonts w:ascii="Courier New" w:eastAsia="Courier New" w:hAnsi="Courier New" w:cs="Courier New"/>
                <w:bCs/>
                <w:sz w:val="20"/>
                <w:szCs w:val="20"/>
              </w:rPr>
              <w:t xml:space="preserve"> )</w:t>
            </w:r>
          </w:p>
        </w:tc>
        <w:tc>
          <w:tcPr>
            <w:tcW w:w="4320" w:type="dxa"/>
            <w:tcBorders>
              <w:top w:val="single" w:sz="4" w:space="0" w:color="000000"/>
              <w:left w:val="single" w:sz="4" w:space="0" w:color="000000"/>
              <w:bottom w:val="single" w:sz="4" w:space="0" w:color="000000"/>
              <w:right w:val="single" w:sz="4" w:space="0" w:color="000000"/>
            </w:tcBorders>
          </w:tcPr>
          <w:p w14:paraId="74C849B7" w14:textId="43ADA191" w:rsidR="002D2366" w:rsidRDefault="002D2366" w:rsidP="002D2366">
            <w:pPr>
              <w:spacing w:line="276" w:lineRule="auto"/>
            </w:pPr>
            <w:r>
              <w:t xml:space="preserve">Retrieves </w:t>
            </w:r>
            <w:r w:rsidR="00F8735E">
              <w:t>entry value</w:t>
            </w:r>
            <w:r>
              <w:t xml:space="preserve"> by its index</w:t>
            </w:r>
          </w:p>
        </w:tc>
      </w:tr>
      <w:tr w:rsidR="002D2366" w14:paraId="2F16EB0E" w14:textId="77777777" w:rsidTr="002D2366">
        <w:trPr>
          <w:trHeight w:val="530"/>
        </w:trPr>
        <w:tc>
          <w:tcPr>
            <w:tcW w:w="5130" w:type="dxa"/>
            <w:tcBorders>
              <w:top w:val="single" w:sz="4" w:space="0" w:color="000000"/>
              <w:left w:val="single" w:sz="4" w:space="0" w:color="000000"/>
              <w:bottom w:val="single" w:sz="4" w:space="0" w:color="000000"/>
              <w:right w:val="single" w:sz="4" w:space="0" w:color="000000"/>
            </w:tcBorders>
          </w:tcPr>
          <w:p w14:paraId="7D8EE921" w14:textId="77777777" w:rsidR="002D2366" w:rsidRDefault="002D2366" w:rsidP="002D2366">
            <w:pPr>
              <w:spacing w:line="276" w:lineRule="auto"/>
              <w:rPr>
                <w:rFonts w:ascii="Courier New" w:eastAsia="Courier New" w:hAnsi="Courier New" w:cs="Courier New"/>
                <w:bCs/>
                <w:sz w:val="20"/>
                <w:szCs w:val="20"/>
              </w:rPr>
            </w:pPr>
            <w:proofErr w:type="spellStart"/>
            <w:r w:rsidRPr="00E93446">
              <w:rPr>
                <w:rFonts w:ascii="Courier New" w:eastAsia="Courier New" w:hAnsi="Courier New" w:cs="Courier New"/>
                <w:bCs/>
                <w:sz w:val="20"/>
                <w:szCs w:val="20"/>
              </w:rPr>
              <w:t>Elf_Word</w:t>
            </w:r>
            <w:proofErr w:type="spellEnd"/>
          </w:p>
          <w:p w14:paraId="6E929C5C" w14:textId="572F264D" w:rsidR="002D2366" w:rsidRDefault="00F8735E" w:rsidP="002D2366">
            <w:pPr>
              <w:spacing w:line="276" w:lineRule="auto"/>
              <w:rPr>
                <w:rFonts w:ascii="Courier New" w:eastAsia="Courier New" w:hAnsi="Courier New" w:cs="Courier New"/>
                <w:bCs/>
                <w:sz w:val="20"/>
                <w:szCs w:val="20"/>
              </w:rPr>
            </w:pPr>
            <w:proofErr w:type="spellStart"/>
            <w:r w:rsidRPr="00F8735E">
              <w:rPr>
                <w:rFonts w:ascii="Courier New" w:eastAsia="Courier New" w:hAnsi="Courier New" w:cs="Courier New"/>
                <w:b/>
                <w:sz w:val="20"/>
                <w:szCs w:val="20"/>
              </w:rPr>
              <w:t>add_entry</w:t>
            </w:r>
            <w:proofErr w:type="spellEnd"/>
            <w:r w:rsidR="002D2366" w:rsidRPr="00E93446">
              <w:rPr>
                <w:rFonts w:ascii="Courier New" w:eastAsia="Courier New" w:hAnsi="Courier New" w:cs="Courier New"/>
                <w:bCs/>
                <w:sz w:val="20"/>
                <w:szCs w:val="20"/>
              </w:rPr>
              <w:t>(</w:t>
            </w:r>
          </w:p>
          <w:p w14:paraId="5C15F9E0" w14:textId="34ABFB06" w:rsidR="002D2366" w:rsidRPr="00320D7D" w:rsidRDefault="002D2366" w:rsidP="002D2366">
            <w:pPr>
              <w:spacing w:line="276" w:lineRule="auto"/>
              <w:rPr>
                <w:rFonts w:ascii="Courier New" w:eastAsia="Courier New" w:hAnsi="Courier New" w:cs="Courier New"/>
                <w:bCs/>
                <w:sz w:val="20"/>
                <w:szCs w:val="20"/>
              </w:rPr>
            </w:pPr>
            <w:r>
              <w:rPr>
                <w:rFonts w:ascii="Courier New" w:eastAsia="Courier New" w:hAnsi="Courier New" w:cs="Courier New"/>
                <w:bCs/>
                <w:sz w:val="20"/>
                <w:szCs w:val="20"/>
              </w:rPr>
              <w:t xml:space="preserve">  </w:t>
            </w:r>
            <w:r w:rsidR="00F8735E" w:rsidRPr="00F8735E">
              <w:rPr>
                <w:rFonts w:ascii="Courier New" w:eastAsia="Courier New" w:hAnsi="Courier New" w:cs="Courier New"/>
                <w:bCs/>
                <w:sz w:val="20"/>
                <w:szCs w:val="20"/>
              </w:rPr>
              <w:t>Elf64_Addr address</w:t>
            </w:r>
            <w:r w:rsidRPr="00E93446">
              <w:rPr>
                <w:rFonts w:ascii="Courier New" w:eastAsia="Courier New" w:hAnsi="Courier New" w:cs="Courier New"/>
                <w:bCs/>
                <w:sz w:val="20"/>
                <w:szCs w:val="20"/>
              </w:rPr>
              <w:t xml:space="preserve"> )</w:t>
            </w:r>
          </w:p>
        </w:tc>
        <w:tc>
          <w:tcPr>
            <w:tcW w:w="4320" w:type="dxa"/>
            <w:tcBorders>
              <w:top w:val="single" w:sz="4" w:space="0" w:color="000000"/>
              <w:left w:val="single" w:sz="4" w:space="0" w:color="000000"/>
              <w:bottom w:val="single" w:sz="4" w:space="0" w:color="000000"/>
              <w:right w:val="single" w:sz="4" w:space="0" w:color="000000"/>
            </w:tcBorders>
          </w:tcPr>
          <w:p w14:paraId="521FF56B" w14:textId="2A9C9FCD" w:rsidR="002D2366" w:rsidRDefault="002D2366" w:rsidP="002D2366">
            <w:pPr>
              <w:spacing w:line="276" w:lineRule="auto"/>
            </w:pPr>
            <w:r>
              <w:t xml:space="preserve">Appends the section with a new </w:t>
            </w:r>
            <w:r w:rsidR="00F8735E">
              <w:t>entry</w:t>
            </w:r>
          </w:p>
        </w:tc>
      </w:tr>
    </w:tbl>
    <w:p w14:paraId="59029B20" w14:textId="3EB78345" w:rsidR="000B4D00" w:rsidRPr="00A14AD1" w:rsidRDefault="000B4D00" w:rsidP="00581F3B"/>
    <w:sectPr w:rsidR="000B4D00" w:rsidRPr="00A14AD1" w:rsidSect="00627D0F">
      <w:headerReference w:type="even" r:id="rId21"/>
      <w:headerReference w:type="default" r:id="rId22"/>
      <w:footerReference w:type="even" r:id="rId23"/>
      <w:footerReference w:type="default" r:id="rId24"/>
      <w:headerReference w:type="first" r:id="rId25"/>
      <w:footerReference w:type="first" r:id="rId26"/>
      <w:pgSz w:w="12240" w:h="15840"/>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C81BEE" w14:textId="77777777" w:rsidR="00FE596E" w:rsidRDefault="00FE596E">
      <w:pPr>
        <w:spacing w:after="0" w:line="240" w:lineRule="auto"/>
      </w:pPr>
      <w:r>
        <w:separator/>
      </w:r>
    </w:p>
  </w:endnote>
  <w:endnote w:type="continuationSeparator" w:id="0">
    <w:p w14:paraId="5D800627" w14:textId="77777777" w:rsidR="00FE596E" w:rsidRDefault="00FE59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27C4F6" w14:textId="70007C40" w:rsidR="002D2366" w:rsidRDefault="002D2366">
    <w:pPr>
      <w:spacing w:after="61" w:line="276" w:lineRule="auto"/>
      <w:jc w:val="right"/>
    </w:pPr>
    <w:r>
      <w:rPr>
        <w:rFonts w:ascii="Calibri" w:eastAsia="Calibri" w:hAnsi="Calibri" w:cs="Calibri"/>
        <w:noProof/>
        <w:lang w:eastAsia="en-US" w:bidi="he-IL"/>
      </w:rPr>
      <mc:AlternateContent>
        <mc:Choice Requires="wpg">
          <w:drawing>
            <wp:anchor distT="0" distB="0" distL="114300" distR="114300" simplePos="0" relativeHeight="251662336" behindDoc="0" locked="0" layoutInCell="1" allowOverlap="1" wp14:anchorId="7539B429" wp14:editId="39619792">
              <wp:simplePos x="0" y="0"/>
              <wp:positionH relativeFrom="page">
                <wp:posOffset>914400</wp:posOffset>
              </wp:positionH>
              <wp:positionV relativeFrom="page">
                <wp:posOffset>9420225</wp:posOffset>
              </wp:positionV>
              <wp:extent cx="5943600" cy="6350"/>
              <wp:effectExtent l="9525" t="9525" r="9525" b="3175"/>
              <wp:wrapSquare wrapText="bothSides"/>
              <wp:docPr id="63" name="Group 1167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3600" cy="6350"/>
                        <a:chOff x="0" y="0"/>
                        <a:chExt cx="59436" cy="63"/>
                      </a:xfrm>
                    </wpg:grpSpPr>
                    <wps:wsp>
                      <wps:cNvPr id="64" name="Shape 11677"/>
                      <wps:cNvSpPr>
                        <a:spLocks/>
                      </wps:cNvSpPr>
                      <wps:spPr bwMode="auto">
                        <a:xfrm>
                          <a:off x="0" y="0"/>
                          <a:ext cx="19812" cy="0"/>
                        </a:xfrm>
                        <a:custGeom>
                          <a:avLst/>
                          <a:gdLst>
                            <a:gd name="T0" fmla="*/ 1981200 w 1981200"/>
                            <a:gd name="T1" fmla="*/ 0 w 1981200"/>
                            <a:gd name="T2" fmla="*/ 0 w 1981200"/>
                            <a:gd name="T3" fmla="*/ 1981200 w 1981200"/>
                          </a:gdLst>
                          <a:ahLst/>
                          <a:cxnLst>
                            <a:cxn ang="0">
                              <a:pos x="T0" y="0"/>
                            </a:cxn>
                            <a:cxn ang="0">
                              <a:pos x="T1" y="0"/>
                            </a:cxn>
                          </a:cxnLst>
                          <a:rect l="T2" t="0" r="T3" b="0"/>
                          <a:pathLst>
                            <a:path w="1981200">
                              <a:moveTo>
                                <a:pt x="1981200" y="0"/>
                              </a:moveTo>
                              <a:lnTo>
                                <a:pt x="0" y="0"/>
                              </a:lnTo>
                            </a:path>
                          </a:pathLst>
                        </a:custGeom>
                        <a:noFill/>
                        <a:ln w="6350">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5" name="Shape 11678"/>
                      <wps:cNvSpPr>
                        <a:spLocks/>
                      </wps:cNvSpPr>
                      <wps:spPr bwMode="auto">
                        <a:xfrm>
                          <a:off x="19812" y="0"/>
                          <a:ext cx="19812" cy="0"/>
                        </a:xfrm>
                        <a:custGeom>
                          <a:avLst/>
                          <a:gdLst>
                            <a:gd name="T0" fmla="*/ 0 w 1981200"/>
                            <a:gd name="T1" fmla="*/ 1981200 w 1981200"/>
                            <a:gd name="T2" fmla="*/ 0 w 1981200"/>
                            <a:gd name="T3" fmla="*/ 1981200 w 1981200"/>
                          </a:gdLst>
                          <a:ahLst/>
                          <a:cxnLst>
                            <a:cxn ang="0">
                              <a:pos x="T0" y="0"/>
                            </a:cxn>
                            <a:cxn ang="0">
                              <a:pos x="T1" y="0"/>
                            </a:cxn>
                          </a:cxnLst>
                          <a:rect l="T2" t="0" r="T3" b="0"/>
                          <a:pathLst>
                            <a:path w="1981200">
                              <a:moveTo>
                                <a:pt x="0" y="0"/>
                              </a:moveTo>
                              <a:lnTo>
                                <a:pt x="1981200" y="0"/>
                              </a:lnTo>
                            </a:path>
                          </a:pathLst>
                        </a:custGeom>
                        <a:noFill/>
                        <a:ln w="6350">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6" name="Shape 11679"/>
                      <wps:cNvSpPr>
                        <a:spLocks/>
                      </wps:cNvSpPr>
                      <wps:spPr bwMode="auto">
                        <a:xfrm>
                          <a:off x="39624" y="0"/>
                          <a:ext cx="19812" cy="0"/>
                        </a:xfrm>
                        <a:custGeom>
                          <a:avLst/>
                          <a:gdLst>
                            <a:gd name="T0" fmla="*/ 0 w 1981200"/>
                            <a:gd name="T1" fmla="*/ 1981200 w 1981200"/>
                            <a:gd name="T2" fmla="*/ 0 w 1981200"/>
                            <a:gd name="T3" fmla="*/ 1981200 w 1981200"/>
                          </a:gdLst>
                          <a:ahLst/>
                          <a:cxnLst>
                            <a:cxn ang="0">
                              <a:pos x="T0" y="0"/>
                            </a:cxn>
                            <a:cxn ang="0">
                              <a:pos x="T1" y="0"/>
                            </a:cxn>
                          </a:cxnLst>
                          <a:rect l="T2" t="0" r="T3" b="0"/>
                          <a:pathLst>
                            <a:path w="1981200">
                              <a:moveTo>
                                <a:pt x="0" y="0"/>
                              </a:moveTo>
                              <a:lnTo>
                                <a:pt x="1981200" y="0"/>
                              </a:lnTo>
                            </a:path>
                          </a:pathLst>
                        </a:custGeom>
                        <a:noFill/>
                        <a:ln w="6350">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59E2296" id="Group 11676" o:spid="_x0000_s1026" style="position:absolute;margin-left:1in;margin-top:741.75pt;width:468pt;height:.5pt;z-index:251662336;mso-position-horizontal-relative:page;mso-position-vertical-relative:page" coordsize="59436,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">
              <v:shape id="Shape 11677" o:spid="_x0000_s1027" style="position:absolute;width:19812;height:0;visibility:visible;mso-wrap-style:square;v-text-anchor:top" coordsize="19812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" path="m1981200,l,e" filled="f" strokeweight=".5pt">
                <v:stroke miterlimit="83231f" joinstyle="miter"/>
                <v:path arrowok="t" o:connecttype="custom" o:connectlocs="19812,0;0,0" o:connectangles="0,0" textboxrect="0,0,1981200,0"/>
              </v:shape>
              <v:shape id="Shape 11678" o:spid="_x0000_s1028" style="position:absolute;left:19812;width:19812;height:0;visibility:visible;mso-wrap-style:square;v-text-anchor:top" coordsize="19812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" path="m,l1981200,e" filled="f" strokeweight=".5pt">
                <v:stroke miterlimit="83231f" joinstyle="miter"/>
                <v:path arrowok="t" o:connecttype="custom" o:connectlocs="0,0;19812,0" o:connectangles="0,0" textboxrect="0,0,1981200,0"/>
              </v:shape>
              <v:shape id="Shape 11679" o:spid="_x0000_s1029" style="position:absolute;left:39624;width:19812;height:0;visibility:visible;mso-wrap-style:square;v-text-anchor:top" coordsize="19812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" path="m,l1981200,e" filled="f" strokeweight=".5pt">
                <v:stroke miterlimit="83231f" joinstyle="miter"/>
                <v:path arrowok="t" o:connecttype="custom" o:connectlocs="0,0;19812,0" o:connectangles="0,0" textboxrect="0,0,1981200,0"/>
              </v:shape>
              <w10:wrap type="square" anchorx="page" anchory="page"/>
            </v:group>
          </w:pict>
        </mc:Fallback>
      </mc:AlternateContent>
    </w:r>
  </w:p>
  <w:p w14:paraId="28BC0EB9" w14:textId="77777777" w:rsidR="002D2366" w:rsidRDefault="002D2366">
    <w:pPr>
      <w:spacing w:after="0" w:line="240" w:lineRule="auto"/>
      <w:jc w:val="center"/>
    </w:pPr>
    <w:r>
      <w:fldChar w:fldCharType="begin"/>
    </w:r>
    <w:r>
      <w:instrText xml:space="preserve"> PAGE   \* MERGEFORMAT </w:instrText>
    </w:r>
    <w:r>
      <w:fldChar w:fldCharType="separate"/>
    </w:r>
    <w:r>
      <w:rPr>
        <w:noProof/>
      </w:rPr>
      <w:t>vi</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F44A88" w14:textId="3D550C20" w:rsidR="002D2366" w:rsidRDefault="002D2366">
    <w:pPr>
      <w:spacing w:after="61" w:line="276" w:lineRule="auto"/>
      <w:jc w:val="right"/>
    </w:pPr>
    <w:r>
      <w:rPr>
        <w:rFonts w:ascii="Calibri" w:eastAsia="Calibri" w:hAnsi="Calibri" w:cs="Calibri"/>
        <w:noProof/>
        <w:lang w:eastAsia="en-US" w:bidi="he-IL"/>
      </w:rPr>
      <mc:AlternateContent>
        <mc:Choice Requires="wpg">
          <w:drawing>
            <wp:anchor distT="0" distB="0" distL="114300" distR="114300" simplePos="0" relativeHeight="251663360" behindDoc="0" locked="0" layoutInCell="1" allowOverlap="1" wp14:anchorId="41C16E59" wp14:editId="7A0F7053">
              <wp:simplePos x="0" y="0"/>
              <wp:positionH relativeFrom="page">
                <wp:posOffset>914400</wp:posOffset>
              </wp:positionH>
              <wp:positionV relativeFrom="page">
                <wp:posOffset>9420225</wp:posOffset>
              </wp:positionV>
              <wp:extent cx="5943600" cy="6350"/>
              <wp:effectExtent l="9525" t="9525" r="9525" b="3175"/>
              <wp:wrapSquare wrapText="bothSides"/>
              <wp:docPr id="59" name="Group 1165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3600" cy="6350"/>
                        <a:chOff x="0" y="0"/>
                        <a:chExt cx="59436" cy="63"/>
                      </a:xfrm>
                    </wpg:grpSpPr>
                    <wps:wsp>
                      <wps:cNvPr id="60" name="Shape 11658"/>
                      <wps:cNvSpPr>
                        <a:spLocks/>
                      </wps:cNvSpPr>
                      <wps:spPr bwMode="auto">
                        <a:xfrm>
                          <a:off x="0" y="0"/>
                          <a:ext cx="19812" cy="0"/>
                        </a:xfrm>
                        <a:custGeom>
                          <a:avLst/>
                          <a:gdLst>
                            <a:gd name="T0" fmla="*/ 1981200 w 1981200"/>
                            <a:gd name="T1" fmla="*/ 0 w 1981200"/>
                            <a:gd name="T2" fmla="*/ 0 w 1981200"/>
                            <a:gd name="T3" fmla="*/ 1981200 w 1981200"/>
                          </a:gdLst>
                          <a:ahLst/>
                          <a:cxnLst>
                            <a:cxn ang="0">
                              <a:pos x="T0" y="0"/>
                            </a:cxn>
                            <a:cxn ang="0">
                              <a:pos x="T1" y="0"/>
                            </a:cxn>
                          </a:cxnLst>
                          <a:rect l="T2" t="0" r="T3" b="0"/>
                          <a:pathLst>
                            <a:path w="1981200">
                              <a:moveTo>
                                <a:pt x="1981200" y="0"/>
                              </a:moveTo>
                              <a:lnTo>
                                <a:pt x="0" y="0"/>
                              </a:lnTo>
                            </a:path>
                          </a:pathLst>
                        </a:custGeom>
                        <a:noFill/>
                        <a:ln w="6350">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1" name="Shape 11659"/>
                      <wps:cNvSpPr>
                        <a:spLocks/>
                      </wps:cNvSpPr>
                      <wps:spPr bwMode="auto">
                        <a:xfrm>
                          <a:off x="19812" y="0"/>
                          <a:ext cx="19812" cy="0"/>
                        </a:xfrm>
                        <a:custGeom>
                          <a:avLst/>
                          <a:gdLst>
                            <a:gd name="T0" fmla="*/ 0 w 1981200"/>
                            <a:gd name="T1" fmla="*/ 1981200 w 1981200"/>
                            <a:gd name="T2" fmla="*/ 0 w 1981200"/>
                            <a:gd name="T3" fmla="*/ 1981200 w 1981200"/>
                          </a:gdLst>
                          <a:ahLst/>
                          <a:cxnLst>
                            <a:cxn ang="0">
                              <a:pos x="T0" y="0"/>
                            </a:cxn>
                            <a:cxn ang="0">
                              <a:pos x="T1" y="0"/>
                            </a:cxn>
                          </a:cxnLst>
                          <a:rect l="T2" t="0" r="T3" b="0"/>
                          <a:pathLst>
                            <a:path w="1981200">
                              <a:moveTo>
                                <a:pt x="0" y="0"/>
                              </a:moveTo>
                              <a:lnTo>
                                <a:pt x="1981200" y="0"/>
                              </a:lnTo>
                            </a:path>
                          </a:pathLst>
                        </a:custGeom>
                        <a:noFill/>
                        <a:ln w="6350">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2" name="Shape 11660"/>
                      <wps:cNvSpPr>
                        <a:spLocks/>
                      </wps:cNvSpPr>
                      <wps:spPr bwMode="auto">
                        <a:xfrm>
                          <a:off x="39624" y="0"/>
                          <a:ext cx="19812" cy="0"/>
                        </a:xfrm>
                        <a:custGeom>
                          <a:avLst/>
                          <a:gdLst>
                            <a:gd name="T0" fmla="*/ 0 w 1981200"/>
                            <a:gd name="T1" fmla="*/ 1981200 w 1981200"/>
                            <a:gd name="T2" fmla="*/ 0 w 1981200"/>
                            <a:gd name="T3" fmla="*/ 1981200 w 1981200"/>
                          </a:gdLst>
                          <a:ahLst/>
                          <a:cxnLst>
                            <a:cxn ang="0">
                              <a:pos x="T0" y="0"/>
                            </a:cxn>
                            <a:cxn ang="0">
                              <a:pos x="T1" y="0"/>
                            </a:cxn>
                          </a:cxnLst>
                          <a:rect l="T2" t="0" r="T3" b="0"/>
                          <a:pathLst>
                            <a:path w="1981200">
                              <a:moveTo>
                                <a:pt x="0" y="0"/>
                              </a:moveTo>
                              <a:lnTo>
                                <a:pt x="1981200" y="0"/>
                              </a:lnTo>
                            </a:path>
                          </a:pathLst>
                        </a:custGeom>
                        <a:noFill/>
                        <a:ln w="6350">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9102266" id="Group 11657" o:spid="_x0000_s1026" style="position:absolute;margin-left:1in;margin-top:741.75pt;width:468pt;height:.5pt;z-index:251663360;mso-position-horizontal-relative:page;mso-position-vertical-relative:page" coordsize="59436,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">
              <v:shape id="Shape 11658" o:spid="_x0000_s1027" style="position:absolute;width:19812;height:0;visibility:visible;mso-wrap-style:square;v-text-anchor:top" coordsize="19812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" path="m1981200,l,e" filled="f" strokeweight=".5pt">
                <v:stroke miterlimit="83231f" joinstyle="miter"/>
                <v:path arrowok="t" o:connecttype="custom" o:connectlocs="19812,0;0,0" o:connectangles="0,0" textboxrect="0,0,1981200,0"/>
              </v:shape>
              <v:shape id="Shape 11659" o:spid="_x0000_s1028" style="position:absolute;left:19812;width:19812;height:0;visibility:visible;mso-wrap-style:square;v-text-anchor:top" coordsize="19812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" path="m,l1981200,e" filled="f" strokeweight=".5pt">
                <v:stroke miterlimit="83231f" joinstyle="miter"/>
                <v:path arrowok="t" o:connecttype="custom" o:connectlocs="0,0;19812,0" o:connectangles="0,0" textboxrect="0,0,1981200,0"/>
              </v:shape>
              <v:shape id="Shape 11660" o:spid="_x0000_s1029" style="position:absolute;left:39624;width:19812;height:0;visibility:visible;mso-wrap-style:square;v-text-anchor:top" coordsize="19812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" path="m,l1981200,e" filled="f" strokeweight=".5pt">
                <v:stroke miterlimit="83231f" joinstyle="miter"/>
                <v:path arrowok="t" o:connecttype="custom" o:connectlocs="0,0;19812,0" o:connectangles="0,0" textboxrect="0,0,1981200,0"/>
              </v:shape>
              <w10:wrap type="square" anchorx="page" anchory="page"/>
            </v:group>
          </w:pict>
        </mc:Fallback>
      </mc:AlternateContent>
    </w:r>
  </w:p>
  <w:p w14:paraId="53DC25A3" w14:textId="77777777" w:rsidR="002D2366" w:rsidRDefault="002D2366">
    <w:pPr>
      <w:spacing w:after="0" w:line="240" w:lineRule="auto"/>
      <w:jc w:val="center"/>
    </w:pPr>
    <w:r>
      <w:fldChar w:fldCharType="begin"/>
    </w:r>
    <w:r>
      <w:instrText xml:space="preserve"> PAGE   \* MERGEFORMAT </w:instrText>
    </w:r>
    <w:r>
      <w:fldChar w:fldCharType="separate"/>
    </w:r>
    <w:r>
      <w:rPr>
        <w:noProof/>
      </w:rPr>
      <w:t>2</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8AC176" w14:textId="3B32B3AC" w:rsidR="002D2366" w:rsidRDefault="002D2366">
    <w:pPr>
      <w:spacing w:after="61" w:line="276" w:lineRule="auto"/>
      <w:jc w:val="right"/>
    </w:pPr>
    <w:r>
      <w:rPr>
        <w:rFonts w:ascii="Calibri" w:eastAsia="Calibri" w:hAnsi="Calibri" w:cs="Calibri"/>
        <w:noProof/>
        <w:lang w:eastAsia="en-US" w:bidi="he-IL"/>
      </w:rPr>
      <mc:AlternateContent>
        <mc:Choice Requires="wpg">
          <w:drawing>
            <wp:anchor distT="0" distB="0" distL="114300" distR="114300" simplePos="0" relativeHeight="251664384" behindDoc="0" locked="0" layoutInCell="1" allowOverlap="1" wp14:anchorId="577BBB47" wp14:editId="79E75848">
              <wp:simplePos x="0" y="0"/>
              <wp:positionH relativeFrom="page">
                <wp:posOffset>914400</wp:posOffset>
              </wp:positionH>
              <wp:positionV relativeFrom="page">
                <wp:posOffset>9420225</wp:posOffset>
              </wp:positionV>
              <wp:extent cx="5943600" cy="6350"/>
              <wp:effectExtent l="9525" t="9525" r="9525" b="3175"/>
              <wp:wrapSquare wrapText="bothSides"/>
              <wp:docPr id="3" name="Group 116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3600" cy="6350"/>
                        <a:chOff x="0" y="0"/>
                        <a:chExt cx="59436" cy="63"/>
                      </a:xfrm>
                    </wpg:grpSpPr>
                    <wps:wsp>
                      <wps:cNvPr id="22" name="Shape 11639"/>
                      <wps:cNvSpPr>
                        <a:spLocks/>
                      </wps:cNvSpPr>
                      <wps:spPr bwMode="auto">
                        <a:xfrm>
                          <a:off x="0" y="0"/>
                          <a:ext cx="19812" cy="0"/>
                        </a:xfrm>
                        <a:custGeom>
                          <a:avLst/>
                          <a:gdLst>
                            <a:gd name="T0" fmla="*/ 1981200 w 1981200"/>
                            <a:gd name="T1" fmla="*/ 0 w 1981200"/>
                            <a:gd name="T2" fmla="*/ 0 w 1981200"/>
                            <a:gd name="T3" fmla="*/ 1981200 w 1981200"/>
                          </a:gdLst>
                          <a:ahLst/>
                          <a:cxnLst>
                            <a:cxn ang="0">
                              <a:pos x="T0" y="0"/>
                            </a:cxn>
                            <a:cxn ang="0">
                              <a:pos x="T1" y="0"/>
                            </a:cxn>
                          </a:cxnLst>
                          <a:rect l="T2" t="0" r="T3" b="0"/>
                          <a:pathLst>
                            <a:path w="1981200">
                              <a:moveTo>
                                <a:pt x="1981200" y="0"/>
                              </a:moveTo>
                              <a:lnTo>
                                <a:pt x="0" y="0"/>
                              </a:lnTo>
                            </a:path>
                          </a:pathLst>
                        </a:custGeom>
                        <a:noFill/>
                        <a:ln w="6350">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2" name="Shape 11640"/>
                      <wps:cNvSpPr>
                        <a:spLocks/>
                      </wps:cNvSpPr>
                      <wps:spPr bwMode="auto">
                        <a:xfrm>
                          <a:off x="19812" y="0"/>
                          <a:ext cx="19812" cy="0"/>
                        </a:xfrm>
                        <a:custGeom>
                          <a:avLst/>
                          <a:gdLst>
                            <a:gd name="T0" fmla="*/ 0 w 1981200"/>
                            <a:gd name="T1" fmla="*/ 1981200 w 1981200"/>
                            <a:gd name="T2" fmla="*/ 0 w 1981200"/>
                            <a:gd name="T3" fmla="*/ 1981200 w 1981200"/>
                          </a:gdLst>
                          <a:ahLst/>
                          <a:cxnLst>
                            <a:cxn ang="0">
                              <a:pos x="T0" y="0"/>
                            </a:cxn>
                            <a:cxn ang="0">
                              <a:pos x="T1" y="0"/>
                            </a:cxn>
                          </a:cxnLst>
                          <a:rect l="T2" t="0" r="T3" b="0"/>
                          <a:pathLst>
                            <a:path w="1981200">
                              <a:moveTo>
                                <a:pt x="0" y="0"/>
                              </a:moveTo>
                              <a:lnTo>
                                <a:pt x="1981200" y="0"/>
                              </a:lnTo>
                            </a:path>
                          </a:pathLst>
                        </a:custGeom>
                        <a:noFill/>
                        <a:ln w="6350">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2" name="Shape 11641"/>
                      <wps:cNvSpPr>
                        <a:spLocks/>
                      </wps:cNvSpPr>
                      <wps:spPr bwMode="auto">
                        <a:xfrm>
                          <a:off x="39624" y="0"/>
                          <a:ext cx="19812" cy="0"/>
                        </a:xfrm>
                        <a:custGeom>
                          <a:avLst/>
                          <a:gdLst>
                            <a:gd name="T0" fmla="*/ 0 w 1981200"/>
                            <a:gd name="T1" fmla="*/ 1981200 w 1981200"/>
                            <a:gd name="T2" fmla="*/ 0 w 1981200"/>
                            <a:gd name="T3" fmla="*/ 1981200 w 1981200"/>
                          </a:gdLst>
                          <a:ahLst/>
                          <a:cxnLst>
                            <a:cxn ang="0">
                              <a:pos x="T0" y="0"/>
                            </a:cxn>
                            <a:cxn ang="0">
                              <a:pos x="T1" y="0"/>
                            </a:cxn>
                          </a:cxnLst>
                          <a:rect l="T2" t="0" r="T3" b="0"/>
                          <a:pathLst>
                            <a:path w="1981200">
                              <a:moveTo>
                                <a:pt x="0" y="0"/>
                              </a:moveTo>
                              <a:lnTo>
                                <a:pt x="1981200" y="0"/>
                              </a:lnTo>
                            </a:path>
                          </a:pathLst>
                        </a:custGeom>
                        <a:noFill/>
                        <a:ln w="6350">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555D618" id="Group 11638" o:spid="_x0000_s1026" style="position:absolute;margin-left:1in;margin-top:741.75pt;width:468pt;height:.5pt;z-index:251664384;mso-position-horizontal-relative:page;mso-position-vertical-relative:page" coordsize="59436,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">
              <v:shape id="Shape 11639" o:spid="_x0000_s1027" style="position:absolute;width:19812;height:0;visibility:visible;mso-wrap-style:square;v-text-anchor:top" coordsize="19812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" path="m1981200,l,e" filled="f" strokeweight=".5pt">
                <v:stroke miterlimit="83231f" joinstyle="miter"/>
                <v:path arrowok="t" o:connecttype="custom" o:connectlocs="19812,0;0,0" o:connectangles="0,0" textboxrect="0,0,1981200,0"/>
              </v:shape>
              <v:shape id="Shape 11640" o:spid="_x0000_s1028" style="position:absolute;left:19812;width:19812;height:0;visibility:visible;mso-wrap-style:square;v-text-anchor:top" coordsize="19812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" path="m,l1981200,e" filled="f" strokeweight=".5pt">
                <v:stroke miterlimit="83231f" joinstyle="miter"/>
                <v:path arrowok="t" o:connecttype="custom" o:connectlocs="0,0;19812,0" o:connectangles="0,0" textboxrect="0,0,1981200,0"/>
              </v:shape>
              <v:shape id="Shape 11641" o:spid="_x0000_s1029" style="position:absolute;left:39624;width:19812;height:0;visibility:visible;mso-wrap-style:square;v-text-anchor:top" coordsize="19812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" path="m,l1981200,e" filled="f" strokeweight=".5pt">
                <v:stroke miterlimit="83231f" joinstyle="miter"/>
                <v:path arrowok="t" o:connecttype="custom" o:connectlocs="0,0;19812,0" o:connectangles="0,0" textboxrect="0,0,1981200,0"/>
              </v:shape>
              <w10:wrap type="square" anchorx="page" anchory="page"/>
            </v:group>
          </w:pict>
        </mc:Fallback>
      </mc:AlternateContent>
    </w:r>
  </w:p>
  <w:p w14:paraId="322C91ED" w14:textId="77777777" w:rsidR="002D2366" w:rsidRDefault="002D2366">
    <w:pPr>
      <w:spacing w:after="0" w:line="240" w:lineRule="auto"/>
      <w:jc w:val="center"/>
    </w:pPr>
    <w:r>
      <w:fldChar w:fldCharType="begin"/>
    </w:r>
    <w:r>
      <w:instrText xml:space="preserve"> PAGE   \* MERGEFORMAT </w:instrText>
    </w:r>
    <w:r>
      <w:fldChar w:fldCharType="separate"/>
    </w:r>
    <w:r>
      <w:rPr>
        <w:noProof/>
      </w:rPr>
      <w:t>0</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11FC2B2" w14:textId="77777777" w:rsidR="00FE596E" w:rsidRDefault="00FE596E">
      <w:pPr>
        <w:spacing w:after="0" w:line="240" w:lineRule="auto"/>
      </w:pPr>
      <w:r>
        <w:separator/>
      </w:r>
    </w:p>
  </w:footnote>
  <w:footnote w:type="continuationSeparator" w:id="0">
    <w:p w14:paraId="05502BA8" w14:textId="77777777" w:rsidR="00FE596E" w:rsidRDefault="00FE596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0CF848" w14:textId="51274EE4" w:rsidR="002D2366" w:rsidRDefault="002D2366">
    <w:pPr>
      <w:spacing w:after="0" w:line="276" w:lineRule="auto"/>
    </w:pPr>
    <w:r>
      <w:rPr>
        <w:rFonts w:ascii="Calibri" w:eastAsia="Calibri" w:hAnsi="Calibri" w:cs="Calibri"/>
        <w:noProof/>
        <w:lang w:eastAsia="en-US" w:bidi="he-IL"/>
      </w:rPr>
      <mc:AlternateContent>
        <mc:Choice Requires="wpg">
          <w:drawing>
            <wp:anchor distT="0" distB="0" distL="114300" distR="114300" simplePos="0" relativeHeight="251659264" behindDoc="0" locked="0" layoutInCell="1" allowOverlap="1" wp14:anchorId="5BFE2AAE" wp14:editId="422CF106">
              <wp:simplePos x="0" y="0"/>
              <wp:positionH relativeFrom="page">
                <wp:posOffset>914400</wp:posOffset>
              </wp:positionH>
              <wp:positionV relativeFrom="page">
                <wp:posOffset>638175</wp:posOffset>
              </wp:positionV>
              <wp:extent cx="5943600" cy="6350"/>
              <wp:effectExtent l="9525" t="9525" r="9525" b="3175"/>
              <wp:wrapSquare wrapText="bothSides"/>
              <wp:docPr id="74" name="Group 116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3600" cy="6350"/>
                        <a:chOff x="0" y="0"/>
                        <a:chExt cx="59436" cy="63"/>
                      </a:xfrm>
                    </wpg:grpSpPr>
                    <wps:wsp>
                      <wps:cNvPr id="77" name="Shape 11669"/>
                      <wps:cNvSpPr>
                        <a:spLocks/>
                      </wps:cNvSpPr>
                      <wps:spPr bwMode="auto">
                        <a:xfrm>
                          <a:off x="0" y="0"/>
                          <a:ext cx="19812" cy="0"/>
                        </a:xfrm>
                        <a:custGeom>
                          <a:avLst/>
                          <a:gdLst>
                            <a:gd name="T0" fmla="*/ 1981200 w 1981200"/>
                            <a:gd name="T1" fmla="*/ 0 w 1981200"/>
                            <a:gd name="T2" fmla="*/ 0 w 1981200"/>
                            <a:gd name="T3" fmla="*/ 1981200 w 1981200"/>
                          </a:gdLst>
                          <a:ahLst/>
                          <a:cxnLst>
                            <a:cxn ang="0">
                              <a:pos x="T0" y="0"/>
                            </a:cxn>
                            <a:cxn ang="0">
                              <a:pos x="T1" y="0"/>
                            </a:cxn>
                          </a:cxnLst>
                          <a:rect l="T2" t="0" r="T3" b="0"/>
                          <a:pathLst>
                            <a:path w="1981200">
                              <a:moveTo>
                                <a:pt x="1981200" y="0"/>
                              </a:moveTo>
                              <a:lnTo>
                                <a:pt x="0" y="0"/>
                              </a:lnTo>
                            </a:path>
                          </a:pathLst>
                        </a:custGeom>
                        <a:noFill/>
                        <a:ln w="6350">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0" name="Shape 11670"/>
                      <wps:cNvSpPr>
                        <a:spLocks/>
                      </wps:cNvSpPr>
                      <wps:spPr bwMode="auto">
                        <a:xfrm>
                          <a:off x="19812" y="0"/>
                          <a:ext cx="19812" cy="0"/>
                        </a:xfrm>
                        <a:custGeom>
                          <a:avLst/>
                          <a:gdLst>
                            <a:gd name="T0" fmla="*/ 0 w 1981200"/>
                            <a:gd name="T1" fmla="*/ 1981200 w 1981200"/>
                            <a:gd name="T2" fmla="*/ 0 w 1981200"/>
                            <a:gd name="T3" fmla="*/ 1981200 w 1981200"/>
                          </a:gdLst>
                          <a:ahLst/>
                          <a:cxnLst>
                            <a:cxn ang="0">
                              <a:pos x="T0" y="0"/>
                            </a:cxn>
                            <a:cxn ang="0">
                              <a:pos x="T1" y="0"/>
                            </a:cxn>
                          </a:cxnLst>
                          <a:rect l="T2" t="0" r="T3" b="0"/>
                          <a:pathLst>
                            <a:path w="1981200">
                              <a:moveTo>
                                <a:pt x="0" y="0"/>
                              </a:moveTo>
                              <a:lnTo>
                                <a:pt x="1981200" y="0"/>
                              </a:lnTo>
                            </a:path>
                          </a:pathLst>
                        </a:custGeom>
                        <a:noFill/>
                        <a:ln w="6350">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1" name="Shape 11671"/>
                      <wps:cNvSpPr>
                        <a:spLocks/>
                      </wps:cNvSpPr>
                      <wps:spPr bwMode="auto">
                        <a:xfrm>
                          <a:off x="39624" y="0"/>
                          <a:ext cx="19812" cy="0"/>
                        </a:xfrm>
                        <a:custGeom>
                          <a:avLst/>
                          <a:gdLst>
                            <a:gd name="T0" fmla="*/ 0 w 1981200"/>
                            <a:gd name="T1" fmla="*/ 1981200 w 1981200"/>
                            <a:gd name="T2" fmla="*/ 0 w 1981200"/>
                            <a:gd name="T3" fmla="*/ 1981200 w 1981200"/>
                          </a:gdLst>
                          <a:ahLst/>
                          <a:cxnLst>
                            <a:cxn ang="0">
                              <a:pos x="T0" y="0"/>
                            </a:cxn>
                            <a:cxn ang="0">
                              <a:pos x="T1" y="0"/>
                            </a:cxn>
                          </a:cxnLst>
                          <a:rect l="T2" t="0" r="T3" b="0"/>
                          <a:pathLst>
                            <a:path w="1981200">
                              <a:moveTo>
                                <a:pt x="0" y="0"/>
                              </a:moveTo>
                              <a:lnTo>
                                <a:pt x="1981200" y="0"/>
                              </a:lnTo>
                            </a:path>
                          </a:pathLst>
                        </a:custGeom>
                        <a:noFill/>
                        <a:ln w="6350">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0C7C86D" id="Group 11668" o:spid="_x0000_s1026" style="position:absolute;margin-left:1in;margin-top:50.25pt;width:468pt;height:.5pt;z-index:251659264;mso-position-horizontal-relative:page;mso-position-vertical-relative:page" coordsize="59436,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">
              <v:shape id="Shape 11669" o:spid="_x0000_s1027" style="position:absolute;width:19812;height:0;visibility:visible;mso-wrap-style:square;v-text-anchor:top" coordsize="19812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" path="m1981200,l,e" filled="f" strokeweight=".5pt">
                <v:stroke miterlimit="83231f" joinstyle="miter"/>
                <v:path arrowok="t" o:connecttype="custom" o:connectlocs="19812,0;0,0" o:connectangles="0,0" textboxrect="0,0,1981200,0"/>
              </v:shape>
              <v:shape id="Shape 11670" o:spid="_x0000_s1028" style="position:absolute;left:19812;width:19812;height:0;visibility:visible;mso-wrap-style:square;v-text-anchor:top" coordsize="19812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" path="m,l1981200,e" filled="f" strokeweight=".5pt">
                <v:stroke miterlimit="83231f" joinstyle="miter"/>
                <v:path arrowok="t" o:connecttype="custom" o:connectlocs="0,0;19812,0" o:connectangles="0,0" textboxrect="0,0,1981200,0"/>
              </v:shape>
              <v:shape id="Shape 11671" o:spid="_x0000_s1029" style="position:absolute;left:39624;width:19812;height:0;visibility:visible;mso-wrap-style:square;v-text-anchor:top" coordsize="19812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" path="m,l1981200,e" filled="f" strokeweight=".5pt">
                <v:stroke miterlimit="83231f" joinstyle="miter"/>
                <v:path arrowok="t" o:connecttype="custom" o:connectlocs="0,0;19812,0" o:connectangles="0,0" textboxrect="0,0,1981200,0"/>
              </v:shape>
              <w10:wrap type="square"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52DF83" w14:textId="4348904E" w:rsidR="002D2366" w:rsidRDefault="002D2366">
    <w:pPr>
      <w:spacing w:after="0" w:line="276" w:lineRule="auto"/>
    </w:pPr>
    <w:r>
      <w:rPr>
        <w:rFonts w:ascii="Calibri" w:eastAsia="Calibri" w:hAnsi="Calibri" w:cs="Calibri"/>
        <w:noProof/>
        <w:lang w:eastAsia="en-US" w:bidi="he-IL"/>
      </w:rPr>
      <mc:AlternateContent>
        <mc:Choice Requires="wpg">
          <w:drawing>
            <wp:anchor distT="0" distB="0" distL="114300" distR="114300" simplePos="0" relativeHeight="251660288" behindDoc="0" locked="0" layoutInCell="1" allowOverlap="1" wp14:anchorId="40B830EC" wp14:editId="36DC7A32">
              <wp:simplePos x="0" y="0"/>
              <wp:positionH relativeFrom="page">
                <wp:posOffset>914400</wp:posOffset>
              </wp:positionH>
              <wp:positionV relativeFrom="page">
                <wp:posOffset>638175</wp:posOffset>
              </wp:positionV>
              <wp:extent cx="5943600" cy="6350"/>
              <wp:effectExtent l="9525" t="9525" r="9525" b="3175"/>
              <wp:wrapSquare wrapText="bothSides"/>
              <wp:docPr id="67" name="Group 116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3600" cy="6350"/>
                        <a:chOff x="0" y="0"/>
                        <a:chExt cx="59436" cy="63"/>
                      </a:xfrm>
                    </wpg:grpSpPr>
                    <wps:wsp>
                      <wps:cNvPr id="68" name="Shape 11650"/>
                      <wps:cNvSpPr>
                        <a:spLocks/>
                      </wps:cNvSpPr>
                      <wps:spPr bwMode="auto">
                        <a:xfrm>
                          <a:off x="0" y="0"/>
                          <a:ext cx="19812" cy="0"/>
                        </a:xfrm>
                        <a:custGeom>
                          <a:avLst/>
                          <a:gdLst>
                            <a:gd name="T0" fmla="*/ 1981200 w 1981200"/>
                            <a:gd name="T1" fmla="*/ 0 w 1981200"/>
                            <a:gd name="T2" fmla="*/ 0 w 1981200"/>
                            <a:gd name="T3" fmla="*/ 1981200 w 1981200"/>
                          </a:gdLst>
                          <a:ahLst/>
                          <a:cxnLst>
                            <a:cxn ang="0">
                              <a:pos x="T0" y="0"/>
                            </a:cxn>
                            <a:cxn ang="0">
                              <a:pos x="T1" y="0"/>
                            </a:cxn>
                          </a:cxnLst>
                          <a:rect l="T2" t="0" r="T3" b="0"/>
                          <a:pathLst>
                            <a:path w="1981200">
                              <a:moveTo>
                                <a:pt x="1981200" y="0"/>
                              </a:moveTo>
                              <a:lnTo>
                                <a:pt x="0" y="0"/>
                              </a:lnTo>
                            </a:path>
                          </a:pathLst>
                        </a:custGeom>
                        <a:noFill/>
                        <a:ln w="6350">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2" name="Shape 11651"/>
                      <wps:cNvSpPr>
                        <a:spLocks/>
                      </wps:cNvSpPr>
                      <wps:spPr bwMode="auto">
                        <a:xfrm>
                          <a:off x="19812" y="0"/>
                          <a:ext cx="19812" cy="0"/>
                        </a:xfrm>
                        <a:custGeom>
                          <a:avLst/>
                          <a:gdLst>
                            <a:gd name="T0" fmla="*/ 0 w 1981200"/>
                            <a:gd name="T1" fmla="*/ 1981200 w 1981200"/>
                            <a:gd name="T2" fmla="*/ 0 w 1981200"/>
                            <a:gd name="T3" fmla="*/ 1981200 w 1981200"/>
                          </a:gdLst>
                          <a:ahLst/>
                          <a:cxnLst>
                            <a:cxn ang="0">
                              <a:pos x="T0" y="0"/>
                            </a:cxn>
                            <a:cxn ang="0">
                              <a:pos x="T1" y="0"/>
                            </a:cxn>
                          </a:cxnLst>
                          <a:rect l="T2" t="0" r="T3" b="0"/>
                          <a:pathLst>
                            <a:path w="1981200">
                              <a:moveTo>
                                <a:pt x="0" y="0"/>
                              </a:moveTo>
                              <a:lnTo>
                                <a:pt x="1981200" y="0"/>
                              </a:lnTo>
                            </a:path>
                          </a:pathLst>
                        </a:custGeom>
                        <a:noFill/>
                        <a:ln w="6350">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3" name="Shape 11652"/>
                      <wps:cNvSpPr>
                        <a:spLocks/>
                      </wps:cNvSpPr>
                      <wps:spPr bwMode="auto">
                        <a:xfrm>
                          <a:off x="39624" y="0"/>
                          <a:ext cx="19812" cy="0"/>
                        </a:xfrm>
                        <a:custGeom>
                          <a:avLst/>
                          <a:gdLst>
                            <a:gd name="T0" fmla="*/ 0 w 1981200"/>
                            <a:gd name="T1" fmla="*/ 1981200 w 1981200"/>
                            <a:gd name="T2" fmla="*/ 0 w 1981200"/>
                            <a:gd name="T3" fmla="*/ 1981200 w 1981200"/>
                          </a:gdLst>
                          <a:ahLst/>
                          <a:cxnLst>
                            <a:cxn ang="0">
                              <a:pos x="T0" y="0"/>
                            </a:cxn>
                            <a:cxn ang="0">
                              <a:pos x="T1" y="0"/>
                            </a:cxn>
                          </a:cxnLst>
                          <a:rect l="T2" t="0" r="T3" b="0"/>
                          <a:pathLst>
                            <a:path w="1981200">
                              <a:moveTo>
                                <a:pt x="0" y="0"/>
                              </a:moveTo>
                              <a:lnTo>
                                <a:pt x="1981200" y="0"/>
                              </a:lnTo>
                            </a:path>
                          </a:pathLst>
                        </a:custGeom>
                        <a:noFill/>
                        <a:ln w="6350">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46FC0B8" id="Group 11649" o:spid="_x0000_s1026" style="position:absolute;margin-left:1in;margin-top:50.25pt;width:468pt;height:.5pt;z-index:251660288;mso-position-horizontal-relative:page;mso-position-vertical-relative:page" coordsize="59436,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">
              <v:shape id="Shape 11650" o:spid="_x0000_s1027" style="position:absolute;width:19812;height:0;visibility:visible;mso-wrap-style:square;v-text-anchor:top" coordsize="19812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" path="m1981200,l,e" filled="f" strokeweight=".5pt">
                <v:stroke miterlimit="83231f" joinstyle="miter"/>
                <v:path arrowok="t" o:connecttype="custom" o:connectlocs="19812,0;0,0" o:connectangles="0,0" textboxrect="0,0,1981200,0"/>
              </v:shape>
              <v:shape id="Shape 11651" o:spid="_x0000_s1028" style="position:absolute;left:19812;width:19812;height:0;visibility:visible;mso-wrap-style:square;v-text-anchor:top" coordsize="19812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" path="m,l1981200,e" filled="f" strokeweight=".5pt">
                <v:stroke miterlimit="83231f" joinstyle="miter"/>
                <v:path arrowok="t" o:connecttype="custom" o:connectlocs="0,0;19812,0" o:connectangles="0,0" textboxrect="0,0,1981200,0"/>
              </v:shape>
              <v:shape id="Shape 11652" o:spid="_x0000_s1029" style="position:absolute;left:39624;width:19812;height:0;visibility:visible;mso-wrap-style:square;v-text-anchor:top" coordsize="19812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" path="m,l1981200,e" filled="f" strokeweight=".5pt">
                <v:stroke miterlimit="83231f" joinstyle="miter"/>
                <v:path arrowok="t" o:connecttype="custom" o:connectlocs="0,0;19812,0" o:connectangles="0,0" textboxrect="0,0,1981200,0"/>
              </v:shape>
              <w10:wrap type="square"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0E5A17" w14:textId="00F311E3" w:rsidR="002D2366" w:rsidRDefault="002D2366">
    <w:pPr>
      <w:spacing w:after="0" w:line="276" w:lineRule="auto"/>
    </w:pPr>
    <w:r>
      <w:rPr>
        <w:rFonts w:ascii="Calibri" w:eastAsia="Calibri" w:hAnsi="Calibri" w:cs="Calibri"/>
        <w:noProof/>
        <w:lang w:eastAsia="en-US" w:bidi="he-IL"/>
      </w:rPr>
      <mc:AlternateContent>
        <mc:Choice Requires="wpg">
          <w:drawing>
            <wp:anchor distT="0" distB="0" distL="114300" distR="114300" simplePos="0" relativeHeight="251661312" behindDoc="0" locked="0" layoutInCell="1" allowOverlap="1" wp14:anchorId="34B32413" wp14:editId="6A9F6BAF">
              <wp:simplePos x="0" y="0"/>
              <wp:positionH relativeFrom="page">
                <wp:posOffset>914400</wp:posOffset>
              </wp:positionH>
              <wp:positionV relativeFrom="page">
                <wp:posOffset>638175</wp:posOffset>
              </wp:positionV>
              <wp:extent cx="5943600" cy="6350"/>
              <wp:effectExtent l="9525" t="9525" r="9525" b="3175"/>
              <wp:wrapSquare wrapText="bothSides"/>
              <wp:docPr id="53" name="Group 116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3600" cy="6350"/>
                        <a:chOff x="0" y="0"/>
                        <a:chExt cx="59436" cy="63"/>
                      </a:xfrm>
                    </wpg:grpSpPr>
                    <wps:wsp>
                      <wps:cNvPr id="54" name="Shape 11631"/>
                      <wps:cNvSpPr>
                        <a:spLocks/>
                      </wps:cNvSpPr>
                      <wps:spPr bwMode="auto">
                        <a:xfrm>
                          <a:off x="0" y="0"/>
                          <a:ext cx="19812" cy="0"/>
                        </a:xfrm>
                        <a:custGeom>
                          <a:avLst/>
                          <a:gdLst>
                            <a:gd name="T0" fmla="*/ 1981200 w 1981200"/>
                            <a:gd name="T1" fmla="*/ 0 w 1981200"/>
                            <a:gd name="T2" fmla="*/ 0 w 1981200"/>
                            <a:gd name="T3" fmla="*/ 1981200 w 1981200"/>
                          </a:gdLst>
                          <a:ahLst/>
                          <a:cxnLst>
                            <a:cxn ang="0">
                              <a:pos x="T0" y="0"/>
                            </a:cxn>
                            <a:cxn ang="0">
                              <a:pos x="T1" y="0"/>
                            </a:cxn>
                          </a:cxnLst>
                          <a:rect l="T2" t="0" r="T3" b="0"/>
                          <a:pathLst>
                            <a:path w="1981200">
                              <a:moveTo>
                                <a:pt x="1981200" y="0"/>
                              </a:moveTo>
                              <a:lnTo>
                                <a:pt x="0" y="0"/>
                              </a:lnTo>
                            </a:path>
                          </a:pathLst>
                        </a:custGeom>
                        <a:noFill/>
                        <a:ln w="6350">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5" name="Shape 11632"/>
                      <wps:cNvSpPr>
                        <a:spLocks/>
                      </wps:cNvSpPr>
                      <wps:spPr bwMode="auto">
                        <a:xfrm>
                          <a:off x="19812" y="0"/>
                          <a:ext cx="19812" cy="0"/>
                        </a:xfrm>
                        <a:custGeom>
                          <a:avLst/>
                          <a:gdLst>
                            <a:gd name="T0" fmla="*/ 0 w 1981200"/>
                            <a:gd name="T1" fmla="*/ 1981200 w 1981200"/>
                            <a:gd name="T2" fmla="*/ 0 w 1981200"/>
                            <a:gd name="T3" fmla="*/ 1981200 w 1981200"/>
                          </a:gdLst>
                          <a:ahLst/>
                          <a:cxnLst>
                            <a:cxn ang="0">
                              <a:pos x="T0" y="0"/>
                            </a:cxn>
                            <a:cxn ang="0">
                              <a:pos x="T1" y="0"/>
                            </a:cxn>
                          </a:cxnLst>
                          <a:rect l="T2" t="0" r="T3" b="0"/>
                          <a:pathLst>
                            <a:path w="1981200">
                              <a:moveTo>
                                <a:pt x="0" y="0"/>
                              </a:moveTo>
                              <a:lnTo>
                                <a:pt x="1981200" y="0"/>
                              </a:lnTo>
                            </a:path>
                          </a:pathLst>
                        </a:custGeom>
                        <a:noFill/>
                        <a:ln w="6350">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8" name="Shape 11633"/>
                      <wps:cNvSpPr>
                        <a:spLocks/>
                      </wps:cNvSpPr>
                      <wps:spPr bwMode="auto">
                        <a:xfrm>
                          <a:off x="39624" y="0"/>
                          <a:ext cx="19812" cy="0"/>
                        </a:xfrm>
                        <a:custGeom>
                          <a:avLst/>
                          <a:gdLst>
                            <a:gd name="T0" fmla="*/ 0 w 1981200"/>
                            <a:gd name="T1" fmla="*/ 1981200 w 1981200"/>
                            <a:gd name="T2" fmla="*/ 0 w 1981200"/>
                            <a:gd name="T3" fmla="*/ 1981200 w 1981200"/>
                          </a:gdLst>
                          <a:ahLst/>
                          <a:cxnLst>
                            <a:cxn ang="0">
                              <a:pos x="T0" y="0"/>
                            </a:cxn>
                            <a:cxn ang="0">
                              <a:pos x="T1" y="0"/>
                            </a:cxn>
                          </a:cxnLst>
                          <a:rect l="T2" t="0" r="T3" b="0"/>
                          <a:pathLst>
                            <a:path w="1981200">
                              <a:moveTo>
                                <a:pt x="0" y="0"/>
                              </a:moveTo>
                              <a:lnTo>
                                <a:pt x="1981200" y="0"/>
                              </a:lnTo>
                            </a:path>
                          </a:pathLst>
                        </a:custGeom>
                        <a:noFill/>
                        <a:ln w="6350">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1F008A9" id="Group 11630" o:spid="_x0000_s1026" style="position:absolute;margin-left:1in;margin-top:50.25pt;width:468pt;height:.5pt;z-index:251661312;mso-position-horizontal-relative:page;mso-position-vertical-relative:page" coordsize="59436,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">
              <v:shape id="Shape 11631" o:spid="_x0000_s1027" style="position:absolute;width:19812;height:0;visibility:visible;mso-wrap-style:square;v-text-anchor:top" coordsize="19812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" path="m1981200,l,e" filled="f" strokeweight=".5pt">
                <v:stroke miterlimit="83231f" joinstyle="miter"/>
                <v:path arrowok="t" o:connecttype="custom" o:connectlocs="19812,0;0,0" o:connectangles="0,0" textboxrect="0,0,1981200,0"/>
              </v:shape>
              <v:shape id="Shape 11632" o:spid="_x0000_s1028" style="position:absolute;left:19812;width:19812;height:0;visibility:visible;mso-wrap-style:square;v-text-anchor:top" coordsize="19812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" path="m,l1981200,e" filled="f" strokeweight=".5pt">
                <v:stroke miterlimit="83231f" joinstyle="miter"/>
                <v:path arrowok="t" o:connecttype="custom" o:connectlocs="0,0;19812,0" o:connectangles="0,0" textboxrect="0,0,1981200,0"/>
              </v:shape>
              <v:shape id="Shape 11633" o:spid="_x0000_s1029" style="position:absolute;left:39624;width:19812;height:0;visibility:visible;mso-wrap-style:square;v-text-anchor:top" coordsize="19812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" path="m,l1981200,e" filled="f" strokeweight=".5pt">
                <v:stroke miterlimit="83231f" joinstyle="miter"/>
                <v:path arrowok="t" o:connecttype="custom" o:connectlocs="0,0;19812,0" o:connectangles="0,0" textboxrect="0,0,1981200,0"/>
              </v:shape>
              <w10:wrap type="square"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w14:anchorId="5855D44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9" type="#_x0000_t75" style="width:9pt;height:9pt;visibility:visible;mso-wrap-style:square" o:bullet="t">
        <v:imagedata r:id="rId1" o:title=""/>
      </v:shape>
    </w:pict>
  </w:numPicBullet>
  <w:numPicBullet w:numPicBulletId="1">
    <w:pict>
      <v:shape w14:anchorId="6FBE97B0" id="_x0000_i1090" type="#_x0000_t75" style="width:9pt;height:9pt;visibility:visible;mso-wrap-style:square" o:bullet="t">
        <v:imagedata r:id="rId2" o:title=""/>
      </v:shape>
    </w:pict>
  </w:numPicBullet>
  <w:numPicBullet w:numPicBulletId="2">
    <w:pict>
      <v:shape w14:anchorId="7DCE3597" id="_x0000_i1091" type="#_x0000_t75" alt="note.png" style="width:18pt;height:18pt;visibility:visible;mso-wrap-style:square" o:bullet="t">
        <v:imagedata r:id="rId3" o:title="note"/>
      </v:shape>
    </w:pict>
  </w:numPicBullet>
  <w:numPicBullet w:numPicBulletId="3">
    <w:pict>
      <v:shape id="_x0000_i1092" type="#_x0000_t75" alt="1.png" style="width:9pt;height:9pt;visibility:visible;mso-wrap-style:square" o:bullet="t">
        <v:imagedata r:id="rId4" o:title="1"/>
      </v:shape>
    </w:pict>
  </w:numPicBullet>
  <w:numPicBullet w:numPicBulletId="4">
    <w:pict>
      <v:shape id="_x0000_i1093" type="#_x0000_t75" alt="3.png" style="width:9pt;height:9pt;visibility:visible;mso-wrap-style:square" o:bullet="t">
        <v:imagedata r:id="rId5" o:title="3"/>
      </v:shape>
    </w:pict>
  </w:numPicBullet>
  <w:numPicBullet w:numPicBulletId="5">
    <w:pict>
      <v:shape id="_x0000_i1094" type="#_x0000_t75" alt="2.png" style="width:9pt;height:9pt;visibility:visible;mso-wrap-style:square" o:bullet="t">
        <v:imagedata r:id="rId6" o:title="2"/>
      </v:shape>
    </w:pict>
  </w:numPicBullet>
  <w:numPicBullet w:numPicBulletId="6">
    <w:pict>
      <v:shape id="_x0000_i1095" type="#_x0000_t75" alt="4.png" style="width:9pt;height:9pt;visibility:visible;mso-wrap-style:square" o:bullet="t">
        <v:imagedata r:id="rId7" o:title="4"/>
      </v:shape>
    </w:pict>
  </w:numPicBullet>
  <w:abstractNum w:abstractNumId="0" w15:restartNumberingAfterBreak="0">
    <w:nsid w:val="091E6CF7"/>
    <w:multiLevelType w:val="hybridMultilevel"/>
    <w:tmpl w:val="1D1E8D8E"/>
    <w:lvl w:ilvl="0" w:tplc="2A30CC62">
      <w:start w:val="1"/>
      <w:numFmt w:val="bullet"/>
      <w:lvlText w:val=""/>
      <w:lvlPicBulletId w:val="3"/>
      <w:lvlJc w:val="left"/>
      <w:pPr>
        <w:tabs>
          <w:tab w:val="num" w:pos="720"/>
        </w:tabs>
        <w:ind w:left="720" w:hanging="360"/>
      </w:pPr>
      <w:rPr>
        <w:rFonts w:ascii="Symbol" w:hAnsi="Symbol" w:hint="default"/>
      </w:rPr>
    </w:lvl>
    <w:lvl w:ilvl="1" w:tplc="7B9ED9EE" w:tentative="1">
      <w:start w:val="1"/>
      <w:numFmt w:val="bullet"/>
      <w:lvlText w:val=""/>
      <w:lvlJc w:val="left"/>
      <w:pPr>
        <w:tabs>
          <w:tab w:val="num" w:pos="1440"/>
        </w:tabs>
        <w:ind w:left="1440" w:hanging="360"/>
      </w:pPr>
      <w:rPr>
        <w:rFonts w:ascii="Symbol" w:hAnsi="Symbol" w:hint="default"/>
      </w:rPr>
    </w:lvl>
    <w:lvl w:ilvl="2" w:tplc="26A4E7C2" w:tentative="1">
      <w:start w:val="1"/>
      <w:numFmt w:val="bullet"/>
      <w:lvlText w:val=""/>
      <w:lvlJc w:val="left"/>
      <w:pPr>
        <w:tabs>
          <w:tab w:val="num" w:pos="2160"/>
        </w:tabs>
        <w:ind w:left="2160" w:hanging="360"/>
      </w:pPr>
      <w:rPr>
        <w:rFonts w:ascii="Symbol" w:hAnsi="Symbol" w:hint="default"/>
      </w:rPr>
    </w:lvl>
    <w:lvl w:ilvl="3" w:tplc="8A4858C2" w:tentative="1">
      <w:start w:val="1"/>
      <w:numFmt w:val="bullet"/>
      <w:lvlText w:val=""/>
      <w:lvlJc w:val="left"/>
      <w:pPr>
        <w:tabs>
          <w:tab w:val="num" w:pos="2880"/>
        </w:tabs>
        <w:ind w:left="2880" w:hanging="360"/>
      </w:pPr>
      <w:rPr>
        <w:rFonts w:ascii="Symbol" w:hAnsi="Symbol" w:hint="default"/>
      </w:rPr>
    </w:lvl>
    <w:lvl w:ilvl="4" w:tplc="608445B2" w:tentative="1">
      <w:start w:val="1"/>
      <w:numFmt w:val="bullet"/>
      <w:lvlText w:val=""/>
      <w:lvlJc w:val="left"/>
      <w:pPr>
        <w:tabs>
          <w:tab w:val="num" w:pos="3600"/>
        </w:tabs>
        <w:ind w:left="3600" w:hanging="360"/>
      </w:pPr>
      <w:rPr>
        <w:rFonts w:ascii="Symbol" w:hAnsi="Symbol" w:hint="default"/>
      </w:rPr>
    </w:lvl>
    <w:lvl w:ilvl="5" w:tplc="435C7E4C" w:tentative="1">
      <w:start w:val="1"/>
      <w:numFmt w:val="bullet"/>
      <w:lvlText w:val=""/>
      <w:lvlJc w:val="left"/>
      <w:pPr>
        <w:tabs>
          <w:tab w:val="num" w:pos="4320"/>
        </w:tabs>
        <w:ind w:left="4320" w:hanging="360"/>
      </w:pPr>
      <w:rPr>
        <w:rFonts w:ascii="Symbol" w:hAnsi="Symbol" w:hint="default"/>
      </w:rPr>
    </w:lvl>
    <w:lvl w:ilvl="6" w:tplc="91CA70EA" w:tentative="1">
      <w:start w:val="1"/>
      <w:numFmt w:val="bullet"/>
      <w:lvlText w:val=""/>
      <w:lvlJc w:val="left"/>
      <w:pPr>
        <w:tabs>
          <w:tab w:val="num" w:pos="5040"/>
        </w:tabs>
        <w:ind w:left="5040" w:hanging="360"/>
      </w:pPr>
      <w:rPr>
        <w:rFonts w:ascii="Symbol" w:hAnsi="Symbol" w:hint="default"/>
      </w:rPr>
    </w:lvl>
    <w:lvl w:ilvl="7" w:tplc="1BD2970A" w:tentative="1">
      <w:start w:val="1"/>
      <w:numFmt w:val="bullet"/>
      <w:lvlText w:val=""/>
      <w:lvlJc w:val="left"/>
      <w:pPr>
        <w:tabs>
          <w:tab w:val="num" w:pos="5760"/>
        </w:tabs>
        <w:ind w:left="5760" w:hanging="360"/>
      </w:pPr>
      <w:rPr>
        <w:rFonts w:ascii="Symbol" w:hAnsi="Symbol" w:hint="default"/>
      </w:rPr>
    </w:lvl>
    <w:lvl w:ilvl="8" w:tplc="00A64878" w:tentative="1">
      <w:start w:val="1"/>
      <w:numFmt w:val="bullet"/>
      <w:lvlText w:val=""/>
      <w:lvlJc w:val="left"/>
      <w:pPr>
        <w:tabs>
          <w:tab w:val="num" w:pos="6480"/>
        </w:tabs>
        <w:ind w:left="6480" w:hanging="360"/>
      </w:pPr>
      <w:rPr>
        <w:rFonts w:ascii="Symbol" w:hAnsi="Symbol" w:hint="default"/>
      </w:rPr>
    </w:lvl>
  </w:abstractNum>
  <w:abstractNum w:abstractNumId="1" w15:restartNumberingAfterBreak="0">
    <w:nsid w:val="0DD12DCD"/>
    <w:multiLevelType w:val="hybridMultilevel"/>
    <w:tmpl w:val="AFCA8A98"/>
    <w:lvl w:ilvl="0" w:tplc="867E1300">
      <w:start w:val="1"/>
      <w:numFmt w:val="bullet"/>
      <w:lvlText w:val=""/>
      <w:lvlPicBulletId w:val="3"/>
      <w:lvlJc w:val="left"/>
      <w:pPr>
        <w:tabs>
          <w:tab w:val="num" w:pos="720"/>
        </w:tabs>
        <w:ind w:left="720" w:hanging="360"/>
      </w:pPr>
      <w:rPr>
        <w:rFonts w:ascii="Symbol" w:hAnsi="Symbol" w:hint="default"/>
      </w:rPr>
    </w:lvl>
    <w:lvl w:ilvl="1" w:tplc="3A8A206A" w:tentative="1">
      <w:start w:val="1"/>
      <w:numFmt w:val="bullet"/>
      <w:lvlText w:val=""/>
      <w:lvlJc w:val="left"/>
      <w:pPr>
        <w:tabs>
          <w:tab w:val="num" w:pos="1440"/>
        </w:tabs>
        <w:ind w:left="1440" w:hanging="360"/>
      </w:pPr>
      <w:rPr>
        <w:rFonts w:ascii="Symbol" w:hAnsi="Symbol" w:hint="default"/>
      </w:rPr>
    </w:lvl>
    <w:lvl w:ilvl="2" w:tplc="FADA4122" w:tentative="1">
      <w:start w:val="1"/>
      <w:numFmt w:val="bullet"/>
      <w:lvlText w:val=""/>
      <w:lvlJc w:val="left"/>
      <w:pPr>
        <w:tabs>
          <w:tab w:val="num" w:pos="2160"/>
        </w:tabs>
        <w:ind w:left="2160" w:hanging="360"/>
      </w:pPr>
      <w:rPr>
        <w:rFonts w:ascii="Symbol" w:hAnsi="Symbol" w:hint="default"/>
      </w:rPr>
    </w:lvl>
    <w:lvl w:ilvl="3" w:tplc="481CED06" w:tentative="1">
      <w:start w:val="1"/>
      <w:numFmt w:val="bullet"/>
      <w:lvlText w:val=""/>
      <w:lvlJc w:val="left"/>
      <w:pPr>
        <w:tabs>
          <w:tab w:val="num" w:pos="2880"/>
        </w:tabs>
        <w:ind w:left="2880" w:hanging="360"/>
      </w:pPr>
      <w:rPr>
        <w:rFonts w:ascii="Symbol" w:hAnsi="Symbol" w:hint="default"/>
      </w:rPr>
    </w:lvl>
    <w:lvl w:ilvl="4" w:tplc="93048BEC" w:tentative="1">
      <w:start w:val="1"/>
      <w:numFmt w:val="bullet"/>
      <w:lvlText w:val=""/>
      <w:lvlJc w:val="left"/>
      <w:pPr>
        <w:tabs>
          <w:tab w:val="num" w:pos="3600"/>
        </w:tabs>
        <w:ind w:left="3600" w:hanging="360"/>
      </w:pPr>
      <w:rPr>
        <w:rFonts w:ascii="Symbol" w:hAnsi="Symbol" w:hint="default"/>
      </w:rPr>
    </w:lvl>
    <w:lvl w:ilvl="5" w:tplc="5BC89F44" w:tentative="1">
      <w:start w:val="1"/>
      <w:numFmt w:val="bullet"/>
      <w:lvlText w:val=""/>
      <w:lvlJc w:val="left"/>
      <w:pPr>
        <w:tabs>
          <w:tab w:val="num" w:pos="4320"/>
        </w:tabs>
        <w:ind w:left="4320" w:hanging="360"/>
      </w:pPr>
      <w:rPr>
        <w:rFonts w:ascii="Symbol" w:hAnsi="Symbol" w:hint="default"/>
      </w:rPr>
    </w:lvl>
    <w:lvl w:ilvl="6" w:tplc="5DAADC7A" w:tentative="1">
      <w:start w:val="1"/>
      <w:numFmt w:val="bullet"/>
      <w:lvlText w:val=""/>
      <w:lvlJc w:val="left"/>
      <w:pPr>
        <w:tabs>
          <w:tab w:val="num" w:pos="5040"/>
        </w:tabs>
        <w:ind w:left="5040" w:hanging="360"/>
      </w:pPr>
      <w:rPr>
        <w:rFonts w:ascii="Symbol" w:hAnsi="Symbol" w:hint="default"/>
      </w:rPr>
    </w:lvl>
    <w:lvl w:ilvl="7" w:tplc="F792207E" w:tentative="1">
      <w:start w:val="1"/>
      <w:numFmt w:val="bullet"/>
      <w:lvlText w:val=""/>
      <w:lvlJc w:val="left"/>
      <w:pPr>
        <w:tabs>
          <w:tab w:val="num" w:pos="5760"/>
        </w:tabs>
        <w:ind w:left="5760" w:hanging="360"/>
      </w:pPr>
      <w:rPr>
        <w:rFonts w:ascii="Symbol" w:hAnsi="Symbol" w:hint="default"/>
      </w:rPr>
    </w:lvl>
    <w:lvl w:ilvl="8" w:tplc="EB1C106C" w:tentative="1">
      <w:start w:val="1"/>
      <w:numFmt w:val="bullet"/>
      <w:lvlText w:val=""/>
      <w:lvlJc w:val="left"/>
      <w:pPr>
        <w:tabs>
          <w:tab w:val="num" w:pos="6480"/>
        </w:tabs>
        <w:ind w:left="6480" w:hanging="360"/>
      </w:pPr>
      <w:rPr>
        <w:rFonts w:ascii="Symbol" w:hAnsi="Symbol" w:hint="default"/>
      </w:rPr>
    </w:lvl>
  </w:abstractNum>
  <w:abstractNum w:abstractNumId="2" w15:restartNumberingAfterBreak="0">
    <w:nsid w:val="0E5F057B"/>
    <w:multiLevelType w:val="hybridMultilevel"/>
    <w:tmpl w:val="DE0E5956"/>
    <w:lvl w:ilvl="0" w:tplc="ACCEF49C">
      <w:start w:val="1"/>
      <w:numFmt w:val="bullet"/>
      <w:lvlText w:val=""/>
      <w:lvlPicBulletId w:val="0"/>
      <w:lvlJc w:val="left"/>
      <w:pPr>
        <w:tabs>
          <w:tab w:val="num" w:pos="720"/>
        </w:tabs>
        <w:ind w:left="720" w:hanging="360"/>
      </w:pPr>
      <w:rPr>
        <w:rFonts w:ascii="Symbol" w:hAnsi="Symbol" w:hint="default"/>
      </w:rPr>
    </w:lvl>
    <w:lvl w:ilvl="1" w:tplc="B0C4C560" w:tentative="1">
      <w:start w:val="1"/>
      <w:numFmt w:val="bullet"/>
      <w:lvlText w:val=""/>
      <w:lvlJc w:val="left"/>
      <w:pPr>
        <w:tabs>
          <w:tab w:val="num" w:pos="1440"/>
        </w:tabs>
        <w:ind w:left="1440" w:hanging="360"/>
      </w:pPr>
      <w:rPr>
        <w:rFonts w:ascii="Symbol" w:hAnsi="Symbol" w:hint="default"/>
      </w:rPr>
    </w:lvl>
    <w:lvl w:ilvl="2" w:tplc="AD80B1F0" w:tentative="1">
      <w:start w:val="1"/>
      <w:numFmt w:val="bullet"/>
      <w:lvlText w:val=""/>
      <w:lvlJc w:val="left"/>
      <w:pPr>
        <w:tabs>
          <w:tab w:val="num" w:pos="2160"/>
        </w:tabs>
        <w:ind w:left="2160" w:hanging="360"/>
      </w:pPr>
      <w:rPr>
        <w:rFonts w:ascii="Symbol" w:hAnsi="Symbol" w:hint="default"/>
      </w:rPr>
    </w:lvl>
    <w:lvl w:ilvl="3" w:tplc="D9621506" w:tentative="1">
      <w:start w:val="1"/>
      <w:numFmt w:val="bullet"/>
      <w:lvlText w:val=""/>
      <w:lvlJc w:val="left"/>
      <w:pPr>
        <w:tabs>
          <w:tab w:val="num" w:pos="2880"/>
        </w:tabs>
        <w:ind w:left="2880" w:hanging="360"/>
      </w:pPr>
      <w:rPr>
        <w:rFonts w:ascii="Symbol" w:hAnsi="Symbol" w:hint="default"/>
      </w:rPr>
    </w:lvl>
    <w:lvl w:ilvl="4" w:tplc="01A42DDA" w:tentative="1">
      <w:start w:val="1"/>
      <w:numFmt w:val="bullet"/>
      <w:lvlText w:val=""/>
      <w:lvlJc w:val="left"/>
      <w:pPr>
        <w:tabs>
          <w:tab w:val="num" w:pos="3600"/>
        </w:tabs>
        <w:ind w:left="3600" w:hanging="360"/>
      </w:pPr>
      <w:rPr>
        <w:rFonts w:ascii="Symbol" w:hAnsi="Symbol" w:hint="default"/>
      </w:rPr>
    </w:lvl>
    <w:lvl w:ilvl="5" w:tplc="7340F3B2" w:tentative="1">
      <w:start w:val="1"/>
      <w:numFmt w:val="bullet"/>
      <w:lvlText w:val=""/>
      <w:lvlJc w:val="left"/>
      <w:pPr>
        <w:tabs>
          <w:tab w:val="num" w:pos="4320"/>
        </w:tabs>
        <w:ind w:left="4320" w:hanging="360"/>
      </w:pPr>
      <w:rPr>
        <w:rFonts w:ascii="Symbol" w:hAnsi="Symbol" w:hint="default"/>
      </w:rPr>
    </w:lvl>
    <w:lvl w:ilvl="6" w:tplc="9D600D94" w:tentative="1">
      <w:start w:val="1"/>
      <w:numFmt w:val="bullet"/>
      <w:lvlText w:val=""/>
      <w:lvlJc w:val="left"/>
      <w:pPr>
        <w:tabs>
          <w:tab w:val="num" w:pos="5040"/>
        </w:tabs>
        <w:ind w:left="5040" w:hanging="360"/>
      </w:pPr>
      <w:rPr>
        <w:rFonts w:ascii="Symbol" w:hAnsi="Symbol" w:hint="default"/>
      </w:rPr>
    </w:lvl>
    <w:lvl w:ilvl="7" w:tplc="595CAA54" w:tentative="1">
      <w:start w:val="1"/>
      <w:numFmt w:val="bullet"/>
      <w:lvlText w:val=""/>
      <w:lvlJc w:val="left"/>
      <w:pPr>
        <w:tabs>
          <w:tab w:val="num" w:pos="5760"/>
        </w:tabs>
        <w:ind w:left="5760" w:hanging="360"/>
      </w:pPr>
      <w:rPr>
        <w:rFonts w:ascii="Symbol" w:hAnsi="Symbol" w:hint="default"/>
      </w:rPr>
    </w:lvl>
    <w:lvl w:ilvl="8" w:tplc="D5A4838E" w:tentative="1">
      <w:start w:val="1"/>
      <w:numFmt w:val="bullet"/>
      <w:lvlText w:val=""/>
      <w:lvlJc w:val="left"/>
      <w:pPr>
        <w:tabs>
          <w:tab w:val="num" w:pos="6480"/>
        </w:tabs>
        <w:ind w:left="6480" w:hanging="360"/>
      </w:pPr>
      <w:rPr>
        <w:rFonts w:ascii="Symbol" w:hAnsi="Symbol" w:hint="default"/>
      </w:rPr>
    </w:lvl>
  </w:abstractNum>
  <w:abstractNum w:abstractNumId="3" w15:restartNumberingAfterBreak="0">
    <w:nsid w:val="0F555433"/>
    <w:multiLevelType w:val="hybridMultilevel"/>
    <w:tmpl w:val="ECBECE22"/>
    <w:lvl w:ilvl="0" w:tplc="A288AA24">
      <w:start w:val="1"/>
      <w:numFmt w:val="bullet"/>
      <w:lvlText w:val=""/>
      <w:lvlPicBulletId w:val="0"/>
      <w:lvlJc w:val="left"/>
      <w:pPr>
        <w:tabs>
          <w:tab w:val="num" w:pos="720"/>
        </w:tabs>
        <w:ind w:left="720" w:hanging="360"/>
      </w:pPr>
      <w:rPr>
        <w:rFonts w:ascii="Symbol" w:hAnsi="Symbol" w:hint="default"/>
      </w:rPr>
    </w:lvl>
    <w:lvl w:ilvl="1" w:tplc="BB42730E" w:tentative="1">
      <w:start w:val="1"/>
      <w:numFmt w:val="bullet"/>
      <w:lvlText w:val=""/>
      <w:lvlJc w:val="left"/>
      <w:pPr>
        <w:tabs>
          <w:tab w:val="num" w:pos="1440"/>
        </w:tabs>
        <w:ind w:left="1440" w:hanging="360"/>
      </w:pPr>
      <w:rPr>
        <w:rFonts w:ascii="Symbol" w:hAnsi="Symbol" w:hint="default"/>
      </w:rPr>
    </w:lvl>
    <w:lvl w:ilvl="2" w:tplc="3FDC57E6" w:tentative="1">
      <w:start w:val="1"/>
      <w:numFmt w:val="bullet"/>
      <w:lvlText w:val=""/>
      <w:lvlJc w:val="left"/>
      <w:pPr>
        <w:tabs>
          <w:tab w:val="num" w:pos="2160"/>
        </w:tabs>
        <w:ind w:left="2160" w:hanging="360"/>
      </w:pPr>
      <w:rPr>
        <w:rFonts w:ascii="Symbol" w:hAnsi="Symbol" w:hint="default"/>
      </w:rPr>
    </w:lvl>
    <w:lvl w:ilvl="3" w:tplc="99EEA9BA" w:tentative="1">
      <w:start w:val="1"/>
      <w:numFmt w:val="bullet"/>
      <w:lvlText w:val=""/>
      <w:lvlJc w:val="left"/>
      <w:pPr>
        <w:tabs>
          <w:tab w:val="num" w:pos="2880"/>
        </w:tabs>
        <w:ind w:left="2880" w:hanging="360"/>
      </w:pPr>
      <w:rPr>
        <w:rFonts w:ascii="Symbol" w:hAnsi="Symbol" w:hint="default"/>
      </w:rPr>
    </w:lvl>
    <w:lvl w:ilvl="4" w:tplc="D3AAA4BC" w:tentative="1">
      <w:start w:val="1"/>
      <w:numFmt w:val="bullet"/>
      <w:lvlText w:val=""/>
      <w:lvlJc w:val="left"/>
      <w:pPr>
        <w:tabs>
          <w:tab w:val="num" w:pos="3600"/>
        </w:tabs>
        <w:ind w:left="3600" w:hanging="360"/>
      </w:pPr>
      <w:rPr>
        <w:rFonts w:ascii="Symbol" w:hAnsi="Symbol" w:hint="default"/>
      </w:rPr>
    </w:lvl>
    <w:lvl w:ilvl="5" w:tplc="46D252A8" w:tentative="1">
      <w:start w:val="1"/>
      <w:numFmt w:val="bullet"/>
      <w:lvlText w:val=""/>
      <w:lvlJc w:val="left"/>
      <w:pPr>
        <w:tabs>
          <w:tab w:val="num" w:pos="4320"/>
        </w:tabs>
        <w:ind w:left="4320" w:hanging="360"/>
      </w:pPr>
      <w:rPr>
        <w:rFonts w:ascii="Symbol" w:hAnsi="Symbol" w:hint="default"/>
      </w:rPr>
    </w:lvl>
    <w:lvl w:ilvl="6" w:tplc="66623B8C" w:tentative="1">
      <w:start w:val="1"/>
      <w:numFmt w:val="bullet"/>
      <w:lvlText w:val=""/>
      <w:lvlJc w:val="left"/>
      <w:pPr>
        <w:tabs>
          <w:tab w:val="num" w:pos="5040"/>
        </w:tabs>
        <w:ind w:left="5040" w:hanging="360"/>
      </w:pPr>
      <w:rPr>
        <w:rFonts w:ascii="Symbol" w:hAnsi="Symbol" w:hint="default"/>
      </w:rPr>
    </w:lvl>
    <w:lvl w:ilvl="7" w:tplc="BEE00A0A" w:tentative="1">
      <w:start w:val="1"/>
      <w:numFmt w:val="bullet"/>
      <w:lvlText w:val=""/>
      <w:lvlJc w:val="left"/>
      <w:pPr>
        <w:tabs>
          <w:tab w:val="num" w:pos="5760"/>
        </w:tabs>
        <w:ind w:left="5760" w:hanging="360"/>
      </w:pPr>
      <w:rPr>
        <w:rFonts w:ascii="Symbol" w:hAnsi="Symbol" w:hint="default"/>
      </w:rPr>
    </w:lvl>
    <w:lvl w:ilvl="8" w:tplc="90441A90" w:tentative="1">
      <w:start w:val="1"/>
      <w:numFmt w:val="bullet"/>
      <w:lvlText w:val=""/>
      <w:lvlJc w:val="left"/>
      <w:pPr>
        <w:tabs>
          <w:tab w:val="num" w:pos="6480"/>
        </w:tabs>
        <w:ind w:left="6480" w:hanging="360"/>
      </w:pPr>
      <w:rPr>
        <w:rFonts w:ascii="Symbol" w:hAnsi="Symbol" w:hint="default"/>
      </w:rPr>
    </w:lvl>
  </w:abstractNum>
  <w:abstractNum w:abstractNumId="4" w15:restartNumberingAfterBreak="0">
    <w:nsid w:val="12172F99"/>
    <w:multiLevelType w:val="hybridMultilevel"/>
    <w:tmpl w:val="96B29A76"/>
    <w:lvl w:ilvl="0" w:tplc="12F83036">
      <w:start w:val="1"/>
      <w:numFmt w:val="bullet"/>
      <w:lvlText w:val=""/>
      <w:lvlPicBulletId w:val="0"/>
      <w:lvlJc w:val="left"/>
      <w:pPr>
        <w:tabs>
          <w:tab w:val="num" w:pos="720"/>
        </w:tabs>
        <w:ind w:left="720" w:hanging="360"/>
      </w:pPr>
      <w:rPr>
        <w:rFonts w:ascii="Symbol" w:hAnsi="Symbol" w:hint="default"/>
      </w:rPr>
    </w:lvl>
    <w:lvl w:ilvl="1" w:tplc="EF1A3BCA" w:tentative="1">
      <w:start w:val="1"/>
      <w:numFmt w:val="bullet"/>
      <w:lvlText w:val=""/>
      <w:lvlJc w:val="left"/>
      <w:pPr>
        <w:tabs>
          <w:tab w:val="num" w:pos="1440"/>
        </w:tabs>
        <w:ind w:left="1440" w:hanging="360"/>
      </w:pPr>
      <w:rPr>
        <w:rFonts w:ascii="Symbol" w:hAnsi="Symbol" w:hint="default"/>
      </w:rPr>
    </w:lvl>
    <w:lvl w:ilvl="2" w:tplc="2C5E88BC" w:tentative="1">
      <w:start w:val="1"/>
      <w:numFmt w:val="bullet"/>
      <w:lvlText w:val=""/>
      <w:lvlJc w:val="left"/>
      <w:pPr>
        <w:tabs>
          <w:tab w:val="num" w:pos="2160"/>
        </w:tabs>
        <w:ind w:left="2160" w:hanging="360"/>
      </w:pPr>
      <w:rPr>
        <w:rFonts w:ascii="Symbol" w:hAnsi="Symbol" w:hint="default"/>
      </w:rPr>
    </w:lvl>
    <w:lvl w:ilvl="3" w:tplc="317A9C40" w:tentative="1">
      <w:start w:val="1"/>
      <w:numFmt w:val="bullet"/>
      <w:lvlText w:val=""/>
      <w:lvlJc w:val="left"/>
      <w:pPr>
        <w:tabs>
          <w:tab w:val="num" w:pos="2880"/>
        </w:tabs>
        <w:ind w:left="2880" w:hanging="360"/>
      </w:pPr>
      <w:rPr>
        <w:rFonts w:ascii="Symbol" w:hAnsi="Symbol" w:hint="default"/>
      </w:rPr>
    </w:lvl>
    <w:lvl w:ilvl="4" w:tplc="DA30F2AA" w:tentative="1">
      <w:start w:val="1"/>
      <w:numFmt w:val="bullet"/>
      <w:lvlText w:val=""/>
      <w:lvlJc w:val="left"/>
      <w:pPr>
        <w:tabs>
          <w:tab w:val="num" w:pos="3600"/>
        </w:tabs>
        <w:ind w:left="3600" w:hanging="360"/>
      </w:pPr>
      <w:rPr>
        <w:rFonts w:ascii="Symbol" w:hAnsi="Symbol" w:hint="default"/>
      </w:rPr>
    </w:lvl>
    <w:lvl w:ilvl="5" w:tplc="2B4EC3BA" w:tentative="1">
      <w:start w:val="1"/>
      <w:numFmt w:val="bullet"/>
      <w:lvlText w:val=""/>
      <w:lvlJc w:val="left"/>
      <w:pPr>
        <w:tabs>
          <w:tab w:val="num" w:pos="4320"/>
        </w:tabs>
        <w:ind w:left="4320" w:hanging="360"/>
      </w:pPr>
      <w:rPr>
        <w:rFonts w:ascii="Symbol" w:hAnsi="Symbol" w:hint="default"/>
      </w:rPr>
    </w:lvl>
    <w:lvl w:ilvl="6" w:tplc="2E6C56A4" w:tentative="1">
      <w:start w:val="1"/>
      <w:numFmt w:val="bullet"/>
      <w:lvlText w:val=""/>
      <w:lvlJc w:val="left"/>
      <w:pPr>
        <w:tabs>
          <w:tab w:val="num" w:pos="5040"/>
        </w:tabs>
        <w:ind w:left="5040" w:hanging="360"/>
      </w:pPr>
      <w:rPr>
        <w:rFonts w:ascii="Symbol" w:hAnsi="Symbol" w:hint="default"/>
      </w:rPr>
    </w:lvl>
    <w:lvl w:ilvl="7" w:tplc="4ECEA31E" w:tentative="1">
      <w:start w:val="1"/>
      <w:numFmt w:val="bullet"/>
      <w:lvlText w:val=""/>
      <w:lvlJc w:val="left"/>
      <w:pPr>
        <w:tabs>
          <w:tab w:val="num" w:pos="5760"/>
        </w:tabs>
        <w:ind w:left="5760" w:hanging="360"/>
      </w:pPr>
      <w:rPr>
        <w:rFonts w:ascii="Symbol" w:hAnsi="Symbol" w:hint="default"/>
      </w:rPr>
    </w:lvl>
    <w:lvl w:ilvl="8" w:tplc="4CDE2DE0" w:tentative="1">
      <w:start w:val="1"/>
      <w:numFmt w:val="bullet"/>
      <w:lvlText w:val=""/>
      <w:lvlJc w:val="left"/>
      <w:pPr>
        <w:tabs>
          <w:tab w:val="num" w:pos="6480"/>
        </w:tabs>
        <w:ind w:left="6480" w:hanging="360"/>
      </w:pPr>
      <w:rPr>
        <w:rFonts w:ascii="Symbol" w:hAnsi="Symbol" w:hint="default"/>
      </w:rPr>
    </w:lvl>
  </w:abstractNum>
  <w:abstractNum w:abstractNumId="5" w15:restartNumberingAfterBreak="0">
    <w:nsid w:val="13170772"/>
    <w:multiLevelType w:val="hybridMultilevel"/>
    <w:tmpl w:val="A2922B0E"/>
    <w:lvl w:ilvl="0" w:tplc="20108D6C">
      <w:start w:val="1"/>
      <w:numFmt w:val="bullet"/>
      <w:lvlText w:val=""/>
      <w:lvlPicBulletId w:val="4"/>
      <w:lvlJc w:val="left"/>
      <w:pPr>
        <w:tabs>
          <w:tab w:val="num" w:pos="720"/>
        </w:tabs>
        <w:ind w:left="720" w:hanging="360"/>
      </w:pPr>
      <w:rPr>
        <w:rFonts w:ascii="Symbol" w:hAnsi="Symbol" w:hint="default"/>
      </w:rPr>
    </w:lvl>
    <w:lvl w:ilvl="1" w:tplc="13563D76" w:tentative="1">
      <w:start w:val="1"/>
      <w:numFmt w:val="bullet"/>
      <w:lvlText w:val=""/>
      <w:lvlJc w:val="left"/>
      <w:pPr>
        <w:tabs>
          <w:tab w:val="num" w:pos="1440"/>
        </w:tabs>
        <w:ind w:left="1440" w:hanging="360"/>
      </w:pPr>
      <w:rPr>
        <w:rFonts w:ascii="Symbol" w:hAnsi="Symbol" w:hint="default"/>
      </w:rPr>
    </w:lvl>
    <w:lvl w:ilvl="2" w:tplc="594EA198" w:tentative="1">
      <w:start w:val="1"/>
      <w:numFmt w:val="bullet"/>
      <w:lvlText w:val=""/>
      <w:lvlJc w:val="left"/>
      <w:pPr>
        <w:tabs>
          <w:tab w:val="num" w:pos="2160"/>
        </w:tabs>
        <w:ind w:left="2160" w:hanging="360"/>
      </w:pPr>
      <w:rPr>
        <w:rFonts w:ascii="Symbol" w:hAnsi="Symbol" w:hint="default"/>
      </w:rPr>
    </w:lvl>
    <w:lvl w:ilvl="3" w:tplc="F09AEA38" w:tentative="1">
      <w:start w:val="1"/>
      <w:numFmt w:val="bullet"/>
      <w:lvlText w:val=""/>
      <w:lvlJc w:val="left"/>
      <w:pPr>
        <w:tabs>
          <w:tab w:val="num" w:pos="2880"/>
        </w:tabs>
        <w:ind w:left="2880" w:hanging="360"/>
      </w:pPr>
      <w:rPr>
        <w:rFonts w:ascii="Symbol" w:hAnsi="Symbol" w:hint="default"/>
      </w:rPr>
    </w:lvl>
    <w:lvl w:ilvl="4" w:tplc="FDE4DFE6" w:tentative="1">
      <w:start w:val="1"/>
      <w:numFmt w:val="bullet"/>
      <w:lvlText w:val=""/>
      <w:lvlJc w:val="left"/>
      <w:pPr>
        <w:tabs>
          <w:tab w:val="num" w:pos="3600"/>
        </w:tabs>
        <w:ind w:left="3600" w:hanging="360"/>
      </w:pPr>
      <w:rPr>
        <w:rFonts w:ascii="Symbol" w:hAnsi="Symbol" w:hint="default"/>
      </w:rPr>
    </w:lvl>
    <w:lvl w:ilvl="5" w:tplc="1C0C7A80" w:tentative="1">
      <w:start w:val="1"/>
      <w:numFmt w:val="bullet"/>
      <w:lvlText w:val=""/>
      <w:lvlJc w:val="left"/>
      <w:pPr>
        <w:tabs>
          <w:tab w:val="num" w:pos="4320"/>
        </w:tabs>
        <w:ind w:left="4320" w:hanging="360"/>
      </w:pPr>
      <w:rPr>
        <w:rFonts w:ascii="Symbol" w:hAnsi="Symbol" w:hint="default"/>
      </w:rPr>
    </w:lvl>
    <w:lvl w:ilvl="6" w:tplc="F96ADA1E" w:tentative="1">
      <w:start w:val="1"/>
      <w:numFmt w:val="bullet"/>
      <w:lvlText w:val=""/>
      <w:lvlJc w:val="left"/>
      <w:pPr>
        <w:tabs>
          <w:tab w:val="num" w:pos="5040"/>
        </w:tabs>
        <w:ind w:left="5040" w:hanging="360"/>
      </w:pPr>
      <w:rPr>
        <w:rFonts w:ascii="Symbol" w:hAnsi="Symbol" w:hint="default"/>
      </w:rPr>
    </w:lvl>
    <w:lvl w:ilvl="7" w:tplc="7174D174" w:tentative="1">
      <w:start w:val="1"/>
      <w:numFmt w:val="bullet"/>
      <w:lvlText w:val=""/>
      <w:lvlJc w:val="left"/>
      <w:pPr>
        <w:tabs>
          <w:tab w:val="num" w:pos="5760"/>
        </w:tabs>
        <w:ind w:left="5760" w:hanging="360"/>
      </w:pPr>
      <w:rPr>
        <w:rFonts w:ascii="Symbol" w:hAnsi="Symbol" w:hint="default"/>
      </w:rPr>
    </w:lvl>
    <w:lvl w:ilvl="8" w:tplc="0DC2456C" w:tentative="1">
      <w:start w:val="1"/>
      <w:numFmt w:val="bullet"/>
      <w:lvlText w:val=""/>
      <w:lvlJc w:val="left"/>
      <w:pPr>
        <w:tabs>
          <w:tab w:val="num" w:pos="6480"/>
        </w:tabs>
        <w:ind w:left="6480" w:hanging="360"/>
      </w:pPr>
      <w:rPr>
        <w:rFonts w:ascii="Symbol" w:hAnsi="Symbol" w:hint="default"/>
      </w:rPr>
    </w:lvl>
  </w:abstractNum>
  <w:abstractNum w:abstractNumId="6"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1C3270E0"/>
    <w:multiLevelType w:val="hybridMultilevel"/>
    <w:tmpl w:val="1DCEC59C"/>
    <w:lvl w:ilvl="0" w:tplc="80B2C34A">
      <w:start w:val="1"/>
      <w:numFmt w:val="bullet"/>
      <w:lvlText w:val=""/>
      <w:lvlPicBulletId w:val="3"/>
      <w:lvlJc w:val="left"/>
      <w:pPr>
        <w:tabs>
          <w:tab w:val="num" w:pos="720"/>
        </w:tabs>
        <w:ind w:left="720" w:hanging="360"/>
      </w:pPr>
      <w:rPr>
        <w:rFonts w:ascii="Symbol" w:hAnsi="Symbol" w:hint="default"/>
      </w:rPr>
    </w:lvl>
    <w:lvl w:ilvl="1" w:tplc="73981C88" w:tentative="1">
      <w:start w:val="1"/>
      <w:numFmt w:val="bullet"/>
      <w:lvlText w:val=""/>
      <w:lvlJc w:val="left"/>
      <w:pPr>
        <w:tabs>
          <w:tab w:val="num" w:pos="1440"/>
        </w:tabs>
        <w:ind w:left="1440" w:hanging="360"/>
      </w:pPr>
      <w:rPr>
        <w:rFonts w:ascii="Symbol" w:hAnsi="Symbol" w:hint="default"/>
      </w:rPr>
    </w:lvl>
    <w:lvl w:ilvl="2" w:tplc="DF36C5D2" w:tentative="1">
      <w:start w:val="1"/>
      <w:numFmt w:val="bullet"/>
      <w:lvlText w:val=""/>
      <w:lvlJc w:val="left"/>
      <w:pPr>
        <w:tabs>
          <w:tab w:val="num" w:pos="2160"/>
        </w:tabs>
        <w:ind w:left="2160" w:hanging="360"/>
      </w:pPr>
      <w:rPr>
        <w:rFonts w:ascii="Symbol" w:hAnsi="Symbol" w:hint="default"/>
      </w:rPr>
    </w:lvl>
    <w:lvl w:ilvl="3" w:tplc="8A1E492C" w:tentative="1">
      <w:start w:val="1"/>
      <w:numFmt w:val="bullet"/>
      <w:lvlText w:val=""/>
      <w:lvlJc w:val="left"/>
      <w:pPr>
        <w:tabs>
          <w:tab w:val="num" w:pos="2880"/>
        </w:tabs>
        <w:ind w:left="2880" w:hanging="360"/>
      </w:pPr>
      <w:rPr>
        <w:rFonts w:ascii="Symbol" w:hAnsi="Symbol" w:hint="default"/>
      </w:rPr>
    </w:lvl>
    <w:lvl w:ilvl="4" w:tplc="98126C9E" w:tentative="1">
      <w:start w:val="1"/>
      <w:numFmt w:val="bullet"/>
      <w:lvlText w:val=""/>
      <w:lvlJc w:val="left"/>
      <w:pPr>
        <w:tabs>
          <w:tab w:val="num" w:pos="3600"/>
        </w:tabs>
        <w:ind w:left="3600" w:hanging="360"/>
      </w:pPr>
      <w:rPr>
        <w:rFonts w:ascii="Symbol" w:hAnsi="Symbol" w:hint="default"/>
      </w:rPr>
    </w:lvl>
    <w:lvl w:ilvl="5" w:tplc="750A70F8" w:tentative="1">
      <w:start w:val="1"/>
      <w:numFmt w:val="bullet"/>
      <w:lvlText w:val=""/>
      <w:lvlJc w:val="left"/>
      <w:pPr>
        <w:tabs>
          <w:tab w:val="num" w:pos="4320"/>
        </w:tabs>
        <w:ind w:left="4320" w:hanging="360"/>
      </w:pPr>
      <w:rPr>
        <w:rFonts w:ascii="Symbol" w:hAnsi="Symbol" w:hint="default"/>
      </w:rPr>
    </w:lvl>
    <w:lvl w:ilvl="6" w:tplc="53B6D512" w:tentative="1">
      <w:start w:val="1"/>
      <w:numFmt w:val="bullet"/>
      <w:lvlText w:val=""/>
      <w:lvlJc w:val="left"/>
      <w:pPr>
        <w:tabs>
          <w:tab w:val="num" w:pos="5040"/>
        </w:tabs>
        <w:ind w:left="5040" w:hanging="360"/>
      </w:pPr>
      <w:rPr>
        <w:rFonts w:ascii="Symbol" w:hAnsi="Symbol" w:hint="default"/>
      </w:rPr>
    </w:lvl>
    <w:lvl w:ilvl="7" w:tplc="CB46BEE6" w:tentative="1">
      <w:start w:val="1"/>
      <w:numFmt w:val="bullet"/>
      <w:lvlText w:val=""/>
      <w:lvlJc w:val="left"/>
      <w:pPr>
        <w:tabs>
          <w:tab w:val="num" w:pos="5760"/>
        </w:tabs>
        <w:ind w:left="5760" w:hanging="360"/>
      </w:pPr>
      <w:rPr>
        <w:rFonts w:ascii="Symbol" w:hAnsi="Symbol" w:hint="default"/>
      </w:rPr>
    </w:lvl>
    <w:lvl w:ilvl="8" w:tplc="233E8DCE" w:tentative="1">
      <w:start w:val="1"/>
      <w:numFmt w:val="bullet"/>
      <w:lvlText w:val=""/>
      <w:lvlJc w:val="left"/>
      <w:pPr>
        <w:tabs>
          <w:tab w:val="num" w:pos="6480"/>
        </w:tabs>
        <w:ind w:left="6480" w:hanging="360"/>
      </w:pPr>
      <w:rPr>
        <w:rFonts w:ascii="Symbol" w:hAnsi="Symbol" w:hint="default"/>
      </w:rPr>
    </w:lvl>
  </w:abstractNum>
  <w:abstractNum w:abstractNumId="8" w15:restartNumberingAfterBreak="0">
    <w:nsid w:val="26530790"/>
    <w:multiLevelType w:val="hybridMultilevel"/>
    <w:tmpl w:val="C2A27D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B686CED"/>
    <w:multiLevelType w:val="hybridMultilevel"/>
    <w:tmpl w:val="DE5CF8B4"/>
    <w:lvl w:ilvl="0" w:tplc="D19CEA1A">
      <w:start w:val="1"/>
      <w:numFmt w:val="bullet"/>
      <w:lvlText w:val=""/>
      <w:lvlPicBulletId w:val="1"/>
      <w:lvlJc w:val="left"/>
      <w:pPr>
        <w:tabs>
          <w:tab w:val="num" w:pos="720"/>
        </w:tabs>
        <w:ind w:left="720" w:hanging="360"/>
      </w:pPr>
      <w:rPr>
        <w:rFonts w:ascii="Symbol" w:hAnsi="Symbol" w:hint="default"/>
      </w:rPr>
    </w:lvl>
    <w:lvl w:ilvl="1" w:tplc="63BA6F9A" w:tentative="1">
      <w:start w:val="1"/>
      <w:numFmt w:val="bullet"/>
      <w:lvlText w:val=""/>
      <w:lvlJc w:val="left"/>
      <w:pPr>
        <w:tabs>
          <w:tab w:val="num" w:pos="1440"/>
        </w:tabs>
        <w:ind w:left="1440" w:hanging="360"/>
      </w:pPr>
      <w:rPr>
        <w:rFonts w:ascii="Symbol" w:hAnsi="Symbol" w:hint="default"/>
      </w:rPr>
    </w:lvl>
    <w:lvl w:ilvl="2" w:tplc="CC1E32D4" w:tentative="1">
      <w:start w:val="1"/>
      <w:numFmt w:val="bullet"/>
      <w:lvlText w:val=""/>
      <w:lvlJc w:val="left"/>
      <w:pPr>
        <w:tabs>
          <w:tab w:val="num" w:pos="2160"/>
        </w:tabs>
        <w:ind w:left="2160" w:hanging="360"/>
      </w:pPr>
      <w:rPr>
        <w:rFonts w:ascii="Symbol" w:hAnsi="Symbol" w:hint="default"/>
      </w:rPr>
    </w:lvl>
    <w:lvl w:ilvl="3" w:tplc="6B563B14" w:tentative="1">
      <w:start w:val="1"/>
      <w:numFmt w:val="bullet"/>
      <w:lvlText w:val=""/>
      <w:lvlJc w:val="left"/>
      <w:pPr>
        <w:tabs>
          <w:tab w:val="num" w:pos="2880"/>
        </w:tabs>
        <w:ind w:left="2880" w:hanging="360"/>
      </w:pPr>
      <w:rPr>
        <w:rFonts w:ascii="Symbol" w:hAnsi="Symbol" w:hint="default"/>
      </w:rPr>
    </w:lvl>
    <w:lvl w:ilvl="4" w:tplc="B6D478AA" w:tentative="1">
      <w:start w:val="1"/>
      <w:numFmt w:val="bullet"/>
      <w:lvlText w:val=""/>
      <w:lvlJc w:val="left"/>
      <w:pPr>
        <w:tabs>
          <w:tab w:val="num" w:pos="3600"/>
        </w:tabs>
        <w:ind w:left="3600" w:hanging="360"/>
      </w:pPr>
      <w:rPr>
        <w:rFonts w:ascii="Symbol" w:hAnsi="Symbol" w:hint="default"/>
      </w:rPr>
    </w:lvl>
    <w:lvl w:ilvl="5" w:tplc="994A3702" w:tentative="1">
      <w:start w:val="1"/>
      <w:numFmt w:val="bullet"/>
      <w:lvlText w:val=""/>
      <w:lvlJc w:val="left"/>
      <w:pPr>
        <w:tabs>
          <w:tab w:val="num" w:pos="4320"/>
        </w:tabs>
        <w:ind w:left="4320" w:hanging="360"/>
      </w:pPr>
      <w:rPr>
        <w:rFonts w:ascii="Symbol" w:hAnsi="Symbol" w:hint="default"/>
      </w:rPr>
    </w:lvl>
    <w:lvl w:ilvl="6" w:tplc="A62E9E5C" w:tentative="1">
      <w:start w:val="1"/>
      <w:numFmt w:val="bullet"/>
      <w:lvlText w:val=""/>
      <w:lvlJc w:val="left"/>
      <w:pPr>
        <w:tabs>
          <w:tab w:val="num" w:pos="5040"/>
        </w:tabs>
        <w:ind w:left="5040" w:hanging="360"/>
      </w:pPr>
      <w:rPr>
        <w:rFonts w:ascii="Symbol" w:hAnsi="Symbol" w:hint="default"/>
      </w:rPr>
    </w:lvl>
    <w:lvl w:ilvl="7" w:tplc="C6C04632" w:tentative="1">
      <w:start w:val="1"/>
      <w:numFmt w:val="bullet"/>
      <w:lvlText w:val=""/>
      <w:lvlJc w:val="left"/>
      <w:pPr>
        <w:tabs>
          <w:tab w:val="num" w:pos="5760"/>
        </w:tabs>
        <w:ind w:left="5760" w:hanging="360"/>
      </w:pPr>
      <w:rPr>
        <w:rFonts w:ascii="Symbol" w:hAnsi="Symbol" w:hint="default"/>
      </w:rPr>
    </w:lvl>
    <w:lvl w:ilvl="8" w:tplc="67361C3C" w:tentative="1">
      <w:start w:val="1"/>
      <w:numFmt w:val="bullet"/>
      <w:lvlText w:val=""/>
      <w:lvlJc w:val="left"/>
      <w:pPr>
        <w:tabs>
          <w:tab w:val="num" w:pos="6480"/>
        </w:tabs>
        <w:ind w:left="6480" w:hanging="360"/>
      </w:pPr>
      <w:rPr>
        <w:rFonts w:ascii="Symbol" w:hAnsi="Symbol" w:hint="default"/>
      </w:rPr>
    </w:lvl>
  </w:abstractNum>
  <w:abstractNum w:abstractNumId="10" w15:restartNumberingAfterBreak="0">
    <w:nsid w:val="2F8258A1"/>
    <w:multiLevelType w:val="hybridMultilevel"/>
    <w:tmpl w:val="AE54754A"/>
    <w:lvl w:ilvl="0" w:tplc="FA8C5F1A">
      <w:start w:val="1"/>
      <w:numFmt w:val="bullet"/>
      <w:lvlText w:val=""/>
      <w:lvlPicBulletId w:val="4"/>
      <w:lvlJc w:val="left"/>
      <w:pPr>
        <w:tabs>
          <w:tab w:val="num" w:pos="720"/>
        </w:tabs>
        <w:ind w:left="720" w:hanging="360"/>
      </w:pPr>
      <w:rPr>
        <w:rFonts w:ascii="Symbol" w:hAnsi="Symbol" w:hint="default"/>
      </w:rPr>
    </w:lvl>
    <w:lvl w:ilvl="1" w:tplc="DED069C0" w:tentative="1">
      <w:start w:val="1"/>
      <w:numFmt w:val="bullet"/>
      <w:lvlText w:val=""/>
      <w:lvlJc w:val="left"/>
      <w:pPr>
        <w:tabs>
          <w:tab w:val="num" w:pos="1440"/>
        </w:tabs>
        <w:ind w:left="1440" w:hanging="360"/>
      </w:pPr>
      <w:rPr>
        <w:rFonts w:ascii="Symbol" w:hAnsi="Symbol" w:hint="default"/>
      </w:rPr>
    </w:lvl>
    <w:lvl w:ilvl="2" w:tplc="89DC4020" w:tentative="1">
      <w:start w:val="1"/>
      <w:numFmt w:val="bullet"/>
      <w:lvlText w:val=""/>
      <w:lvlJc w:val="left"/>
      <w:pPr>
        <w:tabs>
          <w:tab w:val="num" w:pos="2160"/>
        </w:tabs>
        <w:ind w:left="2160" w:hanging="360"/>
      </w:pPr>
      <w:rPr>
        <w:rFonts w:ascii="Symbol" w:hAnsi="Symbol" w:hint="default"/>
      </w:rPr>
    </w:lvl>
    <w:lvl w:ilvl="3" w:tplc="56DA3F1E" w:tentative="1">
      <w:start w:val="1"/>
      <w:numFmt w:val="bullet"/>
      <w:lvlText w:val=""/>
      <w:lvlJc w:val="left"/>
      <w:pPr>
        <w:tabs>
          <w:tab w:val="num" w:pos="2880"/>
        </w:tabs>
        <w:ind w:left="2880" w:hanging="360"/>
      </w:pPr>
      <w:rPr>
        <w:rFonts w:ascii="Symbol" w:hAnsi="Symbol" w:hint="default"/>
      </w:rPr>
    </w:lvl>
    <w:lvl w:ilvl="4" w:tplc="E8FA765C" w:tentative="1">
      <w:start w:val="1"/>
      <w:numFmt w:val="bullet"/>
      <w:lvlText w:val=""/>
      <w:lvlJc w:val="left"/>
      <w:pPr>
        <w:tabs>
          <w:tab w:val="num" w:pos="3600"/>
        </w:tabs>
        <w:ind w:left="3600" w:hanging="360"/>
      </w:pPr>
      <w:rPr>
        <w:rFonts w:ascii="Symbol" w:hAnsi="Symbol" w:hint="default"/>
      </w:rPr>
    </w:lvl>
    <w:lvl w:ilvl="5" w:tplc="17CC5416" w:tentative="1">
      <w:start w:val="1"/>
      <w:numFmt w:val="bullet"/>
      <w:lvlText w:val=""/>
      <w:lvlJc w:val="left"/>
      <w:pPr>
        <w:tabs>
          <w:tab w:val="num" w:pos="4320"/>
        </w:tabs>
        <w:ind w:left="4320" w:hanging="360"/>
      </w:pPr>
      <w:rPr>
        <w:rFonts w:ascii="Symbol" w:hAnsi="Symbol" w:hint="default"/>
      </w:rPr>
    </w:lvl>
    <w:lvl w:ilvl="6" w:tplc="4490A538" w:tentative="1">
      <w:start w:val="1"/>
      <w:numFmt w:val="bullet"/>
      <w:lvlText w:val=""/>
      <w:lvlJc w:val="left"/>
      <w:pPr>
        <w:tabs>
          <w:tab w:val="num" w:pos="5040"/>
        </w:tabs>
        <w:ind w:left="5040" w:hanging="360"/>
      </w:pPr>
      <w:rPr>
        <w:rFonts w:ascii="Symbol" w:hAnsi="Symbol" w:hint="default"/>
      </w:rPr>
    </w:lvl>
    <w:lvl w:ilvl="7" w:tplc="D2E4ED0A" w:tentative="1">
      <w:start w:val="1"/>
      <w:numFmt w:val="bullet"/>
      <w:lvlText w:val=""/>
      <w:lvlJc w:val="left"/>
      <w:pPr>
        <w:tabs>
          <w:tab w:val="num" w:pos="5760"/>
        </w:tabs>
        <w:ind w:left="5760" w:hanging="360"/>
      </w:pPr>
      <w:rPr>
        <w:rFonts w:ascii="Symbol" w:hAnsi="Symbol" w:hint="default"/>
      </w:rPr>
    </w:lvl>
    <w:lvl w:ilvl="8" w:tplc="6060A62C" w:tentative="1">
      <w:start w:val="1"/>
      <w:numFmt w:val="bullet"/>
      <w:lvlText w:val=""/>
      <w:lvlJc w:val="left"/>
      <w:pPr>
        <w:tabs>
          <w:tab w:val="num" w:pos="6480"/>
        </w:tabs>
        <w:ind w:left="6480" w:hanging="360"/>
      </w:pPr>
      <w:rPr>
        <w:rFonts w:ascii="Symbol" w:hAnsi="Symbol" w:hint="default"/>
      </w:rPr>
    </w:lvl>
  </w:abstractNum>
  <w:abstractNum w:abstractNumId="11" w15:restartNumberingAfterBreak="0">
    <w:nsid w:val="48CC700E"/>
    <w:multiLevelType w:val="hybridMultilevel"/>
    <w:tmpl w:val="4540F7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53100CC"/>
    <w:multiLevelType w:val="hybridMultilevel"/>
    <w:tmpl w:val="79E48D96"/>
    <w:lvl w:ilvl="0" w:tplc="2BDAD0F4">
      <w:start w:val="1"/>
      <w:numFmt w:val="bullet"/>
      <w:lvlText w:val=""/>
      <w:lvlPicBulletId w:val="2"/>
      <w:lvlJc w:val="left"/>
      <w:pPr>
        <w:tabs>
          <w:tab w:val="num" w:pos="720"/>
        </w:tabs>
        <w:ind w:left="720" w:hanging="360"/>
      </w:pPr>
      <w:rPr>
        <w:rFonts w:ascii="Symbol" w:hAnsi="Symbol" w:hint="default"/>
      </w:rPr>
    </w:lvl>
    <w:lvl w:ilvl="1" w:tplc="CA5CA1AE" w:tentative="1">
      <w:start w:val="1"/>
      <w:numFmt w:val="bullet"/>
      <w:lvlText w:val=""/>
      <w:lvlJc w:val="left"/>
      <w:pPr>
        <w:tabs>
          <w:tab w:val="num" w:pos="1440"/>
        </w:tabs>
        <w:ind w:left="1440" w:hanging="360"/>
      </w:pPr>
      <w:rPr>
        <w:rFonts w:ascii="Symbol" w:hAnsi="Symbol" w:hint="default"/>
      </w:rPr>
    </w:lvl>
    <w:lvl w:ilvl="2" w:tplc="02EA0AC8" w:tentative="1">
      <w:start w:val="1"/>
      <w:numFmt w:val="bullet"/>
      <w:lvlText w:val=""/>
      <w:lvlJc w:val="left"/>
      <w:pPr>
        <w:tabs>
          <w:tab w:val="num" w:pos="2160"/>
        </w:tabs>
        <w:ind w:left="2160" w:hanging="360"/>
      </w:pPr>
      <w:rPr>
        <w:rFonts w:ascii="Symbol" w:hAnsi="Symbol" w:hint="default"/>
      </w:rPr>
    </w:lvl>
    <w:lvl w:ilvl="3" w:tplc="E1FCFEFE" w:tentative="1">
      <w:start w:val="1"/>
      <w:numFmt w:val="bullet"/>
      <w:lvlText w:val=""/>
      <w:lvlJc w:val="left"/>
      <w:pPr>
        <w:tabs>
          <w:tab w:val="num" w:pos="2880"/>
        </w:tabs>
        <w:ind w:left="2880" w:hanging="360"/>
      </w:pPr>
      <w:rPr>
        <w:rFonts w:ascii="Symbol" w:hAnsi="Symbol" w:hint="default"/>
      </w:rPr>
    </w:lvl>
    <w:lvl w:ilvl="4" w:tplc="F2D67C9A" w:tentative="1">
      <w:start w:val="1"/>
      <w:numFmt w:val="bullet"/>
      <w:lvlText w:val=""/>
      <w:lvlJc w:val="left"/>
      <w:pPr>
        <w:tabs>
          <w:tab w:val="num" w:pos="3600"/>
        </w:tabs>
        <w:ind w:left="3600" w:hanging="360"/>
      </w:pPr>
      <w:rPr>
        <w:rFonts w:ascii="Symbol" w:hAnsi="Symbol" w:hint="default"/>
      </w:rPr>
    </w:lvl>
    <w:lvl w:ilvl="5" w:tplc="7C9E4B46" w:tentative="1">
      <w:start w:val="1"/>
      <w:numFmt w:val="bullet"/>
      <w:lvlText w:val=""/>
      <w:lvlJc w:val="left"/>
      <w:pPr>
        <w:tabs>
          <w:tab w:val="num" w:pos="4320"/>
        </w:tabs>
        <w:ind w:left="4320" w:hanging="360"/>
      </w:pPr>
      <w:rPr>
        <w:rFonts w:ascii="Symbol" w:hAnsi="Symbol" w:hint="default"/>
      </w:rPr>
    </w:lvl>
    <w:lvl w:ilvl="6" w:tplc="0A467708" w:tentative="1">
      <w:start w:val="1"/>
      <w:numFmt w:val="bullet"/>
      <w:lvlText w:val=""/>
      <w:lvlJc w:val="left"/>
      <w:pPr>
        <w:tabs>
          <w:tab w:val="num" w:pos="5040"/>
        </w:tabs>
        <w:ind w:left="5040" w:hanging="360"/>
      </w:pPr>
      <w:rPr>
        <w:rFonts w:ascii="Symbol" w:hAnsi="Symbol" w:hint="default"/>
      </w:rPr>
    </w:lvl>
    <w:lvl w:ilvl="7" w:tplc="0876FF9C" w:tentative="1">
      <w:start w:val="1"/>
      <w:numFmt w:val="bullet"/>
      <w:lvlText w:val=""/>
      <w:lvlJc w:val="left"/>
      <w:pPr>
        <w:tabs>
          <w:tab w:val="num" w:pos="5760"/>
        </w:tabs>
        <w:ind w:left="5760" w:hanging="360"/>
      </w:pPr>
      <w:rPr>
        <w:rFonts w:ascii="Symbol" w:hAnsi="Symbol" w:hint="default"/>
      </w:rPr>
    </w:lvl>
    <w:lvl w:ilvl="8" w:tplc="90242FB6" w:tentative="1">
      <w:start w:val="1"/>
      <w:numFmt w:val="bullet"/>
      <w:lvlText w:val=""/>
      <w:lvlJc w:val="left"/>
      <w:pPr>
        <w:tabs>
          <w:tab w:val="num" w:pos="6480"/>
        </w:tabs>
        <w:ind w:left="6480" w:hanging="360"/>
      </w:pPr>
      <w:rPr>
        <w:rFonts w:ascii="Symbol" w:hAnsi="Symbol" w:hint="default"/>
      </w:rPr>
    </w:lvl>
  </w:abstractNum>
  <w:abstractNum w:abstractNumId="13" w15:restartNumberingAfterBreak="0">
    <w:nsid w:val="564D0CE1"/>
    <w:multiLevelType w:val="hybridMultilevel"/>
    <w:tmpl w:val="9D426764"/>
    <w:lvl w:ilvl="0" w:tplc="A288AA24">
      <w:start w:val="1"/>
      <w:numFmt w:val="bullet"/>
      <w:lvlText w:val=""/>
      <w:lvlPicBulletId w:val="0"/>
      <w:lvlJc w:val="left"/>
      <w:pPr>
        <w:tabs>
          <w:tab w:val="num" w:pos="720"/>
        </w:tabs>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EA07C41"/>
    <w:multiLevelType w:val="hybridMultilevel"/>
    <w:tmpl w:val="504A79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26D4262"/>
    <w:multiLevelType w:val="hybridMultilevel"/>
    <w:tmpl w:val="F658268E"/>
    <w:lvl w:ilvl="0" w:tplc="6CBAB90C">
      <w:start w:val="1"/>
      <w:numFmt w:val="bullet"/>
      <w:lvlText w:val=""/>
      <w:lvlPicBulletId w:val="4"/>
      <w:lvlJc w:val="left"/>
      <w:pPr>
        <w:tabs>
          <w:tab w:val="num" w:pos="720"/>
        </w:tabs>
        <w:ind w:left="720" w:hanging="360"/>
      </w:pPr>
      <w:rPr>
        <w:rFonts w:ascii="Symbol" w:hAnsi="Symbol" w:hint="default"/>
      </w:rPr>
    </w:lvl>
    <w:lvl w:ilvl="1" w:tplc="AE9C0184" w:tentative="1">
      <w:start w:val="1"/>
      <w:numFmt w:val="bullet"/>
      <w:lvlText w:val=""/>
      <w:lvlJc w:val="left"/>
      <w:pPr>
        <w:tabs>
          <w:tab w:val="num" w:pos="1440"/>
        </w:tabs>
        <w:ind w:left="1440" w:hanging="360"/>
      </w:pPr>
      <w:rPr>
        <w:rFonts w:ascii="Symbol" w:hAnsi="Symbol" w:hint="default"/>
      </w:rPr>
    </w:lvl>
    <w:lvl w:ilvl="2" w:tplc="8314373C" w:tentative="1">
      <w:start w:val="1"/>
      <w:numFmt w:val="bullet"/>
      <w:lvlText w:val=""/>
      <w:lvlJc w:val="left"/>
      <w:pPr>
        <w:tabs>
          <w:tab w:val="num" w:pos="2160"/>
        </w:tabs>
        <w:ind w:left="2160" w:hanging="360"/>
      </w:pPr>
      <w:rPr>
        <w:rFonts w:ascii="Symbol" w:hAnsi="Symbol" w:hint="default"/>
      </w:rPr>
    </w:lvl>
    <w:lvl w:ilvl="3" w:tplc="769CB092" w:tentative="1">
      <w:start w:val="1"/>
      <w:numFmt w:val="bullet"/>
      <w:lvlText w:val=""/>
      <w:lvlJc w:val="left"/>
      <w:pPr>
        <w:tabs>
          <w:tab w:val="num" w:pos="2880"/>
        </w:tabs>
        <w:ind w:left="2880" w:hanging="360"/>
      </w:pPr>
      <w:rPr>
        <w:rFonts w:ascii="Symbol" w:hAnsi="Symbol" w:hint="default"/>
      </w:rPr>
    </w:lvl>
    <w:lvl w:ilvl="4" w:tplc="52725A9C" w:tentative="1">
      <w:start w:val="1"/>
      <w:numFmt w:val="bullet"/>
      <w:lvlText w:val=""/>
      <w:lvlJc w:val="left"/>
      <w:pPr>
        <w:tabs>
          <w:tab w:val="num" w:pos="3600"/>
        </w:tabs>
        <w:ind w:left="3600" w:hanging="360"/>
      </w:pPr>
      <w:rPr>
        <w:rFonts w:ascii="Symbol" w:hAnsi="Symbol" w:hint="default"/>
      </w:rPr>
    </w:lvl>
    <w:lvl w:ilvl="5" w:tplc="74161440" w:tentative="1">
      <w:start w:val="1"/>
      <w:numFmt w:val="bullet"/>
      <w:lvlText w:val=""/>
      <w:lvlJc w:val="left"/>
      <w:pPr>
        <w:tabs>
          <w:tab w:val="num" w:pos="4320"/>
        </w:tabs>
        <w:ind w:left="4320" w:hanging="360"/>
      </w:pPr>
      <w:rPr>
        <w:rFonts w:ascii="Symbol" w:hAnsi="Symbol" w:hint="default"/>
      </w:rPr>
    </w:lvl>
    <w:lvl w:ilvl="6" w:tplc="2B92EED4" w:tentative="1">
      <w:start w:val="1"/>
      <w:numFmt w:val="bullet"/>
      <w:lvlText w:val=""/>
      <w:lvlJc w:val="left"/>
      <w:pPr>
        <w:tabs>
          <w:tab w:val="num" w:pos="5040"/>
        </w:tabs>
        <w:ind w:left="5040" w:hanging="360"/>
      </w:pPr>
      <w:rPr>
        <w:rFonts w:ascii="Symbol" w:hAnsi="Symbol" w:hint="default"/>
      </w:rPr>
    </w:lvl>
    <w:lvl w:ilvl="7" w:tplc="F912E28A" w:tentative="1">
      <w:start w:val="1"/>
      <w:numFmt w:val="bullet"/>
      <w:lvlText w:val=""/>
      <w:lvlJc w:val="left"/>
      <w:pPr>
        <w:tabs>
          <w:tab w:val="num" w:pos="5760"/>
        </w:tabs>
        <w:ind w:left="5760" w:hanging="360"/>
      </w:pPr>
      <w:rPr>
        <w:rFonts w:ascii="Symbol" w:hAnsi="Symbol" w:hint="default"/>
      </w:rPr>
    </w:lvl>
    <w:lvl w:ilvl="8" w:tplc="6FA44EFA" w:tentative="1">
      <w:start w:val="1"/>
      <w:numFmt w:val="bullet"/>
      <w:lvlText w:val=""/>
      <w:lvlJc w:val="left"/>
      <w:pPr>
        <w:tabs>
          <w:tab w:val="num" w:pos="6480"/>
        </w:tabs>
        <w:ind w:left="6480" w:hanging="360"/>
      </w:pPr>
      <w:rPr>
        <w:rFonts w:ascii="Symbol" w:hAnsi="Symbol" w:hint="default"/>
      </w:rPr>
    </w:lvl>
  </w:abstractNum>
  <w:abstractNum w:abstractNumId="16" w15:restartNumberingAfterBreak="0">
    <w:nsid w:val="69941F2A"/>
    <w:multiLevelType w:val="hybridMultilevel"/>
    <w:tmpl w:val="9050B146"/>
    <w:lvl w:ilvl="0" w:tplc="6B342DC4">
      <w:start w:val="1"/>
      <w:numFmt w:val="bullet"/>
      <w:lvlText w:val=""/>
      <w:lvlPicBulletId w:val="1"/>
      <w:lvlJc w:val="left"/>
      <w:pPr>
        <w:tabs>
          <w:tab w:val="num" w:pos="720"/>
        </w:tabs>
        <w:ind w:left="720" w:hanging="360"/>
      </w:pPr>
      <w:rPr>
        <w:rFonts w:ascii="Symbol" w:hAnsi="Symbol" w:hint="default"/>
      </w:rPr>
    </w:lvl>
    <w:lvl w:ilvl="1" w:tplc="314C75DA" w:tentative="1">
      <w:start w:val="1"/>
      <w:numFmt w:val="bullet"/>
      <w:lvlText w:val=""/>
      <w:lvlJc w:val="left"/>
      <w:pPr>
        <w:tabs>
          <w:tab w:val="num" w:pos="1440"/>
        </w:tabs>
        <w:ind w:left="1440" w:hanging="360"/>
      </w:pPr>
      <w:rPr>
        <w:rFonts w:ascii="Symbol" w:hAnsi="Symbol" w:hint="default"/>
      </w:rPr>
    </w:lvl>
    <w:lvl w:ilvl="2" w:tplc="CACEE2F0" w:tentative="1">
      <w:start w:val="1"/>
      <w:numFmt w:val="bullet"/>
      <w:lvlText w:val=""/>
      <w:lvlJc w:val="left"/>
      <w:pPr>
        <w:tabs>
          <w:tab w:val="num" w:pos="2160"/>
        </w:tabs>
        <w:ind w:left="2160" w:hanging="360"/>
      </w:pPr>
      <w:rPr>
        <w:rFonts w:ascii="Symbol" w:hAnsi="Symbol" w:hint="default"/>
      </w:rPr>
    </w:lvl>
    <w:lvl w:ilvl="3" w:tplc="D0E8E8F4" w:tentative="1">
      <w:start w:val="1"/>
      <w:numFmt w:val="bullet"/>
      <w:lvlText w:val=""/>
      <w:lvlJc w:val="left"/>
      <w:pPr>
        <w:tabs>
          <w:tab w:val="num" w:pos="2880"/>
        </w:tabs>
        <w:ind w:left="2880" w:hanging="360"/>
      </w:pPr>
      <w:rPr>
        <w:rFonts w:ascii="Symbol" w:hAnsi="Symbol" w:hint="default"/>
      </w:rPr>
    </w:lvl>
    <w:lvl w:ilvl="4" w:tplc="61742802" w:tentative="1">
      <w:start w:val="1"/>
      <w:numFmt w:val="bullet"/>
      <w:lvlText w:val=""/>
      <w:lvlJc w:val="left"/>
      <w:pPr>
        <w:tabs>
          <w:tab w:val="num" w:pos="3600"/>
        </w:tabs>
        <w:ind w:left="3600" w:hanging="360"/>
      </w:pPr>
      <w:rPr>
        <w:rFonts w:ascii="Symbol" w:hAnsi="Symbol" w:hint="default"/>
      </w:rPr>
    </w:lvl>
    <w:lvl w:ilvl="5" w:tplc="4572B0E2" w:tentative="1">
      <w:start w:val="1"/>
      <w:numFmt w:val="bullet"/>
      <w:lvlText w:val=""/>
      <w:lvlJc w:val="left"/>
      <w:pPr>
        <w:tabs>
          <w:tab w:val="num" w:pos="4320"/>
        </w:tabs>
        <w:ind w:left="4320" w:hanging="360"/>
      </w:pPr>
      <w:rPr>
        <w:rFonts w:ascii="Symbol" w:hAnsi="Symbol" w:hint="default"/>
      </w:rPr>
    </w:lvl>
    <w:lvl w:ilvl="6" w:tplc="6008AAB6" w:tentative="1">
      <w:start w:val="1"/>
      <w:numFmt w:val="bullet"/>
      <w:lvlText w:val=""/>
      <w:lvlJc w:val="left"/>
      <w:pPr>
        <w:tabs>
          <w:tab w:val="num" w:pos="5040"/>
        </w:tabs>
        <w:ind w:left="5040" w:hanging="360"/>
      </w:pPr>
      <w:rPr>
        <w:rFonts w:ascii="Symbol" w:hAnsi="Symbol" w:hint="default"/>
      </w:rPr>
    </w:lvl>
    <w:lvl w:ilvl="7" w:tplc="ACC22A84" w:tentative="1">
      <w:start w:val="1"/>
      <w:numFmt w:val="bullet"/>
      <w:lvlText w:val=""/>
      <w:lvlJc w:val="left"/>
      <w:pPr>
        <w:tabs>
          <w:tab w:val="num" w:pos="5760"/>
        </w:tabs>
        <w:ind w:left="5760" w:hanging="360"/>
      </w:pPr>
      <w:rPr>
        <w:rFonts w:ascii="Symbol" w:hAnsi="Symbol" w:hint="default"/>
      </w:rPr>
    </w:lvl>
    <w:lvl w:ilvl="8" w:tplc="59E8754E" w:tentative="1">
      <w:start w:val="1"/>
      <w:numFmt w:val="bullet"/>
      <w:lvlText w:val=""/>
      <w:lvlJc w:val="left"/>
      <w:pPr>
        <w:tabs>
          <w:tab w:val="num" w:pos="6480"/>
        </w:tabs>
        <w:ind w:left="6480" w:hanging="360"/>
      </w:pPr>
      <w:rPr>
        <w:rFonts w:ascii="Symbol" w:hAnsi="Symbol" w:hint="default"/>
      </w:rPr>
    </w:lvl>
  </w:abstractNum>
  <w:abstractNum w:abstractNumId="17" w15:restartNumberingAfterBreak="0">
    <w:nsid w:val="6BE61634"/>
    <w:multiLevelType w:val="hybridMultilevel"/>
    <w:tmpl w:val="EF8EB0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01824AE"/>
    <w:multiLevelType w:val="hybridMultilevel"/>
    <w:tmpl w:val="E71EEF16"/>
    <w:lvl w:ilvl="0" w:tplc="DD185F0C">
      <w:start w:val="1"/>
      <w:numFmt w:val="bullet"/>
      <w:lvlText w:val=""/>
      <w:lvlPicBulletId w:val="0"/>
      <w:lvlJc w:val="left"/>
      <w:pPr>
        <w:tabs>
          <w:tab w:val="num" w:pos="720"/>
        </w:tabs>
        <w:ind w:left="720" w:hanging="360"/>
      </w:pPr>
      <w:rPr>
        <w:rFonts w:ascii="Symbol" w:hAnsi="Symbol" w:hint="default"/>
      </w:rPr>
    </w:lvl>
    <w:lvl w:ilvl="1" w:tplc="A2F2A49A" w:tentative="1">
      <w:start w:val="1"/>
      <w:numFmt w:val="bullet"/>
      <w:lvlText w:val=""/>
      <w:lvlJc w:val="left"/>
      <w:pPr>
        <w:tabs>
          <w:tab w:val="num" w:pos="1440"/>
        </w:tabs>
        <w:ind w:left="1440" w:hanging="360"/>
      </w:pPr>
      <w:rPr>
        <w:rFonts w:ascii="Symbol" w:hAnsi="Symbol" w:hint="default"/>
      </w:rPr>
    </w:lvl>
    <w:lvl w:ilvl="2" w:tplc="48F6707A" w:tentative="1">
      <w:start w:val="1"/>
      <w:numFmt w:val="bullet"/>
      <w:lvlText w:val=""/>
      <w:lvlJc w:val="left"/>
      <w:pPr>
        <w:tabs>
          <w:tab w:val="num" w:pos="2160"/>
        </w:tabs>
        <w:ind w:left="2160" w:hanging="360"/>
      </w:pPr>
      <w:rPr>
        <w:rFonts w:ascii="Symbol" w:hAnsi="Symbol" w:hint="default"/>
      </w:rPr>
    </w:lvl>
    <w:lvl w:ilvl="3" w:tplc="9BB28A18" w:tentative="1">
      <w:start w:val="1"/>
      <w:numFmt w:val="bullet"/>
      <w:lvlText w:val=""/>
      <w:lvlJc w:val="left"/>
      <w:pPr>
        <w:tabs>
          <w:tab w:val="num" w:pos="2880"/>
        </w:tabs>
        <w:ind w:left="2880" w:hanging="360"/>
      </w:pPr>
      <w:rPr>
        <w:rFonts w:ascii="Symbol" w:hAnsi="Symbol" w:hint="default"/>
      </w:rPr>
    </w:lvl>
    <w:lvl w:ilvl="4" w:tplc="4774BE38" w:tentative="1">
      <w:start w:val="1"/>
      <w:numFmt w:val="bullet"/>
      <w:lvlText w:val=""/>
      <w:lvlJc w:val="left"/>
      <w:pPr>
        <w:tabs>
          <w:tab w:val="num" w:pos="3600"/>
        </w:tabs>
        <w:ind w:left="3600" w:hanging="360"/>
      </w:pPr>
      <w:rPr>
        <w:rFonts w:ascii="Symbol" w:hAnsi="Symbol" w:hint="default"/>
      </w:rPr>
    </w:lvl>
    <w:lvl w:ilvl="5" w:tplc="DA4C3C8E" w:tentative="1">
      <w:start w:val="1"/>
      <w:numFmt w:val="bullet"/>
      <w:lvlText w:val=""/>
      <w:lvlJc w:val="left"/>
      <w:pPr>
        <w:tabs>
          <w:tab w:val="num" w:pos="4320"/>
        </w:tabs>
        <w:ind w:left="4320" w:hanging="360"/>
      </w:pPr>
      <w:rPr>
        <w:rFonts w:ascii="Symbol" w:hAnsi="Symbol" w:hint="default"/>
      </w:rPr>
    </w:lvl>
    <w:lvl w:ilvl="6" w:tplc="761C69C6" w:tentative="1">
      <w:start w:val="1"/>
      <w:numFmt w:val="bullet"/>
      <w:lvlText w:val=""/>
      <w:lvlJc w:val="left"/>
      <w:pPr>
        <w:tabs>
          <w:tab w:val="num" w:pos="5040"/>
        </w:tabs>
        <w:ind w:left="5040" w:hanging="360"/>
      </w:pPr>
      <w:rPr>
        <w:rFonts w:ascii="Symbol" w:hAnsi="Symbol" w:hint="default"/>
      </w:rPr>
    </w:lvl>
    <w:lvl w:ilvl="7" w:tplc="44C6DD14" w:tentative="1">
      <w:start w:val="1"/>
      <w:numFmt w:val="bullet"/>
      <w:lvlText w:val=""/>
      <w:lvlJc w:val="left"/>
      <w:pPr>
        <w:tabs>
          <w:tab w:val="num" w:pos="5760"/>
        </w:tabs>
        <w:ind w:left="5760" w:hanging="360"/>
      </w:pPr>
      <w:rPr>
        <w:rFonts w:ascii="Symbol" w:hAnsi="Symbol" w:hint="default"/>
      </w:rPr>
    </w:lvl>
    <w:lvl w:ilvl="8" w:tplc="DC3A53AA" w:tentative="1">
      <w:start w:val="1"/>
      <w:numFmt w:val="bullet"/>
      <w:lvlText w:val=""/>
      <w:lvlJc w:val="left"/>
      <w:pPr>
        <w:tabs>
          <w:tab w:val="num" w:pos="6480"/>
        </w:tabs>
        <w:ind w:left="6480" w:hanging="360"/>
      </w:pPr>
      <w:rPr>
        <w:rFonts w:ascii="Symbol" w:hAnsi="Symbol" w:hint="default"/>
      </w:rPr>
    </w:lvl>
  </w:abstractNum>
  <w:abstractNum w:abstractNumId="19" w15:restartNumberingAfterBreak="0">
    <w:nsid w:val="7D8E7B88"/>
    <w:multiLevelType w:val="hybridMultilevel"/>
    <w:tmpl w:val="B5FC0AE2"/>
    <w:lvl w:ilvl="0" w:tplc="E9B0ACC8">
      <w:start w:val="1"/>
      <w:numFmt w:val="bullet"/>
      <w:lvlText w:val=""/>
      <w:lvlPicBulletId w:val="1"/>
      <w:lvlJc w:val="left"/>
      <w:pPr>
        <w:tabs>
          <w:tab w:val="num" w:pos="720"/>
        </w:tabs>
        <w:ind w:left="720" w:hanging="360"/>
      </w:pPr>
      <w:rPr>
        <w:rFonts w:ascii="Symbol" w:hAnsi="Symbol" w:hint="default"/>
      </w:rPr>
    </w:lvl>
    <w:lvl w:ilvl="1" w:tplc="13DC26E6" w:tentative="1">
      <w:start w:val="1"/>
      <w:numFmt w:val="bullet"/>
      <w:lvlText w:val=""/>
      <w:lvlJc w:val="left"/>
      <w:pPr>
        <w:tabs>
          <w:tab w:val="num" w:pos="1440"/>
        </w:tabs>
        <w:ind w:left="1440" w:hanging="360"/>
      </w:pPr>
      <w:rPr>
        <w:rFonts w:ascii="Symbol" w:hAnsi="Symbol" w:hint="default"/>
      </w:rPr>
    </w:lvl>
    <w:lvl w:ilvl="2" w:tplc="AD30A3FA" w:tentative="1">
      <w:start w:val="1"/>
      <w:numFmt w:val="bullet"/>
      <w:lvlText w:val=""/>
      <w:lvlJc w:val="left"/>
      <w:pPr>
        <w:tabs>
          <w:tab w:val="num" w:pos="2160"/>
        </w:tabs>
        <w:ind w:left="2160" w:hanging="360"/>
      </w:pPr>
      <w:rPr>
        <w:rFonts w:ascii="Symbol" w:hAnsi="Symbol" w:hint="default"/>
      </w:rPr>
    </w:lvl>
    <w:lvl w:ilvl="3" w:tplc="5C06DA2E" w:tentative="1">
      <w:start w:val="1"/>
      <w:numFmt w:val="bullet"/>
      <w:lvlText w:val=""/>
      <w:lvlJc w:val="left"/>
      <w:pPr>
        <w:tabs>
          <w:tab w:val="num" w:pos="2880"/>
        </w:tabs>
        <w:ind w:left="2880" w:hanging="360"/>
      </w:pPr>
      <w:rPr>
        <w:rFonts w:ascii="Symbol" w:hAnsi="Symbol" w:hint="default"/>
      </w:rPr>
    </w:lvl>
    <w:lvl w:ilvl="4" w:tplc="D6785210" w:tentative="1">
      <w:start w:val="1"/>
      <w:numFmt w:val="bullet"/>
      <w:lvlText w:val=""/>
      <w:lvlJc w:val="left"/>
      <w:pPr>
        <w:tabs>
          <w:tab w:val="num" w:pos="3600"/>
        </w:tabs>
        <w:ind w:left="3600" w:hanging="360"/>
      </w:pPr>
      <w:rPr>
        <w:rFonts w:ascii="Symbol" w:hAnsi="Symbol" w:hint="default"/>
      </w:rPr>
    </w:lvl>
    <w:lvl w:ilvl="5" w:tplc="A81A7940" w:tentative="1">
      <w:start w:val="1"/>
      <w:numFmt w:val="bullet"/>
      <w:lvlText w:val=""/>
      <w:lvlJc w:val="left"/>
      <w:pPr>
        <w:tabs>
          <w:tab w:val="num" w:pos="4320"/>
        </w:tabs>
        <w:ind w:left="4320" w:hanging="360"/>
      </w:pPr>
      <w:rPr>
        <w:rFonts w:ascii="Symbol" w:hAnsi="Symbol" w:hint="default"/>
      </w:rPr>
    </w:lvl>
    <w:lvl w:ilvl="6" w:tplc="ECBC9A58" w:tentative="1">
      <w:start w:val="1"/>
      <w:numFmt w:val="bullet"/>
      <w:lvlText w:val=""/>
      <w:lvlJc w:val="left"/>
      <w:pPr>
        <w:tabs>
          <w:tab w:val="num" w:pos="5040"/>
        </w:tabs>
        <w:ind w:left="5040" w:hanging="360"/>
      </w:pPr>
      <w:rPr>
        <w:rFonts w:ascii="Symbol" w:hAnsi="Symbol" w:hint="default"/>
      </w:rPr>
    </w:lvl>
    <w:lvl w:ilvl="7" w:tplc="CEFAC7C0" w:tentative="1">
      <w:start w:val="1"/>
      <w:numFmt w:val="bullet"/>
      <w:lvlText w:val=""/>
      <w:lvlJc w:val="left"/>
      <w:pPr>
        <w:tabs>
          <w:tab w:val="num" w:pos="5760"/>
        </w:tabs>
        <w:ind w:left="5760" w:hanging="360"/>
      </w:pPr>
      <w:rPr>
        <w:rFonts w:ascii="Symbol" w:hAnsi="Symbol" w:hint="default"/>
      </w:rPr>
    </w:lvl>
    <w:lvl w:ilvl="8" w:tplc="B376277E" w:tentative="1">
      <w:start w:val="1"/>
      <w:numFmt w:val="bullet"/>
      <w:lvlText w:val=""/>
      <w:lvlJc w:val="left"/>
      <w:pPr>
        <w:tabs>
          <w:tab w:val="num" w:pos="6480"/>
        </w:tabs>
        <w:ind w:left="6480" w:hanging="360"/>
      </w:pPr>
      <w:rPr>
        <w:rFonts w:ascii="Symbol" w:hAnsi="Symbol" w:hint="default"/>
      </w:rPr>
    </w:lvl>
  </w:abstractNum>
  <w:num w:numId="1">
    <w:abstractNumId w:val="6"/>
  </w:num>
  <w:num w:numId="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num>
  <w:num w:numId="4">
    <w:abstractNumId w:val="6"/>
  </w:num>
  <w:num w:numId="5">
    <w:abstractNumId w:val="6"/>
  </w:num>
  <w:num w:numId="6">
    <w:abstractNumId w:val="6"/>
  </w:num>
  <w:num w:numId="7">
    <w:abstractNumId w:val="6"/>
  </w:num>
  <w:num w:numId="8">
    <w:abstractNumId w:val="6"/>
  </w:num>
  <w:num w:numId="9">
    <w:abstractNumId w:val="6"/>
  </w:num>
  <w:num w:numId="10">
    <w:abstractNumId w:val="6"/>
  </w:num>
  <w:num w:numId="11">
    <w:abstractNumId w:val="6"/>
  </w:num>
  <w:num w:numId="12">
    <w:abstractNumId w:val="6"/>
  </w:num>
  <w:num w:numId="13">
    <w:abstractNumId w:val="3"/>
  </w:num>
  <w:num w:numId="14">
    <w:abstractNumId w:val="13"/>
  </w:num>
  <w:num w:numId="15">
    <w:abstractNumId w:val="18"/>
  </w:num>
  <w:num w:numId="16">
    <w:abstractNumId w:val="2"/>
  </w:num>
  <w:num w:numId="17">
    <w:abstractNumId w:val="16"/>
  </w:num>
  <w:num w:numId="18">
    <w:abstractNumId w:val="12"/>
  </w:num>
  <w:num w:numId="19">
    <w:abstractNumId w:val="9"/>
  </w:num>
  <w:num w:numId="20">
    <w:abstractNumId w:val="19"/>
  </w:num>
  <w:num w:numId="21">
    <w:abstractNumId w:val="4"/>
  </w:num>
  <w:num w:numId="22">
    <w:abstractNumId w:val="17"/>
  </w:num>
  <w:num w:numId="23">
    <w:abstractNumId w:val="8"/>
  </w:num>
  <w:num w:numId="24">
    <w:abstractNumId w:val="11"/>
  </w:num>
  <w:num w:numId="25">
    <w:abstractNumId w:val="6"/>
  </w:num>
  <w:num w:numId="26">
    <w:abstractNumId w:val="6"/>
  </w:num>
  <w:num w:numId="27">
    <w:abstractNumId w:val="0"/>
  </w:num>
  <w:num w:numId="28">
    <w:abstractNumId w:val="1"/>
  </w:num>
  <w:num w:numId="29">
    <w:abstractNumId w:val="7"/>
  </w:num>
  <w:num w:numId="30">
    <w:abstractNumId w:val="15"/>
  </w:num>
  <w:num w:numId="31">
    <w:abstractNumId w:val="5"/>
  </w:num>
  <w:num w:numId="32">
    <w:abstractNumId w:val="10"/>
  </w:num>
  <w:num w:numId="3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5A24"/>
    <w:rsid w:val="0000207A"/>
    <w:rsid w:val="000064BA"/>
    <w:rsid w:val="00017944"/>
    <w:rsid w:val="000304CC"/>
    <w:rsid w:val="00033E53"/>
    <w:rsid w:val="000356CB"/>
    <w:rsid w:val="00040F86"/>
    <w:rsid w:val="00041400"/>
    <w:rsid w:val="000441CD"/>
    <w:rsid w:val="00055F63"/>
    <w:rsid w:val="0006181D"/>
    <w:rsid w:val="000627B3"/>
    <w:rsid w:val="00077782"/>
    <w:rsid w:val="000A7DEC"/>
    <w:rsid w:val="000B4D00"/>
    <w:rsid w:val="000C02C2"/>
    <w:rsid w:val="000C0864"/>
    <w:rsid w:val="000E3B77"/>
    <w:rsid w:val="000E6E0A"/>
    <w:rsid w:val="000F2C5B"/>
    <w:rsid w:val="000F5231"/>
    <w:rsid w:val="000F533D"/>
    <w:rsid w:val="0010063B"/>
    <w:rsid w:val="00111F07"/>
    <w:rsid w:val="0011203F"/>
    <w:rsid w:val="0011415F"/>
    <w:rsid w:val="00130C2B"/>
    <w:rsid w:val="0013258C"/>
    <w:rsid w:val="0013743F"/>
    <w:rsid w:val="00146F05"/>
    <w:rsid w:val="001624E0"/>
    <w:rsid w:val="0018232F"/>
    <w:rsid w:val="0019427D"/>
    <w:rsid w:val="001A4EC7"/>
    <w:rsid w:val="001A66B5"/>
    <w:rsid w:val="001B6C57"/>
    <w:rsid w:val="001D16D0"/>
    <w:rsid w:val="001E42AE"/>
    <w:rsid w:val="001F3113"/>
    <w:rsid w:val="00213BBE"/>
    <w:rsid w:val="002156BA"/>
    <w:rsid w:val="00217CA4"/>
    <w:rsid w:val="00224739"/>
    <w:rsid w:val="002424E7"/>
    <w:rsid w:val="00277698"/>
    <w:rsid w:val="00281C8E"/>
    <w:rsid w:val="002822BD"/>
    <w:rsid w:val="00285676"/>
    <w:rsid w:val="00286380"/>
    <w:rsid w:val="00292615"/>
    <w:rsid w:val="00295963"/>
    <w:rsid w:val="002B5757"/>
    <w:rsid w:val="002C4E15"/>
    <w:rsid w:val="002D2366"/>
    <w:rsid w:val="002D3FFE"/>
    <w:rsid w:val="002D7261"/>
    <w:rsid w:val="00320D7D"/>
    <w:rsid w:val="0035089B"/>
    <w:rsid w:val="00350F3A"/>
    <w:rsid w:val="00353507"/>
    <w:rsid w:val="003609CB"/>
    <w:rsid w:val="00373F9B"/>
    <w:rsid w:val="00375538"/>
    <w:rsid w:val="003864E9"/>
    <w:rsid w:val="00391531"/>
    <w:rsid w:val="00397A89"/>
    <w:rsid w:val="003C1128"/>
    <w:rsid w:val="003D49F8"/>
    <w:rsid w:val="003D56B5"/>
    <w:rsid w:val="003E11CD"/>
    <w:rsid w:val="003E6969"/>
    <w:rsid w:val="003F482C"/>
    <w:rsid w:val="00406528"/>
    <w:rsid w:val="00407E6F"/>
    <w:rsid w:val="00432329"/>
    <w:rsid w:val="0044224C"/>
    <w:rsid w:val="00480EA5"/>
    <w:rsid w:val="00486763"/>
    <w:rsid w:val="00493D1A"/>
    <w:rsid w:val="004A4AE5"/>
    <w:rsid w:val="004C674C"/>
    <w:rsid w:val="004D28E7"/>
    <w:rsid w:val="004F34B1"/>
    <w:rsid w:val="004F3C97"/>
    <w:rsid w:val="00514365"/>
    <w:rsid w:val="00540DB3"/>
    <w:rsid w:val="00555F2C"/>
    <w:rsid w:val="00581F3B"/>
    <w:rsid w:val="00597DF7"/>
    <w:rsid w:val="005D3C97"/>
    <w:rsid w:val="005E13D8"/>
    <w:rsid w:val="005E62F3"/>
    <w:rsid w:val="005F14E5"/>
    <w:rsid w:val="00627D0F"/>
    <w:rsid w:val="00635738"/>
    <w:rsid w:val="00651FF4"/>
    <w:rsid w:val="00697651"/>
    <w:rsid w:val="006A3029"/>
    <w:rsid w:val="006A3098"/>
    <w:rsid w:val="006B5D37"/>
    <w:rsid w:val="006C664A"/>
    <w:rsid w:val="006C68A6"/>
    <w:rsid w:val="006E50A4"/>
    <w:rsid w:val="006E5570"/>
    <w:rsid w:val="006F01DB"/>
    <w:rsid w:val="00705D05"/>
    <w:rsid w:val="0070648E"/>
    <w:rsid w:val="007141A2"/>
    <w:rsid w:val="00726690"/>
    <w:rsid w:val="00747BA5"/>
    <w:rsid w:val="00756CE5"/>
    <w:rsid w:val="0078054B"/>
    <w:rsid w:val="00790FD4"/>
    <w:rsid w:val="007B69C2"/>
    <w:rsid w:val="007D18C2"/>
    <w:rsid w:val="007D7F95"/>
    <w:rsid w:val="0082099F"/>
    <w:rsid w:val="00845028"/>
    <w:rsid w:val="00852BB1"/>
    <w:rsid w:val="00864B43"/>
    <w:rsid w:val="008677A9"/>
    <w:rsid w:val="008A1840"/>
    <w:rsid w:val="008B3D8F"/>
    <w:rsid w:val="008B783B"/>
    <w:rsid w:val="008C25AD"/>
    <w:rsid w:val="008C30DE"/>
    <w:rsid w:val="008D037E"/>
    <w:rsid w:val="008E04CB"/>
    <w:rsid w:val="008E4140"/>
    <w:rsid w:val="0090389C"/>
    <w:rsid w:val="009214E9"/>
    <w:rsid w:val="00934BA7"/>
    <w:rsid w:val="00937653"/>
    <w:rsid w:val="009416B4"/>
    <w:rsid w:val="00944ABF"/>
    <w:rsid w:val="00982A62"/>
    <w:rsid w:val="00987F44"/>
    <w:rsid w:val="009B4546"/>
    <w:rsid w:val="009C02FB"/>
    <w:rsid w:val="00A07E6F"/>
    <w:rsid w:val="00A14AD1"/>
    <w:rsid w:val="00A15762"/>
    <w:rsid w:val="00A1691F"/>
    <w:rsid w:val="00A20C31"/>
    <w:rsid w:val="00A30356"/>
    <w:rsid w:val="00A32C7F"/>
    <w:rsid w:val="00A46E99"/>
    <w:rsid w:val="00A54C08"/>
    <w:rsid w:val="00AA1016"/>
    <w:rsid w:val="00AA7185"/>
    <w:rsid w:val="00AB0A3F"/>
    <w:rsid w:val="00AB29AC"/>
    <w:rsid w:val="00AB72EC"/>
    <w:rsid w:val="00AD7FAF"/>
    <w:rsid w:val="00B06FA2"/>
    <w:rsid w:val="00B07410"/>
    <w:rsid w:val="00B10A00"/>
    <w:rsid w:val="00B17BAE"/>
    <w:rsid w:val="00B23A2C"/>
    <w:rsid w:val="00B26095"/>
    <w:rsid w:val="00B267AD"/>
    <w:rsid w:val="00B419AA"/>
    <w:rsid w:val="00B54D5F"/>
    <w:rsid w:val="00B66A59"/>
    <w:rsid w:val="00B6796F"/>
    <w:rsid w:val="00B77719"/>
    <w:rsid w:val="00B90BF7"/>
    <w:rsid w:val="00BA0053"/>
    <w:rsid w:val="00BA3601"/>
    <w:rsid w:val="00BB1309"/>
    <w:rsid w:val="00BE3144"/>
    <w:rsid w:val="00BF05B0"/>
    <w:rsid w:val="00BF3693"/>
    <w:rsid w:val="00BF45A7"/>
    <w:rsid w:val="00C041A3"/>
    <w:rsid w:val="00C41396"/>
    <w:rsid w:val="00C41CF7"/>
    <w:rsid w:val="00C42084"/>
    <w:rsid w:val="00C6595B"/>
    <w:rsid w:val="00C671F1"/>
    <w:rsid w:val="00C71A48"/>
    <w:rsid w:val="00C73DF7"/>
    <w:rsid w:val="00C805DA"/>
    <w:rsid w:val="00C94483"/>
    <w:rsid w:val="00C95A24"/>
    <w:rsid w:val="00CA7B5E"/>
    <w:rsid w:val="00CB3866"/>
    <w:rsid w:val="00CC2A56"/>
    <w:rsid w:val="00CD7A1B"/>
    <w:rsid w:val="00CE30EA"/>
    <w:rsid w:val="00CE5F48"/>
    <w:rsid w:val="00CF7D02"/>
    <w:rsid w:val="00D033DA"/>
    <w:rsid w:val="00D169B7"/>
    <w:rsid w:val="00D32D61"/>
    <w:rsid w:val="00D4528E"/>
    <w:rsid w:val="00D45885"/>
    <w:rsid w:val="00D54CED"/>
    <w:rsid w:val="00D56049"/>
    <w:rsid w:val="00D56156"/>
    <w:rsid w:val="00D63A51"/>
    <w:rsid w:val="00D645FD"/>
    <w:rsid w:val="00D70881"/>
    <w:rsid w:val="00D87CD2"/>
    <w:rsid w:val="00D977A2"/>
    <w:rsid w:val="00DB0DE1"/>
    <w:rsid w:val="00DB312F"/>
    <w:rsid w:val="00DC42CA"/>
    <w:rsid w:val="00DD43BD"/>
    <w:rsid w:val="00DE2A1B"/>
    <w:rsid w:val="00DF5128"/>
    <w:rsid w:val="00DF5860"/>
    <w:rsid w:val="00E43C1F"/>
    <w:rsid w:val="00E54463"/>
    <w:rsid w:val="00E62296"/>
    <w:rsid w:val="00E64479"/>
    <w:rsid w:val="00E7603B"/>
    <w:rsid w:val="00E93446"/>
    <w:rsid w:val="00E9356F"/>
    <w:rsid w:val="00EA1569"/>
    <w:rsid w:val="00EC5E76"/>
    <w:rsid w:val="00F15F1D"/>
    <w:rsid w:val="00F237BA"/>
    <w:rsid w:val="00F41157"/>
    <w:rsid w:val="00F82C50"/>
    <w:rsid w:val="00F8735E"/>
    <w:rsid w:val="00F92020"/>
    <w:rsid w:val="00FA01FA"/>
    <w:rsid w:val="00FA5AC5"/>
    <w:rsid w:val="00FC746D"/>
    <w:rsid w:val="00FD54CC"/>
    <w:rsid w:val="00FE3319"/>
    <w:rsid w:val="00FE596E"/>
    <w:rsid w:val="00FF25B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E846BD"/>
  <w15:docId w15:val="{4550733A-8291-4993-8DBE-194FD1C6D8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0881"/>
  </w:style>
  <w:style w:type="paragraph" w:styleId="Heading1">
    <w:name w:val="heading 1"/>
    <w:basedOn w:val="Normal"/>
    <w:next w:val="Normal"/>
    <w:link w:val="Heading1Char"/>
    <w:uiPriority w:val="9"/>
    <w:qFormat/>
    <w:rsid w:val="002B5757"/>
    <w:pPr>
      <w:keepNext/>
      <w:keepLines/>
      <w:numPr>
        <w:numId w:val="12"/>
      </w:numPr>
      <w:pBdr>
        <w:bottom w:val="single" w:sz="4" w:space="1" w:color="595959" w:themeColor="text1" w:themeTint="A6"/>
      </w:pBdr>
      <w:spacing w:before="360"/>
      <w:outlineLvl w:val="0"/>
    </w:pPr>
    <w:rPr>
      <w:rFonts w:asciiTheme="majorBidi" w:eastAsiaTheme="majorEastAsia" w:hAnsiTheme="majorBidi" w:cstheme="majorBidi"/>
      <w:b/>
      <w:bCs/>
      <w:smallCaps/>
      <w:color w:val="216A97"/>
      <w:sz w:val="48"/>
      <w:szCs w:val="36"/>
    </w:rPr>
  </w:style>
  <w:style w:type="paragraph" w:styleId="Heading2">
    <w:name w:val="heading 2"/>
    <w:basedOn w:val="Normal"/>
    <w:next w:val="Normal"/>
    <w:link w:val="Heading2Char"/>
    <w:uiPriority w:val="9"/>
    <w:unhideWhenUsed/>
    <w:qFormat/>
    <w:rsid w:val="00FF25BA"/>
    <w:pPr>
      <w:keepNext/>
      <w:keepLines/>
      <w:numPr>
        <w:ilvl w:val="1"/>
        <w:numId w:val="12"/>
      </w:numPr>
      <w:spacing w:before="360" w:after="0"/>
      <w:outlineLvl w:val="1"/>
    </w:pPr>
    <w:rPr>
      <w:rFonts w:asciiTheme="minorBidi" w:eastAsiaTheme="majorEastAsia" w:hAnsiTheme="minorBidi" w:cstheme="majorBidi"/>
      <w:b/>
      <w:bCs/>
      <w:smallCaps/>
      <w:color w:val="4DA4D8" w:themeColor="accent3" w:themeTint="99"/>
      <w:sz w:val="36"/>
      <w:szCs w:val="28"/>
    </w:rPr>
  </w:style>
  <w:style w:type="paragraph" w:styleId="Heading3">
    <w:name w:val="heading 3"/>
    <w:basedOn w:val="Normal"/>
    <w:next w:val="Normal"/>
    <w:link w:val="Heading3Char"/>
    <w:uiPriority w:val="9"/>
    <w:unhideWhenUsed/>
    <w:qFormat/>
    <w:rsid w:val="00BA3601"/>
    <w:pPr>
      <w:keepNext/>
      <w:keepLines/>
      <w:numPr>
        <w:ilvl w:val="2"/>
        <w:numId w:val="12"/>
      </w:numPr>
      <w:spacing w:before="200" w:after="0"/>
      <w:outlineLvl w:val="2"/>
    </w:pPr>
    <w:rPr>
      <w:rFonts w:asciiTheme="majorHAnsi" w:eastAsiaTheme="majorEastAsia" w:hAnsiTheme="majorHAnsi" w:cstheme="majorBidi"/>
      <w:b/>
      <w:bCs/>
      <w:color w:val="89C2E5" w:themeColor="accent3" w:themeTint="66"/>
      <w:sz w:val="28"/>
    </w:rPr>
  </w:style>
  <w:style w:type="paragraph" w:styleId="Heading4">
    <w:name w:val="heading 4"/>
    <w:basedOn w:val="Normal"/>
    <w:next w:val="Normal"/>
    <w:link w:val="Heading4Char"/>
    <w:uiPriority w:val="9"/>
    <w:semiHidden/>
    <w:unhideWhenUsed/>
    <w:qFormat/>
    <w:rsid w:val="00D70881"/>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D70881"/>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rsid w:val="00D70881"/>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rsid w:val="00D70881"/>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70881"/>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70881"/>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E3B77"/>
    <w:pPr>
      <w:spacing w:after="0" w:line="240" w:lineRule="auto"/>
      <w:contextualSpacing/>
    </w:pPr>
    <w:rPr>
      <w:rFonts w:asciiTheme="majorBidi" w:eastAsiaTheme="majorEastAsia" w:hAnsiTheme="majorBidi" w:cstheme="majorBidi"/>
      <w:b/>
      <w:color w:val="0070C0"/>
      <w:sz w:val="56"/>
      <w:szCs w:val="56"/>
    </w:rPr>
  </w:style>
  <w:style w:type="character" w:customStyle="1" w:styleId="TitleChar">
    <w:name w:val="Title Char"/>
    <w:basedOn w:val="DefaultParagraphFont"/>
    <w:link w:val="Title"/>
    <w:uiPriority w:val="10"/>
    <w:rsid w:val="000E3B77"/>
    <w:rPr>
      <w:rFonts w:asciiTheme="majorBidi" w:eastAsiaTheme="majorEastAsia" w:hAnsiTheme="majorBidi" w:cstheme="majorBidi"/>
      <w:b/>
      <w:color w:val="0070C0"/>
      <w:sz w:val="56"/>
      <w:szCs w:val="56"/>
    </w:rPr>
  </w:style>
  <w:style w:type="paragraph" w:styleId="Subtitle">
    <w:name w:val="Subtitle"/>
    <w:basedOn w:val="Normal"/>
    <w:next w:val="Normal"/>
    <w:link w:val="SubtitleChar"/>
    <w:uiPriority w:val="11"/>
    <w:qFormat/>
    <w:rsid w:val="00D70881"/>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D70881"/>
    <w:rPr>
      <w:color w:val="5A5A5A" w:themeColor="text1" w:themeTint="A5"/>
      <w:spacing w:val="10"/>
    </w:rPr>
  </w:style>
  <w:style w:type="character" w:customStyle="1" w:styleId="Heading1Char">
    <w:name w:val="Heading 1 Char"/>
    <w:basedOn w:val="DefaultParagraphFont"/>
    <w:link w:val="Heading1"/>
    <w:uiPriority w:val="9"/>
    <w:rsid w:val="002B5757"/>
    <w:rPr>
      <w:rFonts w:asciiTheme="majorBidi" w:eastAsiaTheme="majorEastAsia" w:hAnsiTheme="majorBidi" w:cstheme="majorBidi"/>
      <w:b/>
      <w:bCs/>
      <w:smallCaps/>
      <w:color w:val="216A97"/>
      <w:sz w:val="48"/>
      <w:szCs w:val="36"/>
    </w:rPr>
  </w:style>
  <w:style w:type="character" w:customStyle="1" w:styleId="Heading2Char">
    <w:name w:val="Heading 2 Char"/>
    <w:basedOn w:val="DefaultParagraphFont"/>
    <w:link w:val="Heading2"/>
    <w:uiPriority w:val="9"/>
    <w:rsid w:val="00FF25BA"/>
    <w:rPr>
      <w:rFonts w:asciiTheme="minorBidi" w:eastAsiaTheme="majorEastAsia" w:hAnsiTheme="minorBidi" w:cstheme="majorBidi"/>
      <w:b/>
      <w:bCs/>
      <w:smallCaps/>
      <w:color w:val="4DA4D8" w:themeColor="accent3" w:themeTint="99"/>
      <w:sz w:val="36"/>
      <w:szCs w:val="28"/>
    </w:rPr>
  </w:style>
  <w:style w:type="character" w:customStyle="1" w:styleId="Heading3Char">
    <w:name w:val="Heading 3 Char"/>
    <w:basedOn w:val="DefaultParagraphFont"/>
    <w:link w:val="Heading3"/>
    <w:uiPriority w:val="9"/>
    <w:rsid w:val="00BA3601"/>
    <w:rPr>
      <w:rFonts w:asciiTheme="majorHAnsi" w:eastAsiaTheme="majorEastAsia" w:hAnsiTheme="majorHAnsi" w:cstheme="majorBidi"/>
      <w:b/>
      <w:bCs/>
      <w:color w:val="89C2E5" w:themeColor="accent3" w:themeTint="66"/>
      <w:sz w:val="28"/>
    </w:rPr>
  </w:style>
  <w:style w:type="character" w:customStyle="1" w:styleId="Heading4Char">
    <w:name w:val="Heading 4 Char"/>
    <w:basedOn w:val="DefaultParagraphFont"/>
    <w:link w:val="Heading4"/>
    <w:uiPriority w:val="9"/>
    <w:semiHidden/>
    <w:rsid w:val="00D70881"/>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D70881"/>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sid w:val="00D70881"/>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sid w:val="00D7088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7088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70881"/>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sid w:val="00D70881"/>
    <w:rPr>
      <w:i/>
      <w:iCs/>
      <w:color w:val="404040" w:themeColor="text1" w:themeTint="BF"/>
    </w:rPr>
  </w:style>
  <w:style w:type="character" w:styleId="Emphasis">
    <w:name w:val="Emphasis"/>
    <w:basedOn w:val="DefaultParagraphFont"/>
    <w:uiPriority w:val="20"/>
    <w:qFormat/>
    <w:rsid w:val="00D70881"/>
    <w:rPr>
      <w:i/>
      <w:iCs/>
      <w:color w:val="auto"/>
    </w:rPr>
  </w:style>
  <w:style w:type="character" w:styleId="IntenseEmphasis">
    <w:name w:val="Intense Emphasis"/>
    <w:basedOn w:val="DefaultParagraphFont"/>
    <w:uiPriority w:val="21"/>
    <w:qFormat/>
    <w:rsid w:val="00D70881"/>
    <w:rPr>
      <w:b/>
      <w:bCs/>
      <w:i/>
      <w:iCs/>
      <w:caps/>
    </w:rPr>
  </w:style>
  <w:style w:type="character" w:styleId="Strong">
    <w:name w:val="Strong"/>
    <w:basedOn w:val="DefaultParagraphFont"/>
    <w:uiPriority w:val="22"/>
    <w:qFormat/>
    <w:rsid w:val="00D70881"/>
    <w:rPr>
      <w:b/>
      <w:bCs/>
      <w:color w:val="000000" w:themeColor="text1"/>
    </w:rPr>
  </w:style>
  <w:style w:type="paragraph" w:styleId="Quote">
    <w:name w:val="Quote"/>
    <w:basedOn w:val="Normal"/>
    <w:next w:val="Normal"/>
    <w:link w:val="QuoteChar"/>
    <w:uiPriority w:val="29"/>
    <w:qFormat/>
    <w:rsid w:val="00D70881"/>
    <w:pPr>
      <w:spacing w:before="160"/>
      <w:ind w:left="720" w:right="720"/>
    </w:pPr>
    <w:rPr>
      <w:i/>
      <w:iCs/>
      <w:color w:val="000000" w:themeColor="text1"/>
    </w:rPr>
  </w:style>
  <w:style w:type="character" w:customStyle="1" w:styleId="QuoteChar">
    <w:name w:val="Quote Char"/>
    <w:basedOn w:val="DefaultParagraphFont"/>
    <w:link w:val="Quote"/>
    <w:uiPriority w:val="29"/>
    <w:rsid w:val="00D70881"/>
    <w:rPr>
      <w:i/>
      <w:iCs/>
      <w:color w:val="000000" w:themeColor="text1"/>
    </w:rPr>
  </w:style>
  <w:style w:type="paragraph" w:styleId="IntenseQuote">
    <w:name w:val="Intense Quote"/>
    <w:basedOn w:val="Normal"/>
    <w:next w:val="Normal"/>
    <w:link w:val="IntenseQuoteChar"/>
    <w:uiPriority w:val="30"/>
    <w:qFormat/>
    <w:rsid w:val="00D70881"/>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D70881"/>
    <w:rPr>
      <w:color w:val="000000" w:themeColor="text1"/>
      <w:shd w:val="clear" w:color="auto" w:fill="F2F2F2" w:themeFill="background1" w:themeFillShade="F2"/>
    </w:rPr>
  </w:style>
  <w:style w:type="character" w:styleId="SubtleReference">
    <w:name w:val="Subtle Reference"/>
    <w:basedOn w:val="DefaultParagraphFont"/>
    <w:uiPriority w:val="31"/>
    <w:qFormat/>
    <w:rsid w:val="00D70881"/>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D70881"/>
    <w:rPr>
      <w:b/>
      <w:bCs/>
      <w:smallCaps/>
      <w:u w:val="single"/>
    </w:rPr>
  </w:style>
  <w:style w:type="character" w:styleId="BookTitle">
    <w:name w:val="Book Title"/>
    <w:basedOn w:val="DefaultParagraphFont"/>
    <w:uiPriority w:val="33"/>
    <w:qFormat/>
    <w:rsid w:val="00D70881"/>
    <w:rPr>
      <w:b w:val="0"/>
      <w:bCs w:val="0"/>
      <w:smallCaps/>
      <w:spacing w:val="5"/>
    </w:rPr>
  </w:style>
  <w:style w:type="paragraph" w:styleId="Caption">
    <w:name w:val="caption"/>
    <w:basedOn w:val="Normal"/>
    <w:next w:val="Normal"/>
    <w:uiPriority w:val="35"/>
    <w:semiHidden/>
    <w:unhideWhenUsed/>
    <w:qFormat/>
    <w:rsid w:val="00D70881"/>
    <w:pPr>
      <w:spacing w:after="200" w:line="240" w:lineRule="auto"/>
    </w:pPr>
    <w:rPr>
      <w:i/>
      <w:iCs/>
      <w:color w:val="323232" w:themeColor="text2"/>
      <w:sz w:val="18"/>
      <w:szCs w:val="18"/>
    </w:rPr>
  </w:style>
  <w:style w:type="paragraph" w:styleId="TOCHeading">
    <w:name w:val="TOC Heading"/>
    <w:basedOn w:val="Heading1"/>
    <w:next w:val="Normal"/>
    <w:uiPriority w:val="39"/>
    <w:unhideWhenUsed/>
    <w:qFormat/>
    <w:rsid w:val="00D70881"/>
    <w:pPr>
      <w:outlineLvl w:val="9"/>
    </w:pPr>
  </w:style>
  <w:style w:type="paragraph" w:styleId="NoSpacing">
    <w:name w:val="No Spacing"/>
    <w:link w:val="NoSpacingChar"/>
    <w:uiPriority w:val="1"/>
    <w:qFormat/>
    <w:rsid w:val="00D70881"/>
    <w:pPr>
      <w:spacing w:after="0" w:line="240" w:lineRule="auto"/>
    </w:pPr>
  </w:style>
  <w:style w:type="paragraph" w:styleId="ListParagraph">
    <w:name w:val="List Paragraph"/>
    <w:basedOn w:val="Normal"/>
    <w:uiPriority w:val="99"/>
    <w:qFormat/>
    <w:rsid w:val="00D70881"/>
    <w:pPr>
      <w:ind w:left="720"/>
      <w:contextualSpacing/>
    </w:pPr>
  </w:style>
  <w:style w:type="paragraph" w:customStyle="1" w:styleId="Code">
    <w:name w:val="Code"/>
    <w:basedOn w:val="Normal"/>
    <w:link w:val="CodeChar"/>
    <w:qFormat/>
    <w:rsid w:val="0013743F"/>
    <w:pPr>
      <w:keepNext/>
      <w:keepLines/>
      <w:framePr w:wrap="notBeside" w:vAnchor="text" w:hAnchor="text" w:y="1"/>
      <w:widowControl w:val="0"/>
      <w:shd w:val="clear" w:color="D6EAF6" w:fill="E0EFF8"/>
      <w:suppressAutoHyphens/>
      <w:spacing w:after="0" w:line="240" w:lineRule="auto"/>
      <w:ind w:left="288" w:right="288"/>
      <w:contextualSpacing/>
    </w:pPr>
    <w:rPr>
      <w:rFonts w:ascii="Courier New" w:hAnsi="Courier New" w:cs="Courier New"/>
      <w:noProof/>
      <w:sz w:val="18"/>
      <w:szCs w:val="18"/>
    </w:rPr>
  </w:style>
  <w:style w:type="character" w:customStyle="1" w:styleId="NoSpacingChar">
    <w:name w:val="No Spacing Char"/>
    <w:basedOn w:val="DefaultParagraphFont"/>
    <w:link w:val="NoSpacing"/>
    <w:uiPriority w:val="1"/>
    <w:rsid w:val="00627D0F"/>
  </w:style>
  <w:style w:type="paragraph" w:styleId="TOC1">
    <w:name w:val="toc 1"/>
    <w:basedOn w:val="Normal"/>
    <w:next w:val="Normal"/>
    <w:autoRedefine/>
    <w:uiPriority w:val="39"/>
    <w:unhideWhenUsed/>
    <w:qFormat/>
    <w:rsid w:val="00DF5128"/>
    <w:pPr>
      <w:tabs>
        <w:tab w:val="left" w:pos="332"/>
        <w:tab w:val="right" w:pos="9350"/>
      </w:tabs>
      <w:spacing w:before="360" w:after="360"/>
    </w:pPr>
    <w:rPr>
      <w:rFonts w:cs="Times New Roman"/>
      <w:b/>
      <w:bCs/>
      <w:caps/>
      <w:szCs w:val="26"/>
      <w:u w:val="single"/>
    </w:rPr>
  </w:style>
  <w:style w:type="character" w:styleId="Hyperlink">
    <w:name w:val="Hyperlink"/>
    <w:basedOn w:val="DefaultParagraphFont"/>
    <w:uiPriority w:val="99"/>
    <w:unhideWhenUsed/>
    <w:rsid w:val="001E42AE"/>
    <w:rPr>
      <w:color w:val="6B9F25" w:themeColor="hyperlink"/>
      <w:u w:val="single"/>
    </w:rPr>
  </w:style>
  <w:style w:type="paragraph" w:styleId="TOC2">
    <w:name w:val="toc 2"/>
    <w:basedOn w:val="Normal"/>
    <w:next w:val="Normal"/>
    <w:autoRedefine/>
    <w:uiPriority w:val="39"/>
    <w:unhideWhenUsed/>
    <w:qFormat/>
    <w:rsid w:val="001E42AE"/>
    <w:pPr>
      <w:spacing w:after="0"/>
    </w:pPr>
    <w:rPr>
      <w:rFonts w:cs="Times New Roman"/>
      <w:b/>
      <w:bCs/>
      <w:smallCaps/>
      <w:szCs w:val="26"/>
    </w:rPr>
  </w:style>
  <w:style w:type="paragraph" w:styleId="HTMLPreformatted">
    <w:name w:val="HTML Preformatted"/>
    <w:basedOn w:val="Normal"/>
    <w:link w:val="HTMLPreformattedChar"/>
    <w:uiPriority w:val="99"/>
    <w:semiHidden/>
    <w:unhideWhenUsed/>
    <w:rsid w:val="00111F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000000"/>
      <w:sz w:val="20"/>
      <w:szCs w:val="20"/>
      <w:lang w:eastAsia="en-US" w:bidi="he-IL"/>
    </w:rPr>
  </w:style>
  <w:style w:type="character" w:customStyle="1" w:styleId="HTMLPreformattedChar">
    <w:name w:val="HTML Preformatted Char"/>
    <w:basedOn w:val="DefaultParagraphFont"/>
    <w:link w:val="HTMLPreformatted"/>
    <w:uiPriority w:val="99"/>
    <w:semiHidden/>
    <w:rsid w:val="00111F07"/>
    <w:rPr>
      <w:rFonts w:ascii="Courier New" w:eastAsia="Times New Roman" w:hAnsi="Courier New" w:cs="Courier New"/>
      <w:color w:val="000000"/>
      <w:sz w:val="20"/>
      <w:szCs w:val="20"/>
      <w:lang w:eastAsia="en-US" w:bidi="he-IL"/>
    </w:rPr>
  </w:style>
  <w:style w:type="character" w:styleId="HTMLCode">
    <w:name w:val="HTML Code"/>
    <w:basedOn w:val="DefaultParagraphFont"/>
    <w:uiPriority w:val="99"/>
    <w:semiHidden/>
    <w:unhideWhenUsed/>
    <w:rsid w:val="0011203F"/>
    <w:rPr>
      <w:rFonts w:ascii="Courier New" w:eastAsia="Times New Roman" w:hAnsi="Courier New" w:cs="Courier New"/>
      <w:sz w:val="20"/>
      <w:szCs w:val="20"/>
    </w:rPr>
  </w:style>
  <w:style w:type="character" w:customStyle="1" w:styleId="returnvalue">
    <w:name w:val="returnvalue"/>
    <w:basedOn w:val="DefaultParagraphFont"/>
    <w:rsid w:val="00B90BF7"/>
  </w:style>
  <w:style w:type="paragraph" w:styleId="BalloonText">
    <w:name w:val="Balloon Text"/>
    <w:basedOn w:val="Normal"/>
    <w:link w:val="BalloonTextChar"/>
    <w:uiPriority w:val="99"/>
    <w:semiHidden/>
    <w:unhideWhenUsed/>
    <w:rsid w:val="002B57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5757"/>
    <w:rPr>
      <w:rFonts w:ascii="Tahoma" w:hAnsi="Tahoma" w:cs="Tahoma"/>
      <w:sz w:val="16"/>
      <w:szCs w:val="16"/>
    </w:rPr>
  </w:style>
  <w:style w:type="paragraph" w:styleId="DocumentMap">
    <w:name w:val="Document Map"/>
    <w:basedOn w:val="Normal"/>
    <w:link w:val="DocumentMapChar"/>
    <w:uiPriority w:val="99"/>
    <w:semiHidden/>
    <w:unhideWhenUsed/>
    <w:rsid w:val="00493D1A"/>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493D1A"/>
    <w:rPr>
      <w:rFonts w:ascii="Tahoma" w:hAnsi="Tahoma" w:cs="Tahoma"/>
      <w:sz w:val="16"/>
      <w:szCs w:val="16"/>
    </w:rPr>
  </w:style>
  <w:style w:type="paragraph" w:customStyle="1" w:styleId="Note">
    <w:name w:val="Note"/>
    <w:basedOn w:val="Code"/>
    <w:link w:val="NoteChar"/>
    <w:qFormat/>
    <w:rsid w:val="0013743F"/>
    <w:pPr>
      <w:framePr w:wrap="notBeside"/>
      <w:shd w:val="clear" w:color="D6EAF6" w:fill="FFF4D1"/>
    </w:pPr>
    <w:rPr>
      <w:rFonts w:asciiTheme="majorBidi" w:hAnsiTheme="majorBidi"/>
      <w:sz w:val="22"/>
    </w:rPr>
  </w:style>
  <w:style w:type="paragraph" w:styleId="TOC3">
    <w:name w:val="toc 3"/>
    <w:basedOn w:val="Normal"/>
    <w:next w:val="Normal"/>
    <w:autoRedefine/>
    <w:uiPriority w:val="39"/>
    <w:unhideWhenUsed/>
    <w:qFormat/>
    <w:rsid w:val="0011415F"/>
    <w:pPr>
      <w:spacing w:after="0"/>
    </w:pPr>
    <w:rPr>
      <w:rFonts w:cs="Times New Roman"/>
      <w:smallCaps/>
      <w:szCs w:val="26"/>
    </w:rPr>
  </w:style>
  <w:style w:type="character" w:customStyle="1" w:styleId="CodeChar">
    <w:name w:val="Code Char"/>
    <w:basedOn w:val="DefaultParagraphFont"/>
    <w:link w:val="Code"/>
    <w:rsid w:val="0013743F"/>
    <w:rPr>
      <w:rFonts w:ascii="Courier New" w:hAnsi="Courier New" w:cs="Courier New"/>
      <w:noProof/>
      <w:sz w:val="18"/>
      <w:szCs w:val="18"/>
      <w:shd w:val="clear" w:color="D6EAF6" w:fill="E0EFF8"/>
    </w:rPr>
  </w:style>
  <w:style w:type="character" w:customStyle="1" w:styleId="NoteChar">
    <w:name w:val="Note Char"/>
    <w:basedOn w:val="CodeChar"/>
    <w:link w:val="Note"/>
    <w:rsid w:val="0013743F"/>
    <w:rPr>
      <w:rFonts w:asciiTheme="majorBidi" w:hAnsiTheme="majorBidi" w:cs="Courier New"/>
      <w:noProof/>
      <w:sz w:val="18"/>
      <w:szCs w:val="18"/>
      <w:shd w:val="clear" w:color="D6EAF6" w:fill="FFF4D1"/>
    </w:rPr>
  </w:style>
  <w:style w:type="table" w:customStyle="1" w:styleId="TableGrid">
    <w:name w:val="TableGrid"/>
    <w:rsid w:val="00A07E6F"/>
    <w:pPr>
      <w:spacing w:after="0" w:line="240" w:lineRule="auto"/>
    </w:pPr>
    <w:rPr>
      <w:lang w:eastAsia="en-US" w:bidi="he-IL"/>
    </w:rPr>
    <w:tblPr>
      <w:tblCellMar>
        <w:top w:w="0" w:type="dxa"/>
        <w:left w:w="0" w:type="dxa"/>
        <w:bottom w:w="0" w:type="dxa"/>
        <w:right w:w="0" w:type="dxa"/>
      </w:tblCellMar>
    </w:tblPr>
  </w:style>
  <w:style w:type="paragraph" w:styleId="TOC4">
    <w:name w:val="toc 4"/>
    <w:basedOn w:val="Normal"/>
    <w:next w:val="Normal"/>
    <w:autoRedefine/>
    <w:uiPriority w:val="39"/>
    <w:unhideWhenUsed/>
    <w:rsid w:val="002D3FFE"/>
    <w:pPr>
      <w:spacing w:after="0"/>
    </w:pPr>
    <w:rPr>
      <w:rFonts w:cs="Times New Roman"/>
      <w:szCs w:val="26"/>
    </w:rPr>
  </w:style>
  <w:style w:type="paragraph" w:styleId="TOC5">
    <w:name w:val="toc 5"/>
    <w:basedOn w:val="Normal"/>
    <w:next w:val="Normal"/>
    <w:autoRedefine/>
    <w:uiPriority w:val="39"/>
    <w:unhideWhenUsed/>
    <w:rsid w:val="002D3FFE"/>
    <w:pPr>
      <w:spacing w:after="0"/>
    </w:pPr>
    <w:rPr>
      <w:rFonts w:cs="Times New Roman"/>
      <w:szCs w:val="26"/>
    </w:rPr>
  </w:style>
  <w:style w:type="paragraph" w:styleId="TOC6">
    <w:name w:val="toc 6"/>
    <w:basedOn w:val="Normal"/>
    <w:next w:val="Normal"/>
    <w:autoRedefine/>
    <w:uiPriority w:val="39"/>
    <w:unhideWhenUsed/>
    <w:rsid w:val="002D3FFE"/>
    <w:pPr>
      <w:spacing w:after="0"/>
    </w:pPr>
    <w:rPr>
      <w:rFonts w:cs="Times New Roman"/>
      <w:szCs w:val="26"/>
    </w:rPr>
  </w:style>
  <w:style w:type="paragraph" w:styleId="TOC7">
    <w:name w:val="toc 7"/>
    <w:basedOn w:val="Normal"/>
    <w:next w:val="Normal"/>
    <w:autoRedefine/>
    <w:uiPriority w:val="39"/>
    <w:unhideWhenUsed/>
    <w:rsid w:val="002D3FFE"/>
    <w:pPr>
      <w:spacing w:after="0"/>
    </w:pPr>
    <w:rPr>
      <w:rFonts w:cs="Times New Roman"/>
      <w:szCs w:val="26"/>
    </w:rPr>
  </w:style>
  <w:style w:type="paragraph" w:styleId="TOC8">
    <w:name w:val="toc 8"/>
    <w:basedOn w:val="Normal"/>
    <w:next w:val="Normal"/>
    <w:autoRedefine/>
    <w:uiPriority w:val="39"/>
    <w:unhideWhenUsed/>
    <w:rsid w:val="002D3FFE"/>
    <w:pPr>
      <w:spacing w:after="0"/>
    </w:pPr>
    <w:rPr>
      <w:rFonts w:cs="Times New Roman"/>
      <w:szCs w:val="26"/>
    </w:rPr>
  </w:style>
  <w:style w:type="paragraph" w:styleId="TOC9">
    <w:name w:val="toc 9"/>
    <w:basedOn w:val="Normal"/>
    <w:next w:val="Normal"/>
    <w:autoRedefine/>
    <w:uiPriority w:val="39"/>
    <w:unhideWhenUsed/>
    <w:rsid w:val="002D3FFE"/>
    <w:pPr>
      <w:spacing w:after="0"/>
    </w:pPr>
    <w:rPr>
      <w:rFonts w:cs="Times New Roman"/>
      <w:szCs w:val="26"/>
    </w:rPr>
  </w:style>
  <w:style w:type="paragraph" w:styleId="Revision">
    <w:name w:val="Revision"/>
    <w:hidden/>
    <w:uiPriority w:val="99"/>
    <w:semiHidden/>
    <w:rsid w:val="008E414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7387131">
      <w:bodyDiv w:val="1"/>
      <w:marLeft w:val="0"/>
      <w:marRight w:val="0"/>
      <w:marTop w:val="0"/>
      <w:marBottom w:val="0"/>
      <w:divBdr>
        <w:top w:val="none" w:sz="0" w:space="0" w:color="auto"/>
        <w:left w:val="none" w:sz="0" w:space="0" w:color="auto"/>
        <w:bottom w:val="none" w:sz="0" w:space="0" w:color="auto"/>
        <w:right w:val="none" w:sz="0" w:space="0" w:color="auto"/>
      </w:divBdr>
      <w:divsChild>
        <w:div w:id="1648822619">
          <w:marLeft w:val="0"/>
          <w:marRight w:val="0"/>
          <w:marTop w:val="0"/>
          <w:marBottom w:val="0"/>
          <w:divBdr>
            <w:top w:val="none" w:sz="0" w:space="0" w:color="auto"/>
            <w:left w:val="none" w:sz="0" w:space="0" w:color="auto"/>
            <w:bottom w:val="none" w:sz="0" w:space="0" w:color="auto"/>
            <w:right w:val="none" w:sz="0" w:space="0" w:color="auto"/>
          </w:divBdr>
          <w:divsChild>
            <w:div w:id="1144354698">
              <w:marLeft w:val="0"/>
              <w:marRight w:val="0"/>
              <w:marTop w:val="0"/>
              <w:marBottom w:val="0"/>
              <w:divBdr>
                <w:top w:val="none" w:sz="0" w:space="0" w:color="auto"/>
                <w:left w:val="none" w:sz="0" w:space="0" w:color="auto"/>
                <w:bottom w:val="none" w:sz="0" w:space="0" w:color="auto"/>
                <w:right w:val="none" w:sz="0" w:space="0" w:color="auto"/>
              </w:divBdr>
            </w:div>
            <w:div w:id="89353962">
              <w:marLeft w:val="0"/>
              <w:marRight w:val="0"/>
              <w:marTop w:val="0"/>
              <w:marBottom w:val="0"/>
              <w:divBdr>
                <w:top w:val="none" w:sz="0" w:space="0" w:color="auto"/>
                <w:left w:val="none" w:sz="0" w:space="0" w:color="auto"/>
                <w:bottom w:val="none" w:sz="0" w:space="0" w:color="auto"/>
                <w:right w:val="none" w:sz="0" w:space="0" w:color="auto"/>
              </w:divBdr>
            </w:div>
            <w:div w:id="510946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550594">
      <w:bodyDiv w:val="1"/>
      <w:marLeft w:val="0"/>
      <w:marRight w:val="0"/>
      <w:marTop w:val="0"/>
      <w:marBottom w:val="0"/>
      <w:divBdr>
        <w:top w:val="none" w:sz="0" w:space="0" w:color="auto"/>
        <w:left w:val="none" w:sz="0" w:space="0" w:color="auto"/>
        <w:bottom w:val="none" w:sz="0" w:space="0" w:color="auto"/>
        <w:right w:val="none" w:sz="0" w:space="0" w:color="auto"/>
      </w:divBdr>
      <w:divsChild>
        <w:div w:id="813181008">
          <w:marLeft w:val="0"/>
          <w:marRight w:val="0"/>
          <w:marTop w:val="0"/>
          <w:marBottom w:val="0"/>
          <w:divBdr>
            <w:top w:val="none" w:sz="0" w:space="0" w:color="auto"/>
            <w:left w:val="none" w:sz="0" w:space="0" w:color="auto"/>
            <w:bottom w:val="none" w:sz="0" w:space="0" w:color="auto"/>
            <w:right w:val="none" w:sz="0" w:space="0" w:color="auto"/>
          </w:divBdr>
          <w:divsChild>
            <w:div w:id="611205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298686">
      <w:bodyDiv w:val="1"/>
      <w:marLeft w:val="0"/>
      <w:marRight w:val="0"/>
      <w:marTop w:val="0"/>
      <w:marBottom w:val="0"/>
      <w:divBdr>
        <w:top w:val="none" w:sz="0" w:space="0" w:color="auto"/>
        <w:left w:val="none" w:sz="0" w:space="0" w:color="auto"/>
        <w:bottom w:val="none" w:sz="0" w:space="0" w:color="auto"/>
        <w:right w:val="none" w:sz="0" w:space="0" w:color="auto"/>
      </w:divBdr>
      <w:divsChild>
        <w:div w:id="133451792">
          <w:marLeft w:val="0"/>
          <w:marRight w:val="0"/>
          <w:marTop w:val="0"/>
          <w:marBottom w:val="0"/>
          <w:divBdr>
            <w:top w:val="none" w:sz="0" w:space="0" w:color="auto"/>
            <w:left w:val="none" w:sz="0" w:space="0" w:color="auto"/>
            <w:bottom w:val="none" w:sz="0" w:space="0" w:color="auto"/>
            <w:right w:val="none" w:sz="0" w:space="0" w:color="auto"/>
          </w:divBdr>
          <w:divsChild>
            <w:div w:id="1050228820">
              <w:marLeft w:val="0"/>
              <w:marRight w:val="0"/>
              <w:marTop w:val="0"/>
              <w:marBottom w:val="0"/>
              <w:divBdr>
                <w:top w:val="none" w:sz="0" w:space="0" w:color="auto"/>
                <w:left w:val="none" w:sz="0" w:space="0" w:color="auto"/>
                <w:bottom w:val="none" w:sz="0" w:space="0" w:color="auto"/>
                <w:right w:val="none" w:sz="0" w:space="0" w:color="auto"/>
              </w:divBdr>
              <w:divsChild>
                <w:div w:id="263730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1838199">
      <w:bodyDiv w:val="1"/>
      <w:marLeft w:val="0"/>
      <w:marRight w:val="0"/>
      <w:marTop w:val="0"/>
      <w:marBottom w:val="0"/>
      <w:divBdr>
        <w:top w:val="none" w:sz="0" w:space="0" w:color="auto"/>
        <w:left w:val="none" w:sz="0" w:space="0" w:color="auto"/>
        <w:bottom w:val="none" w:sz="0" w:space="0" w:color="auto"/>
        <w:right w:val="none" w:sz="0" w:space="0" w:color="auto"/>
      </w:divBdr>
      <w:divsChild>
        <w:div w:id="681594673">
          <w:marLeft w:val="0"/>
          <w:marRight w:val="0"/>
          <w:marTop w:val="0"/>
          <w:marBottom w:val="0"/>
          <w:divBdr>
            <w:top w:val="none" w:sz="0" w:space="0" w:color="auto"/>
            <w:left w:val="none" w:sz="0" w:space="0" w:color="auto"/>
            <w:bottom w:val="none" w:sz="0" w:space="0" w:color="auto"/>
            <w:right w:val="none" w:sz="0" w:space="0" w:color="auto"/>
          </w:divBdr>
          <w:divsChild>
            <w:div w:id="332491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137178">
      <w:bodyDiv w:val="1"/>
      <w:marLeft w:val="0"/>
      <w:marRight w:val="0"/>
      <w:marTop w:val="0"/>
      <w:marBottom w:val="0"/>
      <w:divBdr>
        <w:top w:val="none" w:sz="0" w:space="0" w:color="auto"/>
        <w:left w:val="none" w:sz="0" w:space="0" w:color="auto"/>
        <w:bottom w:val="none" w:sz="0" w:space="0" w:color="auto"/>
        <w:right w:val="none" w:sz="0" w:space="0" w:color="auto"/>
      </w:divBdr>
      <w:divsChild>
        <w:div w:id="1278413409">
          <w:marLeft w:val="0"/>
          <w:marRight w:val="0"/>
          <w:marTop w:val="0"/>
          <w:marBottom w:val="0"/>
          <w:divBdr>
            <w:top w:val="none" w:sz="0" w:space="0" w:color="auto"/>
            <w:left w:val="none" w:sz="0" w:space="0" w:color="auto"/>
            <w:bottom w:val="none" w:sz="0" w:space="0" w:color="auto"/>
            <w:right w:val="none" w:sz="0" w:space="0" w:color="auto"/>
          </w:divBdr>
          <w:divsChild>
            <w:div w:id="575894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2.gif"/><Relationship Id="rId18" Type="http://schemas.openxmlformats.org/officeDocument/2006/relationships/image" Target="media/image17.png"/><Relationship Id="rId26" Type="http://schemas.openxmlformats.org/officeDocument/2006/relationships/footer" Target="footer3.xml"/><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11.png"/><Relationship Id="rId17" Type="http://schemas.openxmlformats.org/officeDocument/2006/relationships/image" Target="media/image16.png"/><Relationship Id="rId25"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image" Target="media/image15.png"/><Relationship Id="rId20"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0.png"/><Relationship Id="rId24"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14.png"/><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image" Target="media/image9.gif"/><Relationship Id="rId19" Type="http://schemas.openxmlformats.org/officeDocument/2006/relationships/image" Target="media/image18.png"/><Relationship Id="rId4" Type="http://schemas.openxmlformats.org/officeDocument/2006/relationships/styles" Target="styles.xml"/><Relationship Id="rId9" Type="http://schemas.openxmlformats.org/officeDocument/2006/relationships/image" Target="media/image8.gif"/><Relationship Id="rId14" Type="http://schemas.openxmlformats.org/officeDocument/2006/relationships/image" Target="media/image13.png"/><Relationship Id="rId22" Type="http://schemas.openxmlformats.org/officeDocument/2006/relationships/header" Target="header2.xml"/><Relationship Id="rId27" Type="http://schemas.openxmlformats.org/officeDocument/2006/relationships/fontTable" Target="fontTable.xm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7" Type="http://schemas.openxmlformats.org/officeDocument/2006/relationships/image" Target="media/image7.png"/><Relationship Id="rId2" Type="http://schemas.openxmlformats.org/officeDocument/2006/relationships/image" Target="media/image2.gif"/><Relationship Id="rId1" Type="http://schemas.openxmlformats.org/officeDocument/2006/relationships/image" Target="media/image1.gif"/><Relationship Id="rId6" Type="http://schemas.openxmlformats.org/officeDocument/2006/relationships/image" Target="media/image6.png"/><Relationship Id="rId5" Type="http://schemas.openxmlformats.org/officeDocument/2006/relationships/image" Target="media/image5.png"/><Relationship Id="rId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erge\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ELFIO is a header-only C++ library intended for reading and generating files in the ELF binary format</Abstract>
  <CompanyAddress/>
  <CompanyPhone/>
  <CompanyFax/>
  <CompanyEmail>to_serge@users.sourceforge.net</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5A3EB50-97E2-4659-8EE2-E7F4C5DFD8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design (blank).dotx</Template>
  <TotalTime>35</TotalTime>
  <Pages>1</Pages>
  <Words>4661</Words>
  <Characters>26569</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ELFIO</vt:lpstr>
    </vt:vector>
  </TitlesOfParts>
  <Company/>
  <LinksUpToDate>false</LinksUpToDate>
  <CharactersWithSpaces>31168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ELFIO</dc:title>
  <dc:subject>Tutorial and User Manual</dc:subject>
  <dc:creator>Serge</dc:creator>
  <cp:keywords/>
  <cp:lastModifiedBy>Serge Lamikhov-Center</cp:lastModifiedBy>
  <cp:revision>14</cp:revision>
  <cp:lastPrinted>2021-01-13T08:55:00Z</cp:lastPrinted>
  <dcterms:created xsi:type="dcterms:W3CDTF">2021-01-13T08:18:00Z</dcterms:created>
  <dcterms:modified xsi:type="dcterms:W3CDTF">2021-01-13T08:55:00Z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